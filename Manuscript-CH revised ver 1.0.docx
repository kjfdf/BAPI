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922" w14:textId="315ED512" w:rsidR="00FA5CE1" w:rsidRDefault="00FA5CE1" w:rsidP="009E137E">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t>
      </w:r>
      <w:r w:rsidR="00231975">
        <w:rPr>
          <w:rFonts w:ascii="Times New Roman" w:eastAsia="바탕" w:hAnsi="Times New Roman" w:cs="Times New Roman"/>
          <w:b/>
          <w:sz w:val="36"/>
          <w:szCs w:val="24"/>
        </w:rPr>
        <w:t xml:space="preserve">is a risk factor for </w:t>
      </w:r>
      <w:r>
        <w:rPr>
          <w:rFonts w:ascii="Times New Roman" w:eastAsia="바탕" w:hAnsi="Times New Roman" w:cs="Times New Roman"/>
          <w:b/>
          <w:sz w:val="36"/>
          <w:szCs w:val="24"/>
        </w:rPr>
        <w:t>Neurological Deterioration after Stroke</w:t>
      </w:r>
      <w:r w:rsidR="00231975">
        <w:rPr>
          <w:rFonts w:ascii="Times New Roman" w:eastAsia="바탕" w:hAnsi="Times New Roman" w:cs="Times New Roman"/>
          <w:b/>
          <w:sz w:val="36"/>
          <w:szCs w:val="24"/>
        </w:rPr>
        <w:t>: a case control study</w:t>
      </w:r>
    </w:p>
    <w:p w14:paraId="10F5F1BF" w14:textId="51E119C5" w:rsidR="00F67947" w:rsidRPr="009E137E" w:rsidRDefault="00F67947" w:rsidP="009E137E">
      <w:pPr>
        <w:widowControl/>
        <w:wordWrap/>
        <w:autoSpaceDE/>
        <w:spacing w:after="0" w:line="480" w:lineRule="auto"/>
        <w:rPr>
          <w:rFonts w:ascii="Times New Roman" w:eastAsia="바탕" w:hAnsi="Times New Roman" w:cs="Times New Roman"/>
          <w:b/>
          <w:sz w:val="32"/>
          <w:szCs w:val="24"/>
        </w:rPr>
      </w:pPr>
    </w:p>
    <w:p w14:paraId="7F5DB422" w14:textId="313D1536" w:rsidR="00CC6313" w:rsidRDefault="00CC6313" w:rsidP="00CC6313">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Yoo,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a</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w:t>
      </w:r>
      <w:r w:rsidR="005B5229" w:rsidRPr="005B5229">
        <w:rPr>
          <w:rFonts w:ascii="Times New Roman" w:eastAsia="굴림" w:hAnsi="Times New Roman" w:cs="Times New Roman"/>
          <w:b/>
          <w:kern w:val="0"/>
          <w:sz w:val="24"/>
          <w:szCs w:val="24"/>
          <w:vertAlign w:val="superscript"/>
        </w:rPr>
        <w:t>*</w:t>
      </w:r>
      <w:r>
        <w:rPr>
          <w:rFonts w:ascii="Times New Roman" w:eastAsia="굴림" w:hAnsi="Times New Roman" w:cs="Times New Roman"/>
          <w:b/>
          <w:kern w:val="0"/>
          <w:sz w:val="24"/>
          <w:szCs w:val="24"/>
        </w:rPr>
        <w:t xml:space="preserve">,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Su</w:t>
      </w:r>
      <w:proofErr w:type="spellEnd"/>
      <w:r>
        <w:rPr>
          <w:rFonts w:ascii="Times New Roman" w:eastAsia="굴림" w:hAnsi="Times New Roman" w:cs="Times New Roman"/>
          <w:b/>
          <w:kern w:val="0"/>
          <w:sz w:val="24"/>
          <w:szCs w:val="24"/>
        </w:rPr>
        <w:t xml:space="preserve">-Hyun Han,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c</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Ryu,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d</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 xml:space="preserve">-Hwa Jung,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c</w:t>
      </w:r>
      <w:proofErr w:type="spellEnd"/>
    </w:p>
    <w:p w14:paraId="48D47E0D" w14:textId="77777777" w:rsidR="00CC6313" w:rsidRDefault="00CC6313" w:rsidP="00CC6313">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proofErr w:type="spellStart"/>
      <w:r>
        <w:rPr>
          <w:rFonts w:ascii="Times New Roman" w:hAnsi="Times New Roman" w:cs="Times New Roman"/>
          <w:color w:val="000000"/>
          <w:kern w:val="0"/>
          <w:sz w:val="24"/>
          <w:szCs w:val="24"/>
        </w:rPr>
        <w:t>Nowon</w:t>
      </w:r>
      <w:proofErr w:type="spellEnd"/>
      <w:r w:rsidRPr="00CD70D4">
        <w:rPr>
          <w:rFonts w:ascii="Times New Roman" w:hAnsi="Times New Roman" w:cs="Times New Roman"/>
          <w:color w:val="000000"/>
          <w:kern w:val="0"/>
          <w:sz w:val="24"/>
          <w:szCs w:val="24"/>
        </w:rPr>
        <w:t xml:space="preserve">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Medical Center,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1AF4A2C0" w14:textId="77777777" w:rsidR="00CC6313" w:rsidRDefault="00CC6313" w:rsidP="00CC6313">
      <w:pPr>
        <w:wordWrap/>
        <w:spacing w:line="480" w:lineRule="auto"/>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614540D" w14:textId="77777777" w:rsidR="00CC6313" w:rsidRDefault="00CC6313" w:rsidP="00CC6313">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Chung-Ang University Hospital, Chung-Ang University College of Medicine, Seoul, Republic of Korea</w:t>
      </w:r>
    </w:p>
    <w:p w14:paraId="44E94852" w14:textId="7F139276" w:rsidR="00CC6313" w:rsidRDefault="00CC6313" w:rsidP="00CC6313">
      <w:pPr>
        <w:wordWrap/>
        <w:spacing w:line="480" w:lineRule="auto"/>
        <w:jc w:val="left"/>
        <w:rPr>
          <w:rFonts w:ascii="Times New Roman" w:hAnsi="Times New Roman" w:cs="Times New Roman"/>
          <w:iCs/>
          <w:sz w:val="24"/>
          <w:szCs w:val="24"/>
        </w:rPr>
      </w:pPr>
      <w:proofErr w:type="spellStart"/>
      <w:r>
        <w:rPr>
          <w:rFonts w:ascii="Times New Roman" w:hAnsi="Times New Roman" w:cs="Times New Roman"/>
          <w:iCs/>
          <w:sz w:val="24"/>
          <w:szCs w:val="24"/>
          <w:vertAlign w:val="superscript"/>
        </w:rPr>
        <w:t>d</w:t>
      </w:r>
      <w:r>
        <w:rPr>
          <w:rFonts w:ascii="Times New Roman" w:hAnsi="Times New Roman" w:cs="Times New Roman"/>
          <w:iCs/>
          <w:sz w:val="24"/>
          <w:szCs w:val="24"/>
        </w:rPr>
        <w:t>Department</w:t>
      </w:r>
      <w:proofErr w:type="spellEnd"/>
      <w:r>
        <w:rPr>
          <w:rFonts w:ascii="Times New Roman" w:hAnsi="Times New Roman" w:cs="Times New Roman"/>
          <w:iCs/>
          <w:sz w:val="24"/>
          <w:szCs w:val="24"/>
        </w:rPr>
        <w:t xml:space="preserve"> of Mechanical Engineering, Chung-Ang University, Seoul, Republic of Korea</w:t>
      </w:r>
    </w:p>
    <w:p w14:paraId="2CE6B3AD" w14:textId="77777777" w:rsidR="005B5229" w:rsidRDefault="005B5229" w:rsidP="00CC6313">
      <w:pPr>
        <w:wordWrap/>
        <w:spacing w:line="480" w:lineRule="auto"/>
        <w:jc w:val="left"/>
        <w:rPr>
          <w:rFonts w:ascii="Times New Roman" w:hAnsi="Times New Roman" w:cs="Times New Roman"/>
          <w:iCs/>
          <w:sz w:val="24"/>
          <w:szCs w:val="24"/>
        </w:rPr>
      </w:pPr>
    </w:p>
    <w:p w14:paraId="74A6A948" w14:textId="77777777" w:rsidR="005B5229" w:rsidRPr="00E93F29" w:rsidRDefault="005B5229" w:rsidP="005B5229">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38B9373A" w14:textId="77777777" w:rsidR="005B5229" w:rsidRPr="00A708E7" w:rsidRDefault="005B5229" w:rsidP="005B5229">
      <w:pPr>
        <w:wordWrap/>
        <w:spacing w:line="480" w:lineRule="auto"/>
        <w:rPr>
          <w:rFonts w:ascii="Times New Roman" w:hAnsi="Times New Roman" w:cs="Times New Roman"/>
          <w:sz w:val="24"/>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 MD, PhD</w:t>
      </w:r>
    </w:p>
    <w:p w14:paraId="34888084"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 xml:space="preserve">Department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73B716A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51EBEDB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lastRenderedPageBreak/>
        <w:t>Fax: +82-2- 3672-7553</w:t>
      </w:r>
    </w:p>
    <w:p w14:paraId="630A52A0" w14:textId="77777777" w:rsidR="005B5229" w:rsidRPr="00A708E7" w:rsidRDefault="005B5229" w:rsidP="005B5229">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3F3F0C77" w14:textId="4962948A" w:rsidR="005B5229" w:rsidRDefault="005B5229" w:rsidP="00CC6313">
      <w:pPr>
        <w:wordWrap/>
        <w:spacing w:line="480" w:lineRule="auto"/>
        <w:jc w:val="left"/>
        <w:rPr>
          <w:rFonts w:ascii="Times New Roman" w:hAnsi="Times New Roman" w:cs="Times New Roman"/>
          <w:iCs/>
          <w:sz w:val="24"/>
          <w:szCs w:val="24"/>
        </w:rPr>
      </w:pPr>
    </w:p>
    <w:p w14:paraId="65E95B55" w14:textId="6A8B77DD" w:rsidR="00564195" w:rsidRDefault="00564195" w:rsidP="00CC6313">
      <w:pPr>
        <w:wordWrap/>
        <w:spacing w:line="480" w:lineRule="auto"/>
        <w:jc w:val="left"/>
        <w:rPr>
          <w:rFonts w:ascii="Times New Roman" w:hAnsi="Times New Roman" w:cs="Times New Roman"/>
          <w:b/>
          <w:iCs/>
          <w:sz w:val="32"/>
          <w:szCs w:val="24"/>
        </w:rPr>
      </w:pPr>
      <w:r w:rsidRPr="00564195">
        <w:rPr>
          <w:rFonts w:ascii="Times New Roman" w:hAnsi="Times New Roman" w:cs="Times New Roman"/>
          <w:b/>
          <w:iCs/>
          <w:sz w:val="32"/>
          <w:szCs w:val="24"/>
        </w:rPr>
        <w:t>E</w:t>
      </w:r>
      <w:r w:rsidRPr="00564195">
        <w:rPr>
          <w:rFonts w:ascii="Times New Roman" w:hAnsi="Times New Roman" w:cs="Times New Roman" w:hint="eastAsia"/>
          <w:b/>
          <w:iCs/>
          <w:sz w:val="32"/>
          <w:szCs w:val="24"/>
        </w:rPr>
        <w:t>mail address</w:t>
      </w:r>
    </w:p>
    <w:p w14:paraId="038243B0" w14:textId="3134B95A" w:rsidR="00564195" w:rsidRDefault="00564195" w:rsidP="00CC6313">
      <w:pPr>
        <w:wordWrap/>
        <w:spacing w:line="480" w:lineRule="auto"/>
        <w:jc w:val="left"/>
        <w:rPr>
          <w:rFonts w:ascii="Times New Roman" w:hAnsi="Times New Roman" w:cs="Times New Roman"/>
          <w:iCs/>
          <w:sz w:val="22"/>
          <w:szCs w:val="24"/>
        </w:rPr>
      </w:pPr>
      <w:r w:rsidRPr="00564195">
        <w:rPr>
          <w:rFonts w:ascii="Times New Roman" w:hAnsi="Times New Roman" w:cs="Times New Roman"/>
          <w:iCs/>
          <w:sz w:val="22"/>
          <w:szCs w:val="24"/>
        </w:rPr>
        <w:t>Il-Han Yoo</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kjfdf1@gmail.com</w:t>
      </w:r>
    </w:p>
    <w:p w14:paraId="4EB7817E" w14:textId="5BB87C3C" w:rsidR="006C6B18" w:rsidRPr="006C6B18" w:rsidRDefault="006C6B18" w:rsidP="00CC6313">
      <w:pPr>
        <w:wordWrap/>
        <w:spacing w:line="480" w:lineRule="auto"/>
        <w:jc w:val="left"/>
        <w:rPr>
          <w:rFonts w:ascii="Times New Roman" w:hAnsi="Times New Roman" w:cs="Times New Roman"/>
          <w:iCs/>
          <w:sz w:val="22"/>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w:t>
      </w:r>
      <w:r>
        <w:rPr>
          <w:rFonts w:ascii="Times New Roman" w:hAnsi="Times New Roman" w:cs="Times New Roman"/>
          <w:sz w:val="24"/>
          <w:szCs w:val="24"/>
        </w:rPr>
        <w:t xml:space="preserve">: </w:t>
      </w:r>
      <w:r w:rsidRPr="00A708E7">
        <w:rPr>
          <w:rFonts w:ascii="Times New Roman" w:hAnsi="Times New Roman" w:cs="Times New Roman"/>
          <w:sz w:val="24"/>
          <w:szCs w:val="24"/>
        </w:rPr>
        <w:t>bellokim1@gmail.com</w:t>
      </w:r>
    </w:p>
    <w:p w14:paraId="6C007BD9" w14:textId="312BF4C4" w:rsidR="00564195" w:rsidRDefault="00564195" w:rsidP="00CC6313">
      <w:pPr>
        <w:wordWrap/>
        <w:spacing w:line="480" w:lineRule="auto"/>
        <w:jc w:val="left"/>
        <w:rPr>
          <w:rFonts w:ascii="Times New Roman" w:hAnsi="Times New Roman" w:cs="Times New Roman"/>
          <w:iCs/>
          <w:sz w:val="22"/>
          <w:szCs w:val="24"/>
        </w:rPr>
      </w:pPr>
      <w:r w:rsidRPr="00564195">
        <w:rPr>
          <w:rFonts w:ascii="Times New Roman" w:hAnsi="Times New Roman" w:cs="Times New Roman"/>
          <w:iCs/>
          <w:sz w:val="22"/>
          <w:szCs w:val="24"/>
        </w:rPr>
        <w:t>Su-Hyun Han</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freesu84@naver.com</w:t>
      </w:r>
    </w:p>
    <w:p w14:paraId="7DFD8424" w14:textId="3D59583F" w:rsid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Jaiyoung</w:t>
      </w:r>
      <w:proofErr w:type="spellEnd"/>
      <w:r w:rsidRPr="00564195">
        <w:rPr>
          <w:rFonts w:ascii="Times New Roman" w:hAnsi="Times New Roman" w:cs="Times New Roman"/>
          <w:iCs/>
          <w:sz w:val="22"/>
          <w:szCs w:val="24"/>
        </w:rPr>
        <w:t xml:space="preserve"> Ryu</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jairyu@cau.ac.kr</w:t>
      </w:r>
    </w:p>
    <w:p w14:paraId="48395A3A" w14:textId="41A32CE7" w:rsidR="00564195" w:rsidRDefault="00564195" w:rsidP="00CC6313">
      <w:pPr>
        <w:wordWrap/>
        <w:spacing w:line="480" w:lineRule="auto"/>
        <w:jc w:val="left"/>
        <w:rPr>
          <w:rFonts w:ascii="Times New Roman" w:hAnsi="Times New Roman" w:cs="Times New Roman"/>
          <w:iCs/>
          <w:sz w:val="22"/>
          <w:szCs w:val="24"/>
        </w:rPr>
      </w:pPr>
      <w:proofErr w:type="spellStart"/>
      <w:r w:rsidRPr="00564195">
        <w:rPr>
          <w:rFonts w:ascii="Times New Roman" w:hAnsi="Times New Roman" w:cs="Times New Roman"/>
          <w:iCs/>
          <w:sz w:val="22"/>
          <w:szCs w:val="24"/>
        </w:rPr>
        <w:t>Keun</w:t>
      </w:r>
      <w:proofErr w:type="spellEnd"/>
      <w:r w:rsidRPr="00564195">
        <w:rPr>
          <w:rFonts w:ascii="Times New Roman" w:hAnsi="Times New Roman" w:cs="Times New Roman"/>
          <w:iCs/>
          <w:sz w:val="22"/>
          <w:szCs w:val="24"/>
        </w:rPr>
        <w:t>-Hwa Jung</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65751@snuh.org</w:t>
      </w:r>
    </w:p>
    <w:p w14:paraId="5783104C" w14:textId="32E416F1" w:rsidR="00564195" w:rsidRPr="00564195" w:rsidRDefault="00564195" w:rsidP="00CC6313">
      <w:pPr>
        <w:wordWrap/>
        <w:spacing w:line="480" w:lineRule="auto"/>
        <w:jc w:val="left"/>
        <w:rPr>
          <w:rFonts w:ascii="Times New Roman" w:hAnsi="Times New Roman" w:cs="Times New Roman"/>
          <w:iCs/>
          <w:sz w:val="22"/>
          <w:szCs w:val="24"/>
        </w:rPr>
      </w:pPr>
      <w:r w:rsidRPr="00564195">
        <w:rPr>
          <w:rFonts w:ascii="Times New Roman" w:hAnsi="Times New Roman" w:cs="Times New Roman"/>
          <w:iCs/>
          <w:sz w:val="22"/>
          <w:szCs w:val="24"/>
        </w:rPr>
        <w:t>Kwang-</w:t>
      </w:r>
      <w:proofErr w:type="spellStart"/>
      <w:r w:rsidRPr="00564195">
        <w:rPr>
          <w:rFonts w:ascii="Times New Roman" w:hAnsi="Times New Roman" w:cs="Times New Roman"/>
          <w:iCs/>
          <w:sz w:val="22"/>
          <w:szCs w:val="24"/>
        </w:rPr>
        <w:t>Yeol</w:t>
      </w:r>
      <w:proofErr w:type="spellEnd"/>
      <w:r w:rsidRPr="00564195">
        <w:rPr>
          <w:rFonts w:ascii="Times New Roman" w:hAnsi="Times New Roman" w:cs="Times New Roman"/>
          <w:iCs/>
          <w:sz w:val="22"/>
          <w:szCs w:val="24"/>
        </w:rPr>
        <w:t xml:space="preserve"> Park</w:t>
      </w:r>
      <w:r>
        <w:rPr>
          <w:rFonts w:ascii="Times New Roman" w:hAnsi="Times New Roman" w:cs="Times New Roman"/>
          <w:iCs/>
          <w:sz w:val="22"/>
          <w:szCs w:val="24"/>
        </w:rPr>
        <w:t xml:space="preserve">: </w:t>
      </w:r>
      <w:r w:rsidR="001C1B06" w:rsidRPr="001C1B06">
        <w:rPr>
          <w:rFonts w:ascii="Times New Roman" w:hAnsi="Times New Roman" w:cs="Times New Roman"/>
          <w:iCs/>
          <w:sz w:val="22"/>
          <w:szCs w:val="24"/>
        </w:rPr>
        <w:t>kwangyeol.park@gmail.com</w:t>
      </w:r>
    </w:p>
    <w:p w14:paraId="15D99BFC" w14:textId="77777777" w:rsidR="00A25B90" w:rsidRDefault="00A25B90" w:rsidP="009E137E">
      <w:pPr>
        <w:widowControl/>
        <w:wordWrap/>
        <w:autoSpaceDE/>
        <w:autoSpaceDN/>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032BB9" w:rsidRDefault="00FA5CE1" w:rsidP="009E137E">
      <w:pPr>
        <w:widowControl/>
        <w:wordWrap/>
        <w:autoSpaceDE/>
        <w:spacing w:after="100" w:afterAutospacing="1" w:line="480" w:lineRule="auto"/>
        <w:contextualSpacing/>
        <w:jc w:val="left"/>
        <w:rPr>
          <w:rFonts w:ascii="Times New Roman" w:eastAsia="바탕" w:hAnsi="Times New Roman" w:cs="Times New Roman"/>
          <w:b/>
          <w:sz w:val="32"/>
          <w:szCs w:val="24"/>
        </w:rPr>
      </w:pPr>
      <w:r w:rsidRPr="00032BB9">
        <w:rPr>
          <w:rFonts w:ascii="Times New Roman" w:eastAsia="바탕" w:hAnsi="Times New Roman" w:cs="Times New Roman"/>
          <w:b/>
          <w:sz w:val="32"/>
          <w:szCs w:val="24"/>
        </w:rPr>
        <w:lastRenderedPageBreak/>
        <w:t>Abstract</w:t>
      </w:r>
    </w:p>
    <w:p w14:paraId="0F803DCD"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Background</w:t>
      </w:r>
    </w:p>
    <w:p w14:paraId="650045A6" w14:textId="63E62758" w:rsid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14:paraId="3D447C4F" w14:textId="77777777" w:rsidR="007F0F3B" w:rsidRDefault="00032BB9"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Method</w:t>
      </w:r>
      <w:r w:rsidR="007F0F3B">
        <w:rPr>
          <w:rFonts w:ascii="Times New Roman" w:hAnsi="Times New Roman" w:cs="Times New Roman"/>
          <w:b/>
          <w:sz w:val="24"/>
          <w:szCs w:val="24"/>
        </w:rPr>
        <w:t>s</w:t>
      </w:r>
    </w:p>
    <w:p w14:paraId="05FA5CEF" w14:textId="093E7CC0" w:rsidR="00032BB9" w:rsidRP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35A0BCC" w14:textId="77777777" w:rsidR="007F0F3B" w:rsidRDefault="00032BB9" w:rsidP="009E137E">
      <w:pPr>
        <w:spacing w:line="480" w:lineRule="auto"/>
        <w:jc w:val="left"/>
        <w:rPr>
          <w:rFonts w:ascii="Times New Roman" w:hAnsi="Times New Roman" w:cs="Times New Roman"/>
          <w:sz w:val="22"/>
          <w:szCs w:val="24"/>
        </w:rPr>
      </w:pPr>
      <w:r>
        <w:rPr>
          <w:rFonts w:ascii="Times New Roman" w:hAnsi="Times New Roman" w:cs="Times New Roman"/>
          <w:b/>
          <w:sz w:val="24"/>
          <w:szCs w:val="24"/>
        </w:rPr>
        <w:t>Results</w:t>
      </w:r>
    </w:p>
    <w:p w14:paraId="56836687" w14:textId="08769082" w:rsidR="00F11406" w:rsidRPr="003A1757" w:rsidRDefault="00FA5CE1"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BA PI was well correlated with the</w:t>
      </w:r>
      <w:r w:rsidR="00B14BE6" w:rsidRPr="003A1757">
        <w:rPr>
          <w:rFonts w:ascii="Times New Roman" w:hAnsi="Times New Roman" w:cs="Times New Roman"/>
          <w:sz w:val="22"/>
          <w:szCs w:val="24"/>
        </w:rPr>
        <w:t xml:space="preserve"> right</w:t>
      </w:r>
      <w:r w:rsidR="00A07929">
        <w:rPr>
          <w:rFonts w:ascii="Times New Roman" w:hAnsi="Times New Roman" w:cs="Times New Roman"/>
          <w:sz w:val="22"/>
          <w:szCs w:val="24"/>
        </w:rPr>
        <w:t xml:space="preserve"> (</w:t>
      </w:r>
      <w:ins w:id="0" w:author="Ilhan Yoo" w:date="2022-02-27T02:12:00Z">
        <w:r w:rsidR="00585CE6">
          <w:rPr>
            <w:rFonts w:ascii="Times New Roman" w:hAnsi="Times New Roman" w:cs="Times New Roman"/>
            <w:sz w:val="22"/>
            <w:szCs w:val="24"/>
          </w:rPr>
          <w:t xml:space="preserve">n=474, </w:t>
        </w:r>
      </w:ins>
      <w:r w:rsidR="00A07929" w:rsidRPr="003A1757">
        <w:rPr>
          <w:rFonts w:ascii="Times New Roman" w:hAnsi="Times New Roman" w:cs="Times New Roman"/>
          <w:sz w:val="22"/>
          <w:szCs w:val="24"/>
        </w:rPr>
        <w:t>r</w:t>
      </w:r>
      <w:r w:rsidR="00A07929" w:rsidRPr="003A1757">
        <w:rPr>
          <w:rFonts w:ascii="Times New Roman" w:hAnsi="Times New Roman" w:cs="Times New Roman"/>
          <w:sz w:val="22"/>
          <w:szCs w:val="24"/>
          <w:vertAlign w:val="superscript"/>
        </w:rPr>
        <w:t>2</w:t>
      </w:r>
      <w:r w:rsidR="00A07929" w:rsidRPr="003A1757">
        <w:rPr>
          <w:rFonts w:ascii="Times New Roman" w:hAnsi="Times New Roman" w:cs="Times New Roman"/>
          <w:sz w:val="22"/>
          <w:szCs w:val="24"/>
        </w:rPr>
        <w:t xml:space="preserve"> = 0.57</w:t>
      </w:r>
      <w:ins w:id="1" w:author="Ilhan Yoo" w:date="2022-02-27T02:12:00Z">
        <w:r w:rsidR="00585CE6">
          <w:rPr>
            <w:rFonts w:ascii="Times New Roman" w:hAnsi="Times New Roman" w:cs="Times New Roman"/>
            <w:sz w:val="22"/>
            <w:szCs w:val="24"/>
          </w:rPr>
          <w:t>3</w:t>
        </w:r>
      </w:ins>
      <w:del w:id="2" w:author="Ilhan Yoo" w:date="2022-02-27T02:12:00Z">
        <w:r w:rsidR="00A07929" w:rsidRPr="003A1757" w:rsidDel="00585CE6">
          <w:rPr>
            <w:rFonts w:ascii="Times New Roman" w:hAnsi="Times New Roman" w:cs="Times New Roman"/>
            <w:sz w:val="22"/>
            <w:szCs w:val="24"/>
          </w:rPr>
          <w:delText>1</w:delText>
        </w:r>
      </w:del>
      <w:r w:rsidR="00A07929">
        <w:rPr>
          <w:rFonts w:ascii="Times New Roman" w:hAnsi="Times New Roman" w:cs="Times New Roman"/>
          <w:sz w:val="22"/>
          <w:szCs w:val="24"/>
        </w:rPr>
        <w:t>,</w:t>
      </w:r>
      <w:r w:rsidR="00A07929" w:rsidRPr="003A1757">
        <w:rPr>
          <w:rFonts w:ascii="Times New Roman" w:hAnsi="Times New Roman" w:cs="Times New Roman"/>
          <w:sz w:val="22"/>
          <w:szCs w:val="24"/>
        </w:rPr>
        <w:t xml:space="preserve"> </w:t>
      </w:r>
      <w:r w:rsidR="00A07929" w:rsidRPr="003A1757">
        <w:rPr>
          <w:rFonts w:ascii="Times New Roman" w:hAnsi="Times New Roman" w:cs="Times New Roman"/>
          <w:i/>
          <w:sz w:val="22"/>
          <w:szCs w:val="24"/>
        </w:rPr>
        <w:t>p</w:t>
      </w:r>
      <w:r w:rsidR="00A07929"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00B14BE6" w:rsidRPr="003A1757">
        <w:rPr>
          <w:rFonts w:ascii="Times New Roman" w:hAnsi="Times New Roman" w:cs="Times New Roman"/>
          <w:sz w:val="22"/>
          <w:szCs w:val="24"/>
        </w:rPr>
        <w:t xml:space="preserve"> </w:t>
      </w:r>
      <w:del w:id="3" w:author="Ilhan Yoo" w:date="2022-02-27T02:12:00Z">
        <w:r w:rsidR="00B14BE6" w:rsidRPr="003A1757" w:rsidDel="00585CE6">
          <w:rPr>
            <w:rFonts w:ascii="Times New Roman" w:hAnsi="Times New Roman" w:cs="Times New Roman"/>
            <w:sz w:val="22"/>
            <w:szCs w:val="24"/>
          </w:rPr>
          <w:delText xml:space="preserve">and left MCA PI </w:delText>
        </w:r>
        <w:r w:rsidRPr="003A1757" w:rsidDel="00585CE6">
          <w:rPr>
            <w:rFonts w:ascii="Times New Roman" w:hAnsi="Times New Roman" w:cs="Times New Roman"/>
            <w:sz w:val="22"/>
            <w:szCs w:val="24"/>
          </w:rPr>
          <w:delText>(</w:delText>
        </w:r>
        <w:r w:rsidR="00B14BE6" w:rsidRPr="003A1757" w:rsidDel="00585CE6">
          <w:rPr>
            <w:rFonts w:ascii="Times New Roman" w:hAnsi="Times New Roman" w:cs="Times New Roman"/>
            <w:sz w:val="22"/>
            <w:szCs w:val="24"/>
          </w:rPr>
          <w:delText>r</w:delText>
        </w:r>
        <w:r w:rsidR="00B14BE6" w:rsidRPr="003A1757" w:rsidDel="00585CE6">
          <w:rPr>
            <w:rFonts w:ascii="Times New Roman" w:hAnsi="Times New Roman" w:cs="Times New Roman"/>
            <w:sz w:val="22"/>
            <w:szCs w:val="24"/>
            <w:vertAlign w:val="superscript"/>
          </w:rPr>
          <w:delText>2</w:delText>
        </w:r>
        <w:r w:rsidR="00151E44" w:rsidDel="00585CE6">
          <w:rPr>
            <w:rFonts w:ascii="Times New Roman" w:hAnsi="Times New Roman" w:cs="Times New Roman"/>
            <w:sz w:val="22"/>
            <w:szCs w:val="24"/>
          </w:rPr>
          <w:delText xml:space="preserve"> = 0.600,</w:delText>
        </w:r>
        <w:r w:rsidR="00B14BE6" w:rsidRPr="003A1757" w:rsidDel="00585CE6">
          <w:rPr>
            <w:rFonts w:ascii="Times New Roman" w:hAnsi="Times New Roman" w:cs="Times New Roman"/>
            <w:sz w:val="22"/>
            <w:szCs w:val="24"/>
          </w:rPr>
          <w:delText xml:space="preserve"> </w:delText>
        </w:r>
        <w:r w:rsidR="00B14BE6" w:rsidRPr="003A1757" w:rsidDel="00585CE6">
          <w:rPr>
            <w:rFonts w:ascii="Times New Roman" w:hAnsi="Times New Roman" w:cs="Times New Roman"/>
            <w:i/>
            <w:sz w:val="22"/>
            <w:szCs w:val="24"/>
          </w:rPr>
          <w:delText>p</w:delText>
        </w:r>
        <w:r w:rsidR="00B14BE6" w:rsidRPr="003A1757" w:rsidDel="00585CE6">
          <w:rPr>
            <w:rFonts w:ascii="Times New Roman" w:hAnsi="Times New Roman" w:cs="Times New Roman"/>
            <w:sz w:val="22"/>
            <w:szCs w:val="24"/>
          </w:rPr>
          <w:delText xml:space="preserve"> &lt; 0.001</w:delText>
        </w:r>
        <w:r w:rsidR="00A07929" w:rsidDel="00585CE6">
          <w:rPr>
            <w:rFonts w:ascii="Times New Roman" w:hAnsi="Times New Roman" w:cs="Times New Roman"/>
            <w:sz w:val="22"/>
            <w:szCs w:val="24"/>
          </w:rPr>
          <w:delText>)</w:delText>
        </w:r>
        <w:r w:rsidRPr="003A1757" w:rsidDel="00585CE6">
          <w:rPr>
            <w:rFonts w:ascii="Times New Roman" w:hAnsi="Times New Roman" w:cs="Times New Roman"/>
            <w:sz w:val="22"/>
            <w:szCs w:val="24"/>
          </w:rPr>
          <w:delText xml:space="preserve"> </w:delText>
        </w:r>
      </w:del>
      <w:r w:rsidRPr="003A1757">
        <w:rPr>
          <w:rFonts w:ascii="Times New Roman" w:hAnsi="Times New Roman" w:cs="Times New Roman"/>
          <w:sz w:val="22"/>
          <w:szCs w:val="24"/>
        </w:rPr>
        <w:t>by P</w:t>
      </w:r>
      <w:r w:rsidR="00A07929">
        <w:rPr>
          <w:rFonts w:ascii="Times New Roman" w:hAnsi="Times New Roman" w:cs="Times New Roman"/>
          <w:sz w:val="22"/>
          <w:szCs w:val="24"/>
        </w:rPr>
        <w:t>earson’s correlation analysis</w:t>
      </w:r>
      <w:r w:rsidR="00B14BE6" w:rsidRPr="003A1757">
        <w:rPr>
          <w:rFonts w:ascii="Times New Roman" w:hAnsi="Times New Roman" w:cs="Times New Roman"/>
          <w:sz w:val="22"/>
          <w:szCs w:val="24"/>
        </w:rPr>
        <w:t xml:space="preserve">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w:t>
      </w:r>
      <w:r w:rsidR="005E38EA">
        <w:rPr>
          <w:rFonts w:ascii="Times New Roman" w:hAnsi="Times New Roman" w:cs="Times New Roman"/>
          <w:sz w:val="22"/>
          <w:szCs w:val="24"/>
        </w:rPr>
        <w:t xml:space="preserve">from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w:t>
      </w:r>
      <w:ins w:id="4" w:author="Ilhan Yoo" w:date="2022-02-27T02:12:00Z">
        <w:r w:rsidR="00F4233B">
          <w:rPr>
            <w:rFonts w:ascii="Times New Roman" w:hAnsi="Times New Roman" w:cs="Times New Roman"/>
            <w:sz w:val="22"/>
            <w:szCs w:val="24"/>
          </w:rPr>
          <w:t>4</w:t>
        </w:r>
      </w:ins>
      <w:del w:id="5" w:author="Ilhan Yoo" w:date="2022-02-27T02:12:00Z">
        <w:r w:rsidR="00B14BE6" w:rsidRPr="003A1757" w:rsidDel="00F4233B">
          <w:rPr>
            <w:rFonts w:ascii="Times New Roman" w:hAnsi="Times New Roman" w:cs="Times New Roman"/>
            <w:sz w:val="22"/>
            <w:szCs w:val="24"/>
          </w:rPr>
          <w:delText>3</w:delText>
        </w:r>
      </w:del>
      <w:r w:rsidR="00643741">
        <w:rPr>
          <w:rFonts w:ascii="Times New Roman" w:hAnsi="Times New Roman" w:cs="Times New Roman"/>
          <w:sz w:val="22"/>
          <w:szCs w:val="24"/>
        </w:rPr>
        <w:t xml:space="preserve">, </w:t>
      </w:r>
      <w:r w:rsidRPr="003A1757">
        <w:rPr>
          <w:rFonts w:ascii="Times New Roman" w:hAnsi="Times New Roman" w:cs="Times New Roman"/>
          <w:sz w:val="22"/>
          <w:szCs w:val="24"/>
        </w:rPr>
        <w:t>33.</w:t>
      </w:r>
      <w:ins w:id="6" w:author="Ilhan Yoo" w:date="2022-02-27T02:13:00Z">
        <w:r w:rsidR="00F4233B">
          <w:rPr>
            <w:rFonts w:ascii="Times New Roman" w:hAnsi="Times New Roman" w:cs="Times New Roman"/>
            <w:sz w:val="22"/>
            <w:szCs w:val="24"/>
          </w:rPr>
          <w:t>05</w:t>
        </w:r>
      </w:ins>
      <w:del w:id="7" w:author="Ilhan Yoo" w:date="2022-02-27T02:13:00Z">
        <w:r w:rsidRPr="003A1757" w:rsidDel="00F4233B">
          <w:rPr>
            <w:rFonts w:ascii="Times New Roman" w:hAnsi="Times New Roman" w:cs="Times New Roman"/>
            <w:sz w:val="22"/>
            <w:szCs w:val="24"/>
          </w:rPr>
          <w:delText>1</w:delText>
        </w:r>
        <w:r w:rsidR="00B14BE6" w:rsidRPr="003A1757" w:rsidDel="00F4233B">
          <w:rPr>
            <w:rFonts w:ascii="Times New Roman" w:hAnsi="Times New Roman" w:cs="Times New Roman"/>
            <w:sz w:val="22"/>
            <w:szCs w:val="24"/>
          </w:rPr>
          <w:delText>4</w:delText>
        </w:r>
      </w:del>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25</w:t>
      </w:r>
      <w:ins w:id="8" w:author="Ilhan Yoo" w:date="2022-02-27T02:13:00Z">
        <w:r w:rsidR="00F4233B">
          <w:rPr>
            <w:rFonts w:ascii="Times New Roman" w:hAnsi="Times New Roman" w:cs="Times New Roman"/>
            <w:sz w:val="22"/>
            <w:szCs w:val="24"/>
          </w:rPr>
          <w:t>2</w:t>
        </w:r>
      </w:ins>
      <w:del w:id="9" w:author="Ilhan Yoo" w:date="2022-02-27T02:13:00Z">
        <w:r w:rsidR="00643741" w:rsidDel="00F4233B">
          <w:rPr>
            <w:rFonts w:ascii="Times New Roman" w:hAnsi="Times New Roman" w:cs="Times New Roman"/>
            <w:sz w:val="22"/>
            <w:szCs w:val="24"/>
          </w:rPr>
          <w:delText>1</w:delText>
        </w:r>
      </w:del>
      <w:r w:rsidR="00643741">
        <w:rPr>
          <w:rFonts w:ascii="Times New Roman" w:hAnsi="Times New Roman" w:cs="Times New Roman"/>
          <w:sz w:val="22"/>
          <w:szCs w:val="24"/>
        </w:rPr>
        <w:t xml:space="preserve">, </w:t>
      </w:r>
      <w:r w:rsidR="00B14BE6" w:rsidRPr="003A1757">
        <w:rPr>
          <w:rFonts w:ascii="Times New Roman" w:hAnsi="Times New Roman" w:cs="Times New Roman"/>
          <w:sz w:val="22"/>
          <w:szCs w:val="24"/>
        </w:rPr>
        <w:t>35.</w:t>
      </w:r>
      <w:ins w:id="10" w:author="Ilhan Yoo" w:date="2022-02-27T02:13:00Z">
        <w:r w:rsidR="00F4233B">
          <w:rPr>
            <w:rFonts w:ascii="Times New Roman" w:hAnsi="Times New Roman" w:cs="Times New Roman"/>
            <w:sz w:val="22"/>
            <w:szCs w:val="24"/>
          </w:rPr>
          <w:t>59</w:t>
        </w:r>
      </w:ins>
      <w:del w:id="11" w:author="Ilhan Yoo" w:date="2022-02-27T02:13:00Z">
        <w:r w:rsidR="00B14BE6" w:rsidRPr="003A1757" w:rsidDel="00F4233B">
          <w:rPr>
            <w:rFonts w:ascii="Times New Roman" w:hAnsi="Times New Roman" w:cs="Times New Roman"/>
            <w:sz w:val="22"/>
            <w:szCs w:val="24"/>
          </w:rPr>
          <w:delText>70</w:delText>
        </w:r>
      </w:del>
      <w:r w:rsidR="00B14BE6"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E38EA" w:rsidRPr="003A1757">
        <w:rPr>
          <w:rFonts w:ascii="Times New Roman" w:hAnsi="Times New Roman" w:cs="Times New Roman"/>
          <w:sz w:val="22"/>
          <w:szCs w:val="24"/>
        </w:rPr>
        <w:t xml:space="preserve">by TCD </w:t>
      </w:r>
      <w:r w:rsidRPr="003A1757">
        <w:rPr>
          <w:rFonts w:ascii="Times New Roman" w:hAnsi="Times New Roman" w:cs="Times New Roman"/>
          <w:sz w:val="22"/>
          <w:szCs w:val="24"/>
        </w:rPr>
        <w:t xml:space="preserve">owing to </w:t>
      </w:r>
      <w:r w:rsidR="005E38EA">
        <w:rPr>
          <w:rFonts w:ascii="Times New Roman" w:hAnsi="Times New Roman" w:cs="Times New Roman"/>
          <w:sz w:val="22"/>
          <w:szCs w:val="24"/>
        </w:rPr>
        <w:t xml:space="preserve">insufficient </w:t>
      </w:r>
      <w:r w:rsidRPr="003A1757">
        <w:rPr>
          <w:rFonts w:ascii="Times New Roman" w:hAnsi="Times New Roman" w:cs="Times New Roman"/>
          <w:sz w:val="22"/>
          <w:szCs w:val="24"/>
        </w:rPr>
        <w:t xml:space="preserve">temporal </w:t>
      </w:r>
      <w:r w:rsidR="005E38EA">
        <w:rPr>
          <w:rFonts w:ascii="Times New Roman" w:hAnsi="Times New Roman" w:cs="Times New Roman"/>
          <w:sz w:val="22"/>
          <w:szCs w:val="24"/>
        </w:rPr>
        <w:t xml:space="preserve">bone </w:t>
      </w:r>
      <w:r w:rsidRPr="003A1757">
        <w:rPr>
          <w:rFonts w:ascii="Times New Roman" w:hAnsi="Times New Roman" w:cs="Times New Roman"/>
          <w:sz w:val="22"/>
          <w:szCs w:val="24"/>
        </w:rPr>
        <w:t>window</w:t>
      </w:r>
      <w:r w:rsidR="005E38EA">
        <w:rPr>
          <w:rFonts w:ascii="Times New Roman" w:hAnsi="Times New Roman" w:cs="Times New Roman"/>
          <w:sz w:val="22"/>
          <w:szCs w:val="24"/>
        </w:rPr>
        <w:t xml:space="preserve">. </w:t>
      </w:r>
      <w:r w:rsidR="005E38EA" w:rsidRPr="003A1757">
        <w:rPr>
          <w:rFonts w:ascii="Times New Roman" w:hAnsi="Times New Roman" w:cs="Times New Roman"/>
          <w:sz w:val="22"/>
          <w:szCs w:val="24"/>
        </w:rPr>
        <w:t xml:space="preserve">Multivariable logistic regression analysis </w:t>
      </w:r>
      <w:r w:rsidR="005E38EA">
        <w:rPr>
          <w:rFonts w:ascii="Times New Roman" w:hAnsi="Times New Roman" w:cs="Times New Roman"/>
          <w:sz w:val="22"/>
          <w:szCs w:val="24"/>
        </w:rPr>
        <w:t>including age, sex</w:t>
      </w:r>
      <w:r w:rsidR="005E38EA" w:rsidRPr="003A1757">
        <w:rPr>
          <w:rFonts w:ascii="Times New Roman" w:hAnsi="Times New Roman" w:cs="Times New Roman"/>
          <w:sz w:val="22"/>
          <w:szCs w:val="24"/>
        </w:rPr>
        <w:t>, cerebral atherosclerosis burden, National Institutes of Health Stroke Scale at admission</w:t>
      </w:r>
      <w:r w:rsidR="005E38EA">
        <w:rPr>
          <w:rFonts w:ascii="Times New Roman" w:hAnsi="Times New Roman" w:cs="Times New Roman"/>
          <w:sz w:val="22"/>
          <w:szCs w:val="24"/>
        </w:rPr>
        <w:t>,</w:t>
      </w:r>
      <w:r w:rsidR="005E38EA" w:rsidRPr="003A1757">
        <w:rPr>
          <w:rFonts w:ascii="Times New Roman" w:hAnsi="Times New Roman" w:cs="Times New Roman"/>
          <w:sz w:val="22"/>
          <w:szCs w:val="24"/>
        </w:rPr>
        <w:t xml:space="preserve"> and the proportion of patients with current smoking status, hypertension, diabetes mellit</w:t>
      </w:r>
      <w:r w:rsidR="005E38EA">
        <w:rPr>
          <w:rFonts w:ascii="Times New Roman" w:hAnsi="Times New Roman" w:cs="Times New Roman"/>
          <w:sz w:val="22"/>
          <w:szCs w:val="24"/>
        </w:rPr>
        <w:t xml:space="preserve">us, atrial fibrillation revealed </w:t>
      </w:r>
      <w:r w:rsidR="005E38EA" w:rsidRPr="003A1757">
        <w:rPr>
          <w:rFonts w:ascii="Times New Roman" w:hAnsi="Times New Roman" w:cs="Times New Roman"/>
          <w:sz w:val="22"/>
          <w:szCs w:val="24"/>
        </w:rPr>
        <w:t xml:space="preserve">that the higher BA PI (odds ratio = </w:t>
      </w:r>
      <w:r w:rsidR="005E38EA" w:rsidRPr="003A1757">
        <w:rPr>
          <w:rFonts w:ascii="Times New Roman" w:eastAsia="굴림체" w:hAnsi="Times New Roman" w:cs="Times New Roman"/>
          <w:kern w:val="24"/>
          <w:sz w:val="22"/>
          <w:szCs w:val="24"/>
        </w:rPr>
        <w:t>3.</w:t>
      </w:r>
      <w:ins w:id="12" w:author="Ilhan Yoo" w:date="2022-02-27T02:14:00Z">
        <w:r w:rsidR="00D8321A">
          <w:rPr>
            <w:rFonts w:ascii="Times New Roman" w:eastAsia="굴림체" w:hAnsi="Times New Roman" w:cs="Times New Roman"/>
            <w:kern w:val="24"/>
            <w:sz w:val="22"/>
            <w:szCs w:val="24"/>
          </w:rPr>
          <w:t>28</w:t>
        </w:r>
      </w:ins>
      <w:del w:id="13" w:author="Ilhan Yoo" w:date="2022-02-27T02:14:00Z">
        <w:r w:rsidR="005E38EA" w:rsidRPr="003A1757" w:rsidDel="00D8321A">
          <w:rPr>
            <w:rFonts w:ascii="Times New Roman" w:eastAsia="굴림체" w:hAnsi="Times New Roman" w:cs="Times New Roman"/>
            <w:kern w:val="24"/>
            <w:sz w:val="22"/>
            <w:szCs w:val="24"/>
          </w:rPr>
          <w:delText>50</w:delText>
        </w:r>
      </w:del>
      <w:r w:rsidR="005E38EA" w:rsidRPr="003A1757">
        <w:rPr>
          <w:rFonts w:ascii="Times New Roman" w:hAnsi="Times New Roman" w:cs="Times New Roman"/>
          <w:sz w:val="22"/>
          <w:szCs w:val="24"/>
        </w:rPr>
        <w:t xml:space="preserve">; confidence interval = </w:t>
      </w:r>
      <w:r w:rsidR="005E38EA" w:rsidRPr="003A1757">
        <w:rPr>
          <w:rFonts w:ascii="Times New Roman" w:eastAsia="굴림체" w:hAnsi="Times New Roman" w:cs="Times New Roman"/>
          <w:kern w:val="24"/>
          <w:sz w:val="22"/>
          <w:szCs w:val="24"/>
        </w:rPr>
        <w:t>1.</w:t>
      </w:r>
      <w:ins w:id="14" w:author="Ilhan Yoo" w:date="2022-02-27T02:14:00Z">
        <w:r w:rsidR="00D8321A">
          <w:rPr>
            <w:rFonts w:ascii="Times New Roman" w:eastAsia="굴림체" w:hAnsi="Times New Roman" w:cs="Times New Roman"/>
            <w:kern w:val="24"/>
            <w:sz w:val="22"/>
            <w:szCs w:val="24"/>
          </w:rPr>
          <w:t>07</w:t>
        </w:r>
      </w:ins>
      <w:del w:id="15" w:author="Ilhan Yoo" w:date="2022-02-27T02:14:00Z">
        <w:r w:rsidR="005E38EA" w:rsidRPr="003A1757" w:rsidDel="00D8321A">
          <w:rPr>
            <w:rFonts w:ascii="Times New Roman" w:eastAsia="굴림체" w:hAnsi="Times New Roman" w:cs="Times New Roman"/>
            <w:kern w:val="24"/>
            <w:sz w:val="22"/>
            <w:szCs w:val="24"/>
          </w:rPr>
          <w:delText>10</w:delText>
        </w:r>
      </w:del>
      <w:r w:rsidR="005E38EA" w:rsidRPr="003A1757">
        <w:rPr>
          <w:rFonts w:ascii="Times New Roman" w:eastAsia="굴림체" w:hAnsi="Times New Roman" w:cs="Times New Roman"/>
          <w:kern w:val="24"/>
          <w:sz w:val="22"/>
          <w:szCs w:val="24"/>
        </w:rPr>
        <w:t>–1</w:t>
      </w:r>
      <w:ins w:id="16" w:author="Ilhan Yoo" w:date="2022-02-27T02:14:00Z">
        <w:r w:rsidR="00D8321A">
          <w:rPr>
            <w:rFonts w:ascii="Times New Roman" w:eastAsia="굴림체" w:hAnsi="Times New Roman" w:cs="Times New Roman"/>
            <w:kern w:val="24"/>
            <w:sz w:val="22"/>
            <w:szCs w:val="24"/>
          </w:rPr>
          <w:t>0</w:t>
        </w:r>
      </w:ins>
      <w:del w:id="17" w:author="Ilhan Yoo" w:date="2022-02-27T02:14:00Z">
        <w:r w:rsidR="005E38EA" w:rsidRPr="003A1757" w:rsidDel="00D8321A">
          <w:rPr>
            <w:rFonts w:ascii="Times New Roman" w:eastAsia="굴림체" w:hAnsi="Times New Roman" w:cs="Times New Roman"/>
            <w:kern w:val="24"/>
            <w:sz w:val="22"/>
            <w:szCs w:val="24"/>
          </w:rPr>
          <w:delText>1</w:delText>
        </w:r>
      </w:del>
      <w:r w:rsidR="005E38EA" w:rsidRPr="003A1757">
        <w:rPr>
          <w:rFonts w:ascii="Times New Roman" w:eastAsia="굴림체" w:hAnsi="Times New Roman" w:cs="Times New Roman"/>
          <w:kern w:val="24"/>
          <w:sz w:val="22"/>
          <w:szCs w:val="24"/>
        </w:rPr>
        <w:t>.</w:t>
      </w:r>
      <w:ins w:id="18" w:author="Ilhan Yoo" w:date="2022-02-27T02:14:00Z">
        <w:r w:rsidR="00D8321A">
          <w:rPr>
            <w:rFonts w:ascii="Times New Roman" w:eastAsia="굴림체" w:hAnsi="Times New Roman" w:cs="Times New Roman"/>
            <w:kern w:val="24"/>
            <w:sz w:val="22"/>
            <w:szCs w:val="24"/>
          </w:rPr>
          <w:t>1</w:t>
        </w:r>
      </w:ins>
      <w:del w:id="19" w:author="Ilhan Yoo" w:date="2022-02-27T02:14:00Z">
        <w:r w:rsidR="005E38EA" w:rsidRPr="003A1757" w:rsidDel="00D8321A">
          <w:rPr>
            <w:rFonts w:ascii="Times New Roman" w:eastAsia="굴림체" w:hAnsi="Times New Roman" w:cs="Times New Roman"/>
            <w:kern w:val="24"/>
            <w:sz w:val="22"/>
            <w:szCs w:val="24"/>
          </w:rPr>
          <w:delText>3</w:delText>
        </w:r>
      </w:del>
      <w:r w:rsidR="005E38EA" w:rsidRPr="003A1757">
        <w:rPr>
          <w:rFonts w:ascii="Times New Roman" w:eastAsia="굴림체" w:hAnsi="Times New Roman" w:cs="Times New Roman"/>
          <w:kern w:val="24"/>
          <w:sz w:val="22"/>
          <w:szCs w:val="24"/>
        </w:rPr>
        <w:t>7</w:t>
      </w:r>
      <w:r w:rsidR="005E38EA" w:rsidRPr="003A1757">
        <w:rPr>
          <w:rFonts w:ascii="Times New Roman" w:hAnsi="Times New Roman" w:cs="Times New Roman"/>
          <w:sz w:val="22"/>
          <w:szCs w:val="24"/>
        </w:rPr>
        <w:t xml:space="preserve">; </w:t>
      </w:r>
      <w:r w:rsidR="005E38EA" w:rsidRPr="003A1757">
        <w:rPr>
          <w:rFonts w:ascii="Times New Roman" w:hAnsi="Times New Roman" w:cs="Times New Roman"/>
          <w:i/>
          <w:sz w:val="22"/>
          <w:szCs w:val="24"/>
        </w:rPr>
        <w:t>p</w:t>
      </w:r>
      <w:r w:rsidR="005E38EA" w:rsidRPr="003A1757">
        <w:rPr>
          <w:rFonts w:ascii="Times New Roman" w:hAnsi="Times New Roman" w:cs="Times New Roman"/>
          <w:sz w:val="22"/>
          <w:szCs w:val="24"/>
        </w:rPr>
        <w:t xml:space="preserve"> = 0.03</w:t>
      </w:r>
      <w:ins w:id="20" w:author="Ilhan Yoo" w:date="2022-02-27T02:14:00Z">
        <w:r w:rsidR="00D8321A">
          <w:rPr>
            <w:rFonts w:ascii="Times New Roman" w:hAnsi="Times New Roman" w:cs="Times New Roman"/>
            <w:sz w:val="22"/>
            <w:szCs w:val="24"/>
          </w:rPr>
          <w:t>8</w:t>
        </w:r>
      </w:ins>
      <w:del w:id="21" w:author="Ilhan Yoo" w:date="2022-02-27T02:14:00Z">
        <w:r w:rsidR="005E38EA" w:rsidRPr="003A1757" w:rsidDel="00D8321A">
          <w:rPr>
            <w:rFonts w:ascii="Times New Roman" w:hAnsi="Times New Roman" w:cs="Times New Roman"/>
            <w:sz w:val="22"/>
            <w:szCs w:val="24"/>
          </w:rPr>
          <w:delText>4</w:delText>
        </w:r>
      </w:del>
      <w:r w:rsidR="005E38EA" w:rsidRPr="003A1757">
        <w:rPr>
          <w:rFonts w:ascii="Times New Roman" w:hAnsi="Times New Roman" w:cs="Times New Roman"/>
          <w:sz w:val="22"/>
          <w:szCs w:val="24"/>
        </w:rPr>
        <w:t>) was independently associated with ND.</w:t>
      </w:r>
    </w:p>
    <w:p w14:paraId="6173EEE2"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Conclusions</w:t>
      </w:r>
    </w:p>
    <w:p w14:paraId="2C73263C" w14:textId="0AF91289" w:rsidR="00032BB9" w:rsidRPr="00D272BF" w:rsidRDefault="00D272BF"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 xml:space="preserve">BA PI, which </w:t>
      </w:r>
      <w:r>
        <w:rPr>
          <w:rFonts w:ascii="Times New Roman" w:hAnsi="Times New Roman" w:cs="Times New Roman"/>
          <w:sz w:val="22"/>
          <w:szCs w:val="24"/>
        </w:rPr>
        <w:t>would</w:t>
      </w:r>
      <w:r w:rsidRPr="003A1757">
        <w:rPr>
          <w:rFonts w:ascii="Times New Roman" w:hAnsi="Times New Roman" w:cs="Times New Roman"/>
          <w:sz w:val="22"/>
          <w:szCs w:val="24"/>
        </w:rPr>
        <w:t xml:space="preserve"> be identified regardless of temporal window, </w:t>
      </w:r>
      <w:r w:rsidR="00AE269B">
        <w:rPr>
          <w:rFonts w:ascii="Times New Roman" w:hAnsi="Times New Roman" w:cs="Times New Roman"/>
          <w:sz w:val="22"/>
          <w:szCs w:val="24"/>
        </w:rPr>
        <w:t>could</w:t>
      </w:r>
      <w:r w:rsidRPr="003A1757">
        <w:rPr>
          <w:rFonts w:ascii="Times New Roman" w:hAnsi="Times New Roman" w:cs="Times New Roman"/>
          <w:sz w:val="22"/>
          <w:szCs w:val="24"/>
        </w:rPr>
        <w:t xml:space="preserve"> </w:t>
      </w:r>
      <w:r w:rsidR="005E38EA">
        <w:rPr>
          <w:rFonts w:ascii="Times New Roman" w:hAnsi="Times New Roman" w:cs="Times New Roman"/>
          <w:sz w:val="22"/>
          <w:szCs w:val="24"/>
        </w:rPr>
        <w:t>predict</w:t>
      </w:r>
      <w:r w:rsidRPr="003A1757">
        <w:rPr>
          <w:rFonts w:ascii="Times New Roman" w:hAnsi="Times New Roman" w:cs="Times New Roman"/>
          <w:sz w:val="22"/>
          <w:szCs w:val="24"/>
        </w:rPr>
        <w:t xml:space="preserve"> ND among acute stroke patients.</w:t>
      </w:r>
    </w:p>
    <w:p w14:paraId="588E972C" w14:textId="1E035CAE" w:rsidR="00032BB9" w:rsidRDefault="00032BB9"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Keywords: Basilar </w:t>
      </w:r>
      <w:r w:rsidR="00747775">
        <w:rPr>
          <w:rFonts w:ascii="Times New Roman" w:hAnsi="Times New Roman" w:cs="Times New Roman"/>
          <w:sz w:val="24"/>
          <w:szCs w:val="24"/>
        </w:rPr>
        <w:t>A</w:t>
      </w:r>
      <w:r>
        <w:rPr>
          <w:rFonts w:ascii="Times New Roman" w:hAnsi="Times New Roman" w:cs="Times New Roman"/>
          <w:sz w:val="24"/>
          <w:szCs w:val="24"/>
        </w:rPr>
        <w:t>rtery, Stroke, Transcranial Doppler Sonography</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747775">
        <w:rPr>
          <w:rFonts w:ascii="Times New Roman" w:hAnsi="Times New Roman" w:cs="Times New Roman"/>
          <w:sz w:val="24"/>
          <w:szCs w:val="24"/>
        </w:rPr>
        <w:t>, Neurological Deterioration</w:t>
      </w:r>
    </w:p>
    <w:p w14:paraId="2AD8B316" w14:textId="1CDBA680" w:rsidR="00FA5CE1" w:rsidRPr="00590892" w:rsidRDefault="00843C00" w:rsidP="005E38EA">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874A08">
        <w:rPr>
          <w:rFonts w:ascii="Times New Roman" w:hAnsi="Times New Roman" w:cs="Times New Roman"/>
          <w:b/>
          <w:sz w:val="32"/>
          <w:szCs w:val="24"/>
        </w:rPr>
        <w:lastRenderedPageBreak/>
        <w:t xml:space="preserve">Background </w:t>
      </w:r>
    </w:p>
    <w:p w14:paraId="565B16F3" w14:textId="2040F6C7" w:rsidR="00FA5CE1" w:rsidRPr="003A1757" w:rsidRDefault="00FA5CE1" w:rsidP="005E38EA">
      <w:pPr>
        <w:wordWrap/>
        <w:spacing w:line="480" w:lineRule="auto"/>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F90634">
        <w:rPr>
          <w:rFonts w:ascii="Times New Roman" w:hAnsi="Times New Roman" w:cs="Times New Roman"/>
          <w:sz w:val="22"/>
          <w:szCs w:val="24"/>
        </w:rPr>
        <w:t xml:space="preserve"> [1,2,3,4,</w:t>
      </w:r>
      <w:r w:rsidR="00F90634" w:rsidRPr="00F90634">
        <w:rPr>
          <w:rFonts w:ascii="Times New Roman" w:hAnsi="Times New Roman" w:cs="Times New Roman"/>
          <w:sz w:val="22"/>
          <w:szCs w:val="24"/>
        </w:rPr>
        <w:t>5]</w:t>
      </w:r>
      <w:r w:rsidR="00B04B12" w:rsidRPr="003A1757">
        <w:rPr>
          <w:rFonts w:ascii="Times New Roman" w:hAnsi="Times New Roman" w:cs="Times New Roman"/>
          <w:sz w:val="22"/>
          <w:szCs w:val="24"/>
        </w:rPr>
        <w:t>.</w:t>
      </w:r>
      <w:r w:rsidRPr="003A1757">
        <w:rPr>
          <w:rFonts w:ascii="Times New Roman" w:hAnsi="Times New Roman" w:cs="Times New Roman"/>
          <w:sz w:val="22"/>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w:t>
      </w:r>
      <w:r w:rsidR="00F90634">
        <w:rPr>
          <w:rFonts w:ascii="Times New Roman" w:hAnsi="Times New Roman" w:cs="Times New Roman"/>
          <w:sz w:val="22"/>
          <w:szCs w:val="24"/>
        </w:rPr>
        <w:t xml:space="preserve"> level, and blood pressure (BP)</w:t>
      </w:r>
      <w:r w:rsidR="00F90634" w:rsidRPr="00F90634">
        <w:t xml:space="preserve"> </w:t>
      </w:r>
      <w:r w:rsidR="00F90634">
        <w:rPr>
          <w:rFonts w:ascii="Times New Roman" w:hAnsi="Times New Roman" w:cs="Times New Roman"/>
          <w:sz w:val="22"/>
          <w:szCs w:val="24"/>
        </w:rPr>
        <w:t>[</w:t>
      </w:r>
      <w:r w:rsidR="00F90634" w:rsidRPr="00F90634">
        <w:rPr>
          <w:rFonts w:ascii="Times New Roman" w:hAnsi="Times New Roman" w:cs="Times New Roman"/>
          <w:sz w:val="22"/>
          <w:szCs w:val="24"/>
        </w:rPr>
        <w:t>5</w:t>
      </w:r>
      <w:r w:rsidR="00F90634">
        <w:rPr>
          <w:rFonts w:ascii="Times New Roman" w:hAnsi="Times New Roman" w:cs="Times New Roman"/>
          <w:sz w:val="22"/>
          <w:szCs w:val="24"/>
        </w:rPr>
        <w:t>,6,7,8,9,10</w:t>
      </w:r>
      <w:r w:rsidR="00F90634" w:rsidRPr="00F90634">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A03E2F">
        <w:rPr>
          <w:rFonts w:ascii="Times New Roman" w:hAnsi="Times New Roman" w:cs="Times New Roman"/>
          <w:sz w:val="22"/>
          <w:szCs w:val="24"/>
        </w:rPr>
        <w:t xml:space="preserve"> [2]</w:t>
      </w:r>
      <w:r w:rsidRPr="003A1757">
        <w:rPr>
          <w:rFonts w:ascii="Times New Roman" w:hAnsi="Times New Roman" w:cs="Times New Roman"/>
          <w:sz w:val="22"/>
          <w:szCs w:val="24"/>
        </w:rPr>
        <w:t>.</w:t>
      </w:r>
    </w:p>
    <w:p w14:paraId="003FEB57" w14:textId="6C5C81AC" w:rsidR="004E009C" w:rsidRDefault="00FA5CE1" w:rsidP="005E38EA">
      <w:pPr>
        <w:wordWrap/>
        <w:spacing w:line="480" w:lineRule="auto"/>
        <w:rPr>
          <w:rFonts w:ascii="Times New Roman" w:hAnsi="Times New Roman" w:cs="Times New Roman"/>
          <w:sz w:val="22"/>
          <w:szCs w:val="24"/>
          <w:vertAlign w:val="superscript"/>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D72670">
        <w:rPr>
          <w:rFonts w:ascii="Times New Roman" w:hAnsi="Times New Roman" w:cs="Times New Roman"/>
          <w:sz w:val="22"/>
          <w:szCs w:val="24"/>
        </w:rPr>
        <w:t xml:space="preserve"> [11,12,13,14,15,16,17]</w:t>
      </w:r>
      <w:r w:rsidRPr="003A1757">
        <w:rPr>
          <w:rFonts w:ascii="Times New Roman" w:hAnsi="Times New Roman" w:cs="Times New Roman"/>
          <w:sz w:val="22"/>
          <w:szCs w:val="24"/>
        </w:rPr>
        <w:t xml:space="preserve">. 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intracranial cerebral arteries, as measured by transcranial Doppler (TCD) ultrasonography, is known to reflect the resistance of downstream arteries and compliance of large cerebral arteries</w:t>
      </w:r>
      <w:r w:rsidR="008B4D39">
        <w:rPr>
          <w:rFonts w:ascii="Times New Roman" w:hAnsi="Times New Roman" w:cs="Times New Roman"/>
          <w:sz w:val="22"/>
          <w:szCs w:val="24"/>
        </w:rPr>
        <w:t xml:space="preserve"> [17,18,19,20]</w:t>
      </w:r>
      <w:r w:rsidRPr="003A1757">
        <w:rPr>
          <w:rFonts w:ascii="Times New Roman" w:hAnsi="Times New Roman" w:cs="Times New Roman"/>
          <w:sz w:val="22"/>
          <w:szCs w:val="24"/>
        </w:rPr>
        <w:t>.</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8B4D39">
        <w:rPr>
          <w:rFonts w:ascii="Times New Roman" w:hAnsi="Times New Roman" w:cs="Times New Roman"/>
          <w:sz w:val="22"/>
          <w:szCs w:val="24"/>
        </w:rPr>
        <w:t xml:space="preserve"> [17]</w:t>
      </w:r>
      <w:r w:rsidRPr="003A1757">
        <w:rPr>
          <w:rFonts w:ascii="Times New Roman" w:hAnsi="Times New Roman" w:cs="Times New Roman"/>
          <w:sz w:val="22"/>
          <w:szCs w:val="24"/>
        </w:rPr>
        <w:t>.</w:t>
      </w:r>
      <w:r w:rsidR="007526E7"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w:t>
      </w:r>
      <w:r w:rsidR="00DC7308">
        <w:rPr>
          <w:rFonts w:ascii="Times New Roman" w:hAnsi="Times New Roman" w:cs="Times New Roman"/>
          <w:sz w:val="22"/>
          <w:szCs w:val="24"/>
        </w:rPr>
        <w:t>,</w:t>
      </w:r>
      <w:r w:rsidR="005077F8">
        <w:rPr>
          <w:rFonts w:ascii="Times New Roman" w:hAnsi="Times New Roman" w:cs="Times New Roman"/>
          <w:sz w:val="22"/>
          <w:szCs w:val="24"/>
        </w:rPr>
        <w:t xml:space="preserve"> </w:t>
      </w:r>
      <w:r w:rsidR="00DC7308">
        <w:rPr>
          <w:rFonts w:ascii="Times New Roman" w:hAnsi="Times New Roman" w:cs="Times New Roman"/>
          <w:sz w:val="22"/>
          <w:szCs w:val="24"/>
        </w:rPr>
        <w:t>but also female patients and those</w:t>
      </w:r>
      <w:r w:rsidR="005077F8">
        <w:rPr>
          <w:rFonts w:ascii="Times New Roman" w:hAnsi="Times New Roman" w:cs="Times New Roman"/>
          <w:sz w:val="22"/>
          <w:szCs w:val="24"/>
        </w:rPr>
        <w:t xml:space="preserve"> with thick skull </w:t>
      </w:r>
      <w:r w:rsidR="00FC5E8C">
        <w:rPr>
          <w:rFonts w:ascii="Times New Roman" w:hAnsi="Times New Roman" w:cs="Times New Roman"/>
          <w:sz w:val="22"/>
          <w:szCs w:val="24"/>
        </w:rPr>
        <w:t>[21]</w:t>
      </w:r>
      <w:r w:rsidR="005077F8">
        <w:rPr>
          <w:rFonts w:ascii="Times New Roman" w:hAnsi="Times New Roman" w:cs="Times New Roman"/>
          <w:sz w:val="22"/>
          <w:szCs w:val="24"/>
        </w:rPr>
        <w:t>.</w:t>
      </w:r>
      <w:r w:rsidR="00672395">
        <w:rPr>
          <w:rFonts w:ascii="Times New Roman" w:hAnsi="Times New Roman" w:cs="Times New Roman"/>
          <w:sz w:val="22"/>
          <w:szCs w:val="24"/>
          <w:vertAlign w:val="superscript"/>
        </w:rPr>
        <w:t xml:space="preserve"> </w:t>
      </w:r>
    </w:p>
    <w:p w14:paraId="7F8C5ECF" w14:textId="6DCC2135" w:rsidR="00FA5CE1" w:rsidRPr="003A1757" w:rsidRDefault="008C7FFC" w:rsidP="009E137E">
      <w:pPr>
        <w:spacing w:line="480" w:lineRule="auto"/>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the transforaminal approach</w:t>
      </w:r>
      <w:r w:rsidR="00B2207E">
        <w:rPr>
          <w:rFonts w:ascii="Times New Roman" w:hAnsi="Times New Roman" w:cs="Times New Roman"/>
          <w:sz w:val="22"/>
          <w:szCs w:val="24"/>
        </w:rPr>
        <w:t>, which the transducer is placed just below the occipital protuberance and directed towards the nasal bridge</w:t>
      </w:r>
      <w:r w:rsidR="00DC7308">
        <w:rPr>
          <w:rFonts w:ascii="Times New Roman" w:hAnsi="Times New Roman" w:cs="Times New Roman"/>
          <w:sz w:val="22"/>
          <w:szCs w:val="24"/>
        </w:rPr>
        <w:t>.</w:t>
      </w:r>
      <w:r w:rsidR="00CE09E5">
        <w:rPr>
          <w:rFonts w:ascii="Times New Roman" w:hAnsi="Times New Roman" w:cs="Times New Roman"/>
          <w:sz w:val="22"/>
          <w:szCs w:val="24"/>
        </w:rPr>
        <w:t xml:space="preserve"> </w:t>
      </w:r>
      <w:r w:rsidR="00DC7308">
        <w:rPr>
          <w:rFonts w:ascii="Times New Roman" w:hAnsi="Times New Roman" w:cs="Times New Roman"/>
          <w:sz w:val="22"/>
          <w:szCs w:val="24"/>
        </w:rPr>
        <w:t xml:space="preserve">However, the </w:t>
      </w:r>
      <w:r w:rsidR="00FA5CE1" w:rsidRPr="003A1757">
        <w:rPr>
          <w:rFonts w:ascii="Times New Roman" w:hAnsi="Times New Roman" w:cs="Times New Roman"/>
          <w:sz w:val="22"/>
          <w:szCs w:val="24"/>
        </w:rPr>
        <w:t xml:space="preserve">clinical significance </w:t>
      </w:r>
      <w:r w:rsidR="00DC7308">
        <w:rPr>
          <w:rFonts w:ascii="Times New Roman" w:hAnsi="Times New Roman" w:cs="Times New Roman"/>
          <w:sz w:val="22"/>
          <w:szCs w:val="24"/>
        </w:rPr>
        <w:t xml:space="preserve">of BA PI </w:t>
      </w:r>
      <w:r w:rsidR="00FA5CE1" w:rsidRPr="003A1757">
        <w:rPr>
          <w:rFonts w:ascii="Times New Roman" w:hAnsi="Times New Roman" w:cs="Times New Roman"/>
          <w:sz w:val="22"/>
          <w:szCs w:val="24"/>
        </w:rPr>
        <w:t>among stroke patients has not been appreciated yet. We investigated whether BA PI can predict ND after acute stroke.</w:t>
      </w:r>
    </w:p>
    <w:p w14:paraId="471E390A" w14:textId="77777777" w:rsidR="00FA5CE1" w:rsidRPr="00590892" w:rsidRDefault="00FA5CE1" w:rsidP="009E137E">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28B33769"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Their medical history, clinical manifestations, and vascular risk factors were reviewed from a stroke registry at the Chung-Ang University Hospital. ND was defined as </w:t>
      </w:r>
      <w:r w:rsidR="00DC7308">
        <w:rPr>
          <w:rFonts w:ascii="Times New Roman" w:hAnsi="Times New Roman" w:cs="Times New Roman"/>
          <w:sz w:val="22"/>
          <w:szCs w:val="24"/>
        </w:rPr>
        <w:t>increase of</w:t>
      </w:r>
      <w:r w:rsidRPr="003A1757">
        <w:rPr>
          <w:rFonts w:ascii="Times New Roman" w:hAnsi="Times New Roman" w:cs="Times New Roman"/>
          <w:sz w:val="22"/>
          <w:szCs w:val="24"/>
        </w:rPr>
        <w:t xml:space="preserve"> two or more </w:t>
      </w:r>
      <w:r w:rsidR="00DC7308" w:rsidRPr="003A1757">
        <w:rPr>
          <w:rFonts w:ascii="Times New Roman" w:hAnsi="Times New Roman" w:cs="Times New Roman"/>
          <w:sz w:val="22"/>
          <w:szCs w:val="24"/>
        </w:rPr>
        <w:t>National Institutes of Health Stroke Scale (NIHSS) score</w:t>
      </w:r>
      <w:r w:rsidR="00DC7308">
        <w:rPr>
          <w:rFonts w:ascii="Times New Roman" w:hAnsi="Times New Roman" w:cs="Times New Roman"/>
          <w:sz w:val="22"/>
          <w:szCs w:val="24"/>
        </w:rPr>
        <w:t xml:space="preserve"> </w:t>
      </w:r>
      <w:r w:rsidR="00150583">
        <w:rPr>
          <w:rFonts w:ascii="Times New Roman" w:hAnsi="Times New Roman" w:cs="Times New Roman"/>
          <w:sz w:val="22"/>
          <w:szCs w:val="24"/>
        </w:rPr>
        <w:t>[22]</w:t>
      </w:r>
      <w:r w:rsidRPr="003A1757">
        <w:rPr>
          <w:rFonts w:ascii="Times New Roman" w:hAnsi="Times New Roman" w:cs="Times New Roman"/>
          <w:sz w:val="22"/>
          <w:szCs w:val="24"/>
        </w:rPr>
        <w:t>.</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w:t>
      </w:r>
      <w:r w:rsidR="00DC7308">
        <w:rPr>
          <w:rFonts w:ascii="Times New Roman" w:hAnsi="Times New Roman" w:cs="Times New Roman"/>
          <w:sz w:val="22"/>
          <w:szCs w:val="24"/>
        </w:rPr>
        <w:t xml:space="preserve"> who was unaware of TCD results regularly</w:t>
      </w:r>
      <w:r w:rsidR="000505F2" w:rsidRPr="003A1757">
        <w:rPr>
          <w:rFonts w:ascii="Times New Roman" w:hAnsi="Times New Roman" w:cs="Times New Roman"/>
          <w:sz w:val="22"/>
          <w:szCs w:val="24"/>
        </w:rPr>
        <w:t>.</w:t>
      </w:r>
    </w:p>
    <w:p w14:paraId="2C18FB68" w14:textId="40A61889" w:rsidR="00FA5CE1" w:rsidRDefault="00FA5CE1"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w:t>
      </w:r>
      <w:r w:rsidR="00DC7308">
        <w:rPr>
          <w:rFonts w:ascii="Times New Roman" w:hAnsi="Times New Roman" w:cs="Times New Roman"/>
          <w:sz w:val="22"/>
          <w:szCs w:val="24"/>
        </w:rPr>
        <w:t xml:space="preserve">stroke </w:t>
      </w:r>
      <w:r w:rsidRPr="003A1757">
        <w:rPr>
          <w:rFonts w:ascii="Times New Roman" w:hAnsi="Times New Roman" w:cs="Times New Roman"/>
          <w:sz w:val="22"/>
          <w:szCs w:val="24"/>
        </w:rPr>
        <w:t xml:space="preserve">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 xml:space="preserve">angiography (CTA). </w:t>
      </w:r>
      <w:r w:rsidR="004A023A">
        <w:rPr>
          <w:rFonts w:ascii="Times New Roman" w:hAnsi="Times New Roman" w:cs="Times New Roman"/>
          <w:sz w:val="22"/>
          <w:szCs w:val="24"/>
        </w:rPr>
        <w:t xml:space="preserve">Cerebral </w:t>
      </w:r>
      <w:r w:rsidRPr="003A1757">
        <w:rPr>
          <w:rFonts w:ascii="Times New Roman" w:hAnsi="Times New Roman" w:cs="Times New Roman"/>
          <w:sz w:val="22"/>
          <w:szCs w:val="24"/>
        </w:rPr>
        <w:t xml:space="preserve">small vessel disease </w:t>
      </w:r>
      <w:r w:rsidR="004A023A">
        <w:rPr>
          <w:rFonts w:ascii="Times New Roman" w:hAnsi="Times New Roman" w:cs="Times New Roman"/>
          <w:sz w:val="22"/>
          <w:szCs w:val="24"/>
        </w:rPr>
        <w:t xml:space="preserve">burden was gathered </w:t>
      </w:r>
      <w:r w:rsidRPr="003A1757">
        <w:rPr>
          <w:rFonts w:ascii="Times New Roman" w:hAnsi="Times New Roman" w:cs="Times New Roman"/>
          <w:sz w:val="22"/>
          <w:szCs w:val="24"/>
        </w:rPr>
        <w:t xml:space="preserve">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p>
    <w:p w14:paraId="1781F696" w14:textId="77777777" w:rsidR="003A7038" w:rsidRPr="003A1757" w:rsidRDefault="003A7038" w:rsidP="009E137E">
      <w:pPr>
        <w:spacing w:line="480" w:lineRule="auto"/>
        <w:rPr>
          <w:rFonts w:ascii="Times New Roman" w:eastAsia="STIX-Regular" w:hAnsi="Times New Roman" w:cs="Times New Roman"/>
          <w:kern w:val="0"/>
          <w:sz w:val="22"/>
          <w:szCs w:val="24"/>
        </w:rPr>
      </w:pPr>
    </w:p>
    <w:p w14:paraId="02802FB5"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1A757F57"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 xml:space="preserve">Within 7 days of admission, TCD ultrasonography was performed by an experienced medical technician with a 2-MHz probe and Companion III (Nicolet EME, UK). </w:t>
      </w:r>
      <w:r w:rsidR="004A023A">
        <w:rPr>
          <w:rFonts w:ascii="Times New Roman" w:hAnsi="Times New Roman" w:cs="Times New Roman"/>
          <w:sz w:val="22"/>
          <w:szCs w:val="24"/>
        </w:rPr>
        <w:t>T</w:t>
      </w:r>
      <w:r w:rsidRPr="003A1757">
        <w:rPr>
          <w:rFonts w:ascii="Times New Roman" w:hAnsi="Times New Roman" w:cs="Times New Roman"/>
          <w:sz w:val="22"/>
          <w:szCs w:val="24"/>
        </w:rPr>
        <w:t xml:space="preserve">he sonographic parameters including peak systolic flow velocities (PSVs), peak diastolic velocities (PDVs), and mean flow velocities, were </w:t>
      </w:r>
      <w:r w:rsidRPr="003A1757">
        <w:rPr>
          <w:rFonts w:ascii="Times New Roman" w:hAnsi="Times New Roman" w:cs="Times New Roman"/>
          <w:sz w:val="22"/>
          <w:szCs w:val="24"/>
        </w:rPr>
        <w:lastRenderedPageBreak/>
        <w:t xml:space="preserve">measured </w:t>
      </w:r>
      <w:r w:rsidR="004A023A">
        <w:rPr>
          <w:rFonts w:ascii="Times New Roman" w:hAnsi="Times New Roman" w:cs="Times New Roman"/>
          <w:sz w:val="22"/>
          <w:szCs w:val="24"/>
        </w:rPr>
        <w:t xml:space="preserve">from </w:t>
      </w:r>
      <w:r w:rsidRPr="003A1757">
        <w:rPr>
          <w:rFonts w:ascii="Times New Roman" w:hAnsi="Times New Roman" w:cs="Times New Roman"/>
          <w:sz w:val="22"/>
          <w:szCs w:val="24"/>
        </w:rPr>
        <w:t xml:space="preserve">the bilateral MCAs, BA, and other sites. All sonographic measurements of BA were performed via a transforaminal window with an </w:t>
      </w:r>
      <w:proofErr w:type="spellStart"/>
      <w:r w:rsidRPr="003A1757">
        <w:rPr>
          <w:rFonts w:ascii="Times New Roman" w:hAnsi="Times New Roman" w:cs="Times New Roman"/>
          <w:sz w:val="22"/>
          <w:szCs w:val="24"/>
        </w:rPr>
        <w:t>insonation</w:t>
      </w:r>
      <w:proofErr w:type="spellEnd"/>
      <w:r w:rsidRPr="003A1757">
        <w:rPr>
          <w:rFonts w:ascii="Times New Roman" w:hAnsi="Times New Roman" w:cs="Times New Roman"/>
          <w:sz w:val="22"/>
          <w:szCs w:val="24"/>
        </w:rPr>
        <w:t xml:space="preserve"> depth of 80–100 mm in the lying position. PI was </w:t>
      </w:r>
      <w:r w:rsidR="004A023A">
        <w:rPr>
          <w:rFonts w:ascii="Times New Roman" w:hAnsi="Times New Roman" w:cs="Times New Roman"/>
          <w:sz w:val="22"/>
          <w:szCs w:val="24"/>
        </w:rPr>
        <w:t xml:space="preserve">calculated </w:t>
      </w:r>
      <w:r w:rsidRPr="003A1757">
        <w:rPr>
          <w:rFonts w:ascii="Times New Roman" w:hAnsi="Times New Roman" w:cs="Times New Roman"/>
          <w:sz w:val="22"/>
          <w:szCs w:val="24"/>
        </w:rPr>
        <w:t>acc</w:t>
      </w:r>
      <w:r w:rsidR="00386480">
        <w:rPr>
          <w:rFonts w:ascii="Times New Roman" w:hAnsi="Times New Roman" w:cs="Times New Roman"/>
          <w:sz w:val="22"/>
          <w:szCs w:val="24"/>
        </w:rPr>
        <w:t>ording to the Gosling formula [(PSV</w:t>
      </w:r>
      <w:r w:rsidRPr="003A1757">
        <w:rPr>
          <w:rFonts w:ascii="Times New Roman" w:hAnsi="Times New Roman" w:cs="Times New Roman"/>
          <w:sz w:val="22"/>
          <w:szCs w:val="24"/>
        </w:rPr>
        <w:t xml:space="preserve"> – PDV</w:t>
      </w:r>
      <w:r w:rsidR="00386480">
        <w:rPr>
          <w:rFonts w:ascii="Times New Roman" w:hAnsi="Times New Roman" w:cs="Times New Roman"/>
          <w:sz w:val="22"/>
          <w:szCs w:val="24"/>
        </w:rPr>
        <w:t>)</w:t>
      </w:r>
      <w:r w:rsidR="004A023A">
        <w:rPr>
          <w:rFonts w:ascii="Times New Roman" w:hAnsi="Times New Roman" w:cs="Times New Roman"/>
          <w:sz w:val="22"/>
          <w:szCs w:val="24"/>
        </w:rPr>
        <w:t>/{(PSV+2PDV)/3}]</w:t>
      </w:r>
      <w:r w:rsidRPr="003A1757">
        <w:rPr>
          <w:rFonts w:ascii="Times New Roman" w:hAnsi="Times New Roman" w:cs="Times New Roman"/>
          <w:sz w:val="22"/>
          <w:szCs w:val="24"/>
        </w:rPr>
        <w:t xml:space="preserve"> as described in previous studies</w:t>
      </w:r>
      <w:r w:rsidR="007F097F">
        <w:rPr>
          <w:rFonts w:ascii="Times New Roman" w:hAnsi="Times New Roman" w:cs="Times New Roman"/>
          <w:sz w:val="22"/>
          <w:szCs w:val="24"/>
        </w:rPr>
        <w:t xml:space="preserve"> [19,23]</w:t>
      </w:r>
      <w:r w:rsidRPr="003A1757">
        <w:rPr>
          <w:rFonts w:ascii="Times New Roman" w:hAnsi="Times New Roman" w:cs="Times New Roman"/>
          <w:sz w:val="22"/>
          <w:szCs w:val="24"/>
        </w:rPr>
        <w:t>. All the results from TCD ultrasonography were interpreted by certified neurologists.</w:t>
      </w:r>
    </w:p>
    <w:p w14:paraId="09883605" w14:textId="77777777" w:rsidR="00FA5CE1" w:rsidRPr="00590892" w:rsidRDefault="00FA5CE1" w:rsidP="009E137E">
      <w:pPr>
        <w:spacing w:line="480" w:lineRule="auto"/>
        <w:rPr>
          <w:rFonts w:ascii="Times New Roman" w:hAnsi="Times New Roman" w:cs="Times New Roman"/>
          <w:sz w:val="24"/>
          <w:szCs w:val="24"/>
        </w:rPr>
      </w:pPr>
    </w:p>
    <w:p w14:paraId="498D1B53"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2CAA5202" w:rsidR="00FA5CE1"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Kruskal–Wallis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w:t>
      </w:r>
      <w:r w:rsidR="00016BF8">
        <w:rPr>
          <w:rFonts w:ascii="Times New Roman" w:hAnsi="Times New Roman" w:cs="Times New Roman"/>
          <w:sz w:val="22"/>
          <w:szCs w:val="24"/>
        </w:rPr>
        <w:t>.</w:t>
      </w:r>
    </w:p>
    <w:p w14:paraId="44631FE2" w14:textId="5F9B4139" w:rsidR="00590892"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Second, the patients were grouped into patients with</w:t>
      </w:r>
      <w:r w:rsidR="00016BF8">
        <w:rPr>
          <w:rFonts w:ascii="Times New Roman" w:hAnsi="Times New Roman" w:cs="Times New Roman"/>
          <w:sz w:val="22"/>
          <w:szCs w:val="24"/>
        </w:rPr>
        <w:t xml:space="preserve"> and without</w:t>
      </w:r>
      <w:r w:rsidRPr="003A1757">
        <w:rPr>
          <w:rFonts w:ascii="Times New Roman" w:hAnsi="Times New Roman" w:cs="Times New Roman"/>
          <w:sz w:val="22"/>
          <w:szCs w:val="24"/>
        </w:rPr>
        <w:t xml:space="preserve"> ND to derive factors associated with ND. The differences between the groups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w:t>
      </w:r>
      <w:r w:rsidR="00016BF8">
        <w:rPr>
          <w:rFonts w:ascii="Times New Roman" w:hAnsi="Times New Roman" w:cs="Times New Roman"/>
          <w:sz w:val="22"/>
          <w:szCs w:val="24"/>
        </w:rPr>
        <w:t xml:space="preserve"> </w:t>
      </w:r>
      <w:r w:rsidR="00016BF8" w:rsidRPr="003A1757">
        <w:rPr>
          <w:rFonts w:ascii="Times New Roman" w:hAnsi="Times New Roman" w:cs="Times New Roman"/>
          <w:sz w:val="22"/>
          <w:szCs w:val="24"/>
        </w:rPr>
        <w:t>for categorical variables</w:t>
      </w:r>
      <w:r w:rsidRPr="003A1757">
        <w:rPr>
          <w:rFonts w:ascii="Times New Roman" w:hAnsi="Times New Roman" w:cs="Times New Roman"/>
          <w:sz w:val="22"/>
          <w:szCs w:val="24"/>
        </w:rPr>
        <w:t xml:space="preserve"> and </w:t>
      </w:r>
      <w:r w:rsidR="00016BF8">
        <w:rPr>
          <w:rFonts w:ascii="Times New Roman" w:hAnsi="Times New Roman" w:cs="Times New Roman"/>
          <w:sz w:val="22"/>
          <w:szCs w:val="24"/>
        </w:rPr>
        <w:t xml:space="preserve">the </w:t>
      </w:r>
      <w:r w:rsidRPr="003A1757">
        <w:rPr>
          <w:rFonts w:ascii="Times New Roman" w:hAnsi="Times New Roman" w:cs="Times New Roman"/>
          <w:sz w:val="22"/>
          <w:szCs w:val="24"/>
        </w:rPr>
        <w:t xml:space="preserve">Student’s </w:t>
      </w:r>
      <w:r w:rsidRPr="003A1757">
        <w:rPr>
          <w:rFonts w:ascii="Times New Roman" w:hAnsi="Times New Roman" w:cs="Times New Roman"/>
          <w:i/>
          <w:sz w:val="22"/>
          <w:szCs w:val="24"/>
        </w:rPr>
        <w:t>t</w:t>
      </w:r>
      <w:r w:rsidRPr="003A1757">
        <w:rPr>
          <w:rFonts w:ascii="Times New Roman" w:hAnsi="Times New Roman" w:cs="Times New Roman"/>
          <w:sz w:val="22"/>
          <w:szCs w:val="24"/>
        </w:rPr>
        <w:t>-tests</w:t>
      </w:r>
      <w:r w:rsidR="00016BF8">
        <w:rPr>
          <w:rFonts w:ascii="Times New Roman" w:hAnsi="Times New Roman" w:cs="Times New Roman"/>
          <w:sz w:val="22"/>
          <w:szCs w:val="24"/>
        </w:rPr>
        <w:t xml:space="preserve"> </w:t>
      </w:r>
      <w:r w:rsidR="00016BF8" w:rsidRPr="003A1757">
        <w:rPr>
          <w:rFonts w:ascii="Times New Roman" w:hAnsi="Times New Roman" w:cs="Times New Roman"/>
          <w:sz w:val="22"/>
          <w:szCs w:val="24"/>
        </w:rPr>
        <w:t>for continuous variables</w:t>
      </w:r>
      <w:r w:rsidRPr="003A1757">
        <w:rPr>
          <w:rFonts w:ascii="Times New Roman" w:hAnsi="Times New Roman" w:cs="Times New Roman"/>
          <w:sz w:val="22"/>
          <w:szCs w:val="24"/>
        </w:rPr>
        <w:t xml:space="preserve">. </w:t>
      </w:r>
      <w:r w:rsidR="00016BF8" w:rsidRPr="003A1757">
        <w:rPr>
          <w:rFonts w:ascii="Times New Roman" w:hAnsi="Times New Roman" w:cs="Times New Roman"/>
          <w:sz w:val="22"/>
          <w:szCs w:val="24"/>
        </w:rPr>
        <w:t xml:space="preserve">NIHSS and CAS were compared using Mann–Whitney </w:t>
      </w:r>
      <w:r w:rsidR="00016BF8" w:rsidRPr="003A1757">
        <w:rPr>
          <w:rFonts w:ascii="Times New Roman" w:hAnsi="Times New Roman" w:cs="Times New Roman"/>
          <w:i/>
          <w:sz w:val="22"/>
          <w:szCs w:val="24"/>
        </w:rPr>
        <w:t>U</w:t>
      </w:r>
      <w:r w:rsidR="00016BF8" w:rsidRPr="003A1757">
        <w:rPr>
          <w:rFonts w:ascii="Times New Roman" w:hAnsi="Times New Roman" w:cs="Times New Roman"/>
          <w:sz w:val="22"/>
          <w:szCs w:val="24"/>
        </w:rPr>
        <w:t>-tests</w:t>
      </w:r>
      <w:r w:rsidR="00016BF8">
        <w:rPr>
          <w:rFonts w:ascii="Times New Roman" w:hAnsi="Times New Roman" w:cs="Times New Roman"/>
          <w:sz w:val="22"/>
          <w:szCs w:val="24"/>
        </w:rPr>
        <w:t>.</w:t>
      </w:r>
      <w:r w:rsidR="00016BF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Multivariable logistic regression analyses using a forward stepwise method were performed to find independent factors related to ND with adjustments for </w:t>
      </w:r>
      <w:r w:rsidR="00016BF8">
        <w:rPr>
          <w:rFonts w:ascii="Times New Roman" w:hAnsi="Times New Roman" w:cs="Times New Roman"/>
          <w:sz w:val="22"/>
          <w:szCs w:val="24"/>
        </w:rPr>
        <w:t>f</w:t>
      </w:r>
      <w:r w:rsidRPr="003A1757">
        <w:rPr>
          <w:rFonts w:ascii="Times New Roman" w:hAnsi="Times New Roman" w:cs="Times New Roman"/>
          <w:sz w:val="22"/>
          <w:szCs w:val="24"/>
        </w:rPr>
        <w:t xml:space="preserve">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ins w:id="22" w:author="Ilhan Yoo" w:date="2022-02-27T02:06:00Z">
        <w:r w:rsidR="00B002B9">
          <w:rPr>
            <w:rFonts w:ascii="Times New Roman" w:hAnsi="Times New Roman" w:cs="Times New Roman"/>
            <w:sz w:val="22"/>
            <w:szCs w:val="24"/>
          </w:rPr>
          <w:t xml:space="preserve"> M</w:t>
        </w:r>
        <w:r w:rsidR="00B002B9" w:rsidRPr="00B002B9">
          <w:rPr>
            <w:rFonts w:ascii="Times New Roman" w:hAnsi="Times New Roman" w:cs="Times New Roman"/>
            <w:sz w:val="22"/>
            <w:szCs w:val="24"/>
          </w:rPr>
          <w:t xml:space="preserve">ultivariable logistic regression analysis </w:t>
        </w:r>
      </w:ins>
      <w:ins w:id="23" w:author="Ilhan Yoo" w:date="2022-02-27T02:08:00Z">
        <w:r w:rsidR="00B002B9">
          <w:rPr>
            <w:rFonts w:ascii="Times New Roman" w:hAnsi="Times New Roman" w:cs="Times New Roman"/>
            <w:sz w:val="22"/>
            <w:szCs w:val="24"/>
          </w:rPr>
          <w:t xml:space="preserve">were </w:t>
        </w:r>
      </w:ins>
      <w:ins w:id="24" w:author="Ilhan Yoo" w:date="2022-02-27T02:06:00Z">
        <w:r w:rsidR="00B002B9" w:rsidRPr="00B002B9">
          <w:rPr>
            <w:rFonts w:ascii="Times New Roman" w:hAnsi="Times New Roman" w:cs="Times New Roman"/>
            <w:sz w:val="22"/>
            <w:szCs w:val="24"/>
          </w:rPr>
          <w:t>adjust</w:t>
        </w:r>
      </w:ins>
      <w:ins w:id="25" w:author="Ilhan Yoo" w:date="2022-02-27T02:08:00Z">
        <w:r w:rsidR="00B002B9">
          <w:rPr>
            <w:rFonts w:ascii="Times New Roman" w:hAnsi="Times New Roman" w:cs="Times New Roman"/>
            <w:sz w:val="22"/>
            <w:szCs w:val="24"/>
          </w:rPr>
          <w:t>ed</w:t>
        </w:r>
      </w:ins>
      <w:ins w:id="26" w:author="Ilhan Yoo" w:date="2022-02-27T02:06:00Z">
        <w:r w:rsidR="00B002B9" w:rsidRPr="00B002B9">
          <w:rPr>
            <w:rFonts w:ascii="Times New Roman" w:hAnsi="Times New Roman" w:cs="Times New Roman"/>
            <w:sz w:val="22"/>
            <w:szCs w:val="24"/>
          </w:rPr>
          <w:t xml:space="preserve"> </w:t>
        </w:r>
      </w:ins>
      <w:ins w:id="27" w:author="Ilhan Yoo" w:date="2022-02-27T02:10:00Z">
        <w:r w:rsidR="00B002B9">
          <w:rPr>
            <w:rFonts w:ascii="Times New Roman" w:hAnsi="Times New Roman" w:cs="Times New Roman"/>
            <w:sz w:val="22"/>
            <w:szCs w:val="24"/>
          </w:rPr>
          <w:t>by</w:t>
        </w:r>
      </w:ins>
      <w:ins w:id="28" w:author="Ilhan Yoo" w:date="2022-02-27T02:08:00Z">
        <w:r w:rsidR="00B002B9">
          <w:rPr>
            <w:rFonts w:ascii="Times New Roman" w:hAnsi="Times New Roman" w:cs="Times New Roman"/>
            <w:sz w:val="22"/>
            <w:szCs w:val="24"/>
          </w:rPr>
          <w:t xml:space="preserve"> factors </w:t>
        </w:r>
      </w:ins>
      <w:ins w:id="29" w:author="Ilhan Yoo" w:date="2022-02-27T02:06:00Z">
        <w:r w:rsidR="00B002B9" w:rsidRPr="00B002B9">
          <w:rPr>
            <w:rFonts w:ascii="Times New Roman" w:hAnsi="Times New Roman" w:cs="Times New Roman"/>
            <w:sz w:val="22"/>
            <w:szCs w:val="24"/>
          </w:rPr>
          <w:t xml:space="preserve">with a </w:t>
        </w:r>
        <w:r w:rsidR="00B002B9" w:rsidRPr="00B002B9">
          <w:rPr>
            <w:rFonts w:ascii="Times New Roman" w:hAnsi="Times New Roman" w:cs="Times New Roman"/>
            <w:i/>
            <w:iCs/>
            <w:sz w:val="22"/>
            <w:szCs w:val="24"/>
            <w:rPrChange w:id="30" w:author="Ilhan Yoo" w:date="2022-02-27T02:09:00Z">
              <w:rPr>
                <w:rFonts w:ascii="Times New Roman" w:hAnsi="Times New Roman" w:cs="Times New Roman"/>
                <w:sz w:val="22"/>
                <w:szCs w:val="24"/>
              </w:rPr>
            </w:rPrChange>
          </w:rPr>
          <w:t>p</w:t>
        </w:r>
        <w:r w:rsidR="00B002B9" w:rsidRPr="00B002B9">
          <w:rPr>
            <w:rFonts w:ascii="Times New Roman" w:hAnsi="Times New Roman" w:cs="Times New Roman"/>
            <w:sz w:val="22"/>
            <w:szCs w:val="24"/>
          </w:rPr>
          <w:t xml:space="preserve"> value </w:t>
        </w:r>
      </w:ins>
      <w:ins w:id="31" w:author="Ilhan Yoo" w:date="2022-02-27T02:10:00Z">
        <w:r w:rsidR="00B002B9">
          <w:rPr>
            <w:rFonts w:ascii="Times New Roman" w:hAnsi="Times New Roman" w:cs="Times New Roman"/>
            <w:sz w:val="22"/>
            <w:szCs w:val="24"/>
          </w:rPr>
          <w:t xml:space="preserve">less than </w:t>
        </w:r>
      </w:ins>
      <w:ins w:id="32" w:author="Ilhan Yoo" w:date="2022-02-27T02:06:00Z">
        <w:r w:rsidR="00B002B9" w:rsidRPr="00B002B9">
          <w:rPr>
            <w:rFonts w:ascii="Times New Roman" w:hAnsi="Times New Roman" w:cs="Times New Roman"/>
            <w:sz w:val="22"/>
            <w:szCs w:val="24"/>
          </w:rPr>
          <w:t>0.10 in univaria</w:t>
        </w:r>
      </w:ins>
      <w:ins w:id="33" w:author="Ilhan Yoo" w:date="2022-02-27T02:09:00Z">
        <w:r w:rsidR="00B002B9">
          <w:rPr>
            <w:rFonts w:ascii="Times New Roman" w:hAnsi="Times New Roman" w:cs="Times New Roman"/>
            <w:sz w:val="22"/>
            <w:szCs w:val="24"/>
          </w:rPr>
          <w:t>bl</w:t>
        </w:r>
      </w:ins>
      <w:ins w:id="34" w:author="Ilhan Yoo" w:date="2022-02-27T02:06:00Z">
        <w:r w:rsidR="00B002B9" w:rsidRPr="00B002B9">
          <w:rPr>
            <w:rFonts w:ascii="Times New Roman" w:hAnsi="Times New Roman" w:cs="Times New Roman"/>
            <w:sz w:val="22"/>
            <w:szCs w:val="24"/>
          </w:rPr>
          <w:t>e analysis</w:t>
        </w:r>
        <w:r w:rsidR="00B002B9">
          <w:rPr>
            <w:rFonts w:ascii="Times New Roman" w:hAnsi="Times New Roman" w:cs="Times New Roman"/>
            <w:sz w:val="22"/>
            <w:szCs w:val="24"/>
          </w:rPr>
          <w:t>.</w:t>
        </w:r>
      </w:ins>
    </w:p>
    <w:p w14:paraId="0BE26A34" w14:textId="368CCECF" w:rsidR="00FA5CE1" w:rsidRPr="00590892" w:rsidRDefault="00590892" w:rsidP="009E137E">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9E137E">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7AAAD328" w:rsidR="00FA5CE1" w:rsidRPr="003A1757" w:rsidRDefault="00FA5CE1" w:rsidP="009E137E">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w:t>
      </w:r>
      <w:ins w:id="35" w:author="Ilhan Yoo" w:date="2022-02-26T23:03:00Z">
        <w:r w:rsidR="004434F6">
          <w:rPr>
            <w:rFonts w:ascii="Times New Roman" w:hAnsi="Times New Roman" w:cs="Times New Roman"/>
            <w:sz w:val="22"/>
            <w:szCs w:val="24"/>
          </w:rPr>
          <w:t>8</w:t>
        </w:r>
      </w:ins>
      <w:del w:id="36" w:author="Ilhan Yoo" w:date="2022-02-26T23:03:00Z">
        <w:r w:rsidR="003C6EEB" w:rsidRPr="003A1757" w:rsidDel="004434F6">
          <w:rPr>
            <w:rFonts w:ascii="Times New Roman" w:hAnsi="Times New Roman" w:cs="Times New Roman"/>
            <w:sz w:val="22"/>
            <w:szCs w:val="24"/>
          </w:rPr>
          <w:delText>3</w:delText>
        </w:r>
      </w:del>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w:t>
      </w:r>
      <w:ins w:id="37" w:author="Ilhan Yoo" w:date="2022-02-26T23:04:00Z">
        <w:r w:rsidR="00A80E8B">
          <w:rPr>
            <w:rFonts w:ascii="Times New Roman" w:hAnsi="Times New Roman" w:cs="Times New Roman"/>
            <w:sz w:val="22"/>
            <w:szCs w:val="24"/>
          </w:rPr>
          <w:t>7</w:t>
        </w:r>
      </w:ins>
      <w:del w:id="38" w:author="Ilhan Yoo" w:date="2022-02-26T23:04:00Z">
        <w:r w:rsidR="00CB10D0" w:rsidRPr="003A1757" w:rsidDel="00A80E8B">
          <w:rPr>
            <w:rFonts w:ascii="Times New Roman" w:hAnsi="Times New Roman" w:cs="Times New Roman"/>
            <w:sz w:val="22"/>
            <w:szCs w:val="24"/>
          </w:rPr>
          <w:delText>4</w:delText>
        </w:r>
      </w:del>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w:t>
      </w:r>
      <w:ins w:id="39" w:author="Ilhan Yoo" w:date="2022-02-26T23:05:00Z">
        <w:r w:rsidR="00AE21DE">
          <w:rPr>
            <w:rFonts w:ascii="Times New Roman" w:hAnsi="Times New Roman" w:cs="Times New Roman"/>
            <w:sz w:val="22"/>
            <w:szCs w:val="24"/>
          </w:rPr>
          <w:t>0</w:t>
        </w:r>
      </w:ins>
      <w:del w:id="40" w:author="Ilhan Yoo" w:date="2022-02-26T23:05:00Z">
        <w:r w:rsidR="00D72820" w:rsidRPr="003A1757" w:rsidDel="00AE21DE">
          <w:rPr>
            <w:rFonts w:ascii="Times New Roman" w:hAnsi="Times New Roman" w:cs="Times New Roman"/>
            <w:sz w:val="22"/>
            <w:szCs w:val="24"/>
          </w:rPr>
          <w:delText>1</w:delText>
        </w:r>
      </w:del>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HTN, DM, and the presence of old lacunes</w:t>
      </w:r>
      <w:r w:rsidR="00A623DF" w:rsidRPr="003A1757">
        <w:rPr>
          <w:rFonts w:ascii="Times New Roman" w:hAnsi="Times New Roman" w:cs="Times New Roman"/>
          <w:sz w:val="22"/>
          <w:szCs w:val="24"/>
        </w:rPr>
        <w:t xml:space="preserve"> and white matter hyperintensity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w:t>
      </w:r>
      <w:r w:rsidR="00016BF8">
        <w:rPr>
          <w:rFonts w:ascii="Times New Roman" w:hAnsi="Times New Roman" w:cs="Times New Roman"/>
          <w:sz w:val="22"/>
          <w:szCs w:val="24"/>
        </w:rPr>
        <w:t>as</w:t>
      </w:r>
      <w:r w:rsidRPr="003A1757">
        <w:rPr>
          <w:rFonts w:ascii="Times New Roman" w:hAnsi="Times New Roman" w:cs="Times New Roman"/>
          <w:sz w:val="22"/>
          <w:szCs w:val="24"/>
        </w:rPr>
        <w:t xml:space="preserve"> BA PI </w:t>
      </w:r>
      <w:r w:rsidR="00016BF8">
        <w:rPr>
          <w:rFonts w:ascii="Times New Roman" w:hAnsi="Times New Roman" w:cs="Times New Roman"/>
          <w:sz w:val="22"/>
          <w:szCs w:val="24"/>
        </w:rPr>
        <w:t>increased</w:t>
      </w:r>
      <w:r w:rsidRPr="003A1757">
        <w:rPr>
          <w:rFonts w:ascii="Times New Roman" w:hAnsi="Times New Roman" w:cs="Times New Roman"/>
          <w:sz w:val="22"/>
          <w:szCs w:val="24"/>
        </w:rPr>
        <w:t>. BA PI was well correlated with right MCA PI (</w:t>
      </w:r>
      <w:ins w:id="41" w:author="Ilhan Yoo" w:date="2022-02-26T23:12:00Z">
        <w:r w:rsidR="00994620">
          <w:rPr>
            <w:rFonts w:ascii="Times New Roman" w:hAnsi="Times New Roman" w:cs="Times New Roman"/>
            <w:sz w:val="22"/>
            <w:szCs w:val="24"/>
          </w:rPr>
          <w:t xml:space="preserve">n=474, </w:t>
        </w:r>
      </w:ins>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w:t>
      </w:r>
      <w:ins w:id="42" w:author="Ilhan Yoo" w:date="2022-02-26T23:08:00Z">
        <w:r w:rsidR="007C1E76">
          <w:rPr>
            <w:rFonts w:ascii="Times New Roman" w:hAnsi="Times New Roman" w:cs="Times New Roman"/>
            <w:sz w:val="22"/>
            <w:szCs w:val="24"/>
          </w:rPr>
          <w:t>3</w:t>
        </w:r>
      </w:ins>
      <w:del w:id="43" w:author="Ilhan Yoo" w:date="2022-02-26T23:08:00Z">
        <w:r w:rsidR="00237EB0" w:rsidRPr="003A1757" w:rsidDel="007C1E76">
          <w:rPr>
            <w:rFonts w:ascii="Times New Roman" w:hAnsi="Times New Roman" w:cs="Times New Roman"/>
            <w:sz w:val="22"/>
            <w:szCs w:val="24"/>
          </w:rPr>
          <w:delText>1</w:delText>
        </w:r>
      </w:del>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ins w:id="44" w:author="Ilhan Yoo" w:date="2022-02-26T23:10:00Z">
        <w:r w:rsidR="00A654B5">
          <w:rPr>
            <w:rFonts w:ascii="Times New Roman" w:hAnsi="Times New Roman" w:cs="Times New Roman"/>
            <w:sz w:val="22"/>
            <w:szCs w:val="24"/>
          </w:rPr>
          <w:t xml:space="preserve"> but not well with</w:t>
        </w:r>
      </w:ins>
      <w:del w:id="45" w:author="Ilhan Yoo" w:date="2022-02-26T23:10:00Z">
        <w:r w:rsidR="00237EB0" w:rsidRPr="003A1757" w:rsidDel="00A654B5">
          <w:rPr>
            <w:rFonts w:ascii="Times New Roman" w:hAnsi="Times New Roman" w:cs="Times New Roman"/>
            <w:sz w:val="22"/>
            <w:szCs w:val="24"/>
          </w:rPr>
          <w:delText xml:space="preserve"> and</w:delText>
        </w:r>
      </w:del>
      <w:r w:rsidR="00237EB0" w:rsidRPr="003A1757">
        <w:rPr>
          <w:rFonts w:ascii="Times New Roman" w:hAnsi="Times New Roman" w:cs="Times New Roman"/>
          <w:sz w:val="22"/>
          <w:szCs w:val="24"/>
        </w:rPr>
        <w:t xml:space="preserve"> left MCA PI (</w:t>
      </w:r>
      <w:ins w:id="46" w:author="Ilhan Yoo" w:date="2022-02-26T23:12:00Z">
        <w:r w:rsidR="00994620">
          <w:rPr>
            <w:rFonts w:ascii="Times New Roman" w:hAnsi="Times New Roman" w:cs="Times New Roman"/>
            <w:sz w:val="22"/>
            <w:szCs w:val="24"/>
          </w:rPr>
          <w:t xml:space="preserve">n=456, </w:t>
        </w:r>
      </w:ins>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w:t>
      </w:r>
      <w:ins w:id="47" w:author="Ilhan Yoo" w:date="2022-02-26T23:09:00Z">
        <w:r w:rsidR="000D3B12">
          <w:rPr>
            <w:rFonts w:ascii="Times New Roman" w:hAnsi="Times New Roman" w:cs="Times New Roman"/>
            <w:sz w:val="22"/>
            <w:szCs w:val="24"/>
          </w:rPr>
          <w:t>0003</w:t>
        </w:r>
      </w:ins>
      <w:del w:id="48" w:author="Ilhan Yoo" w:date="2022-02-26T23:09:00Z">
        <w:r w:rsidR="00237EB0" w:rsidRPr="003A1757" w:rsidDel="000D3B12">
          <w:rPr>
            <w:rFonts w:ascii="Times New Roman" w:hAnsi="Times New Roman" w:cs="Times New Roman"/>
            <w:sz w:val="22"/>
            <w:szCs w:val="24"/>
          </w:rPr>
          <w:delText>600</w:delText>
        </w:r>
      </w:del>
      <w:r w:rsidR="00237EB0" w:rsidRPr="003A1757">
        <w:rPr>
          <w:rFonts w:ascii="Times New Roman" w:hAnsi="Times New Roman" w:cs="Times New Roman"/>
          <w:sz w:val="22"/>
          <w:szCs w:val="24"/>
        </w:rPr>
        <w:t xml:space="preserve">,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w:t>
      </w:r>
      <w:ins w:id="49" w:author="Ilhan Yoo" w:date="2022-02-26T23:09:00Z">
        <w:r w:rsidR="000D3B12">
          <w:rPr>
            <w:rFonts w:ascii="Times New Roman" w:hAnsi="Times New Roman" w:cs="Times New Roman"/>
            <w:sz w:val="22"/>
            <w:szCs w:val="24"/>
          </w:rPr>
          <w:t>=</w:t>
        </w:r>
      </w:ins>
      <w:del w:id="50" w:author="Ilhan Yoo" w:date="2022-02-26T23:09:00Z">
        <w:r w:rsidR="00237EB0" w:rsidRPr="003A1757" w:rsidDel="000D3B12">
          <w:rPr>
            <w:rFonts w:ascii="Times New Roman" w:hAnsi="Times New Roman" w:cs="Times New Roman"/>
            <w:sz w:val="22"/>
            <w:szCs w:val="24"/>
          </w:rPr>
          <w:delText>&lt;</w:delText>
        </w:r>
      </w:del>
      <w:r w:rsidR="00237EB0" w:rsidRPr="003A1757">
        <w:rPr>
          <w:rFonts w:ascii="Times New Roman" w:hAnsi="Times New Roman" w:cs="Times New Roman"/>
          <w:sz w:val="22"/>
          <w:szCs w:val="24"/>
        </w:rPr>
        <w:t xml:space="preserve"> 0.</w:t>
      </w:r>
      <w:ins w:id="51" w:author="Ilhan Yoo" w:date="2022-02-26T23:09:00Z">
        <w:r w:rsidR="000D3B12">
          <w:rPr>
            <w:rFonts w:ascii="Times New Roman" w:hAnsi="Times New Roman" w:cs="Times New Roman"/>
            <w:sz w:val="22"/>
            <w:szCs w:val="24"/>
          </w:rPr>
          <w:t>684</w:t>
        </w:r>
      </w:ins>
      <w:del w:id="52" w:author="Ilhan Yoo" w:date="2022-02-26T23:09:00Z">
        <w:r w:rsidR="00237EB0" w:rsidRPr="003A1757" w:rsidDel="000D3B12">
          <w:rPr>
            <w:rFonts w:ascii="Times New Roman" w:hAnsi="Times New Roman" w:cs="Times New Roman"/>
            <w:sz w:val="22"/>
            <w:szCs w:val="24"/>
          </w:rPr>
          <w:delText>001</w:delText>
        </w:r>
      </w:del>
      <w:r w:rsidR="00237EB0" w:rsidRPr="003A1757">
        <w:rPr>
          <w:rFonts w:ascii="Times New Roman" w:hAnsi="Times New Roman" w:cs="Times New Roman"/>
          <w:sz w:val="22"/>
          <w:szCs w:val="24"/>
        </w:rPr>
        <w:t>).</w:t>
      </w:r>
    </w:p>
    <w:p w14:paraId="406E3E0A" w14:textId="32839669" w:rsidR="00016BF8" w:rsidRDefault="0035758D" w:rsidP="00016BF8">
      <w:pPr>
        <w:spacing w:line="480" w:lineRule="auto"/>
        <w:rPr>
          <w:rFonts w:ascii="Times New Roman" w:hAnsi="Times New Roman" w:cs="Times New Roman"/>
          <w:sz w:val="22"/>
          <w:szCs w:val="24"/>
        </w:rPr>
      </w:pPr>
      <w:r w:rsidRPr="003A1757">
        <w:rPr>
          <w:rFonts w:ascii="Times New Roman" w:hAnsi="Times New Roman" w:cs="Times New Roman"/>
          <w:sz w:val="22"/>
          <w:szCs w:val="24"/>
        </w:rPr>
        <w:t>ND occurred in 9</w:t>
      </w:r>
      <w:ins w:id="53" w:author="Ilhan Yoo" w:date="2022-02-26T23:12:00Z">
        <w:r w:rsidR="008D4373">
          <w:rPr>
            <w:rFonts w:ascii="Times New Roman" w:hAnsi="Times New Roman" w:cs="Times New Roman"/>
            <w:sz w:val="22"/>
            <w:szCs w:val="24"/>
          </w:rPr>
          <w:t>2</w:t>
        </w:r>
      </w:ins>
      <w:del w:id="54" w:author="Ilhan Yoo" w:date="2022-02-26T23:12:00Z">
        <w:r w:rsidRPr="003A1757" w:rsidDel="008D4373">
          <w:rPr>
            <w:rFonts w:ascii="Times New Roman" w:hAnsi="Times New Roman" w:cs="Times New Roman"/>
            <w:sz w:val="22"/>
            <w:szCs w:val="24"/>
          </w:rPr>
          <w:delText>1</w:delText>
        </w:r>
      </w:del>
      <w:r w:rsidRPr="003A1757">
        <w:rPr>
          <w:rFonts w:ascii="Times New Roman" w:hAnsi="Times New Roman" w:cs="Times New Roman"/>
          <w:sz w:val="22"/>
          <w:szCs w:val="24"/>
        </w:rPr>
        <w:t xml:space="preserve"> patients (1</w:t>
      </w:r>
      <w:ins w:id="55" w:author="Ilhan Yoo" w:date="2022-02-26T23:12:00Z">
        <w:r w:rsidR="007A5E61">
          <w:rPr>
            <w:rFonts w:ascii="Times New Roman" w:hAnsi="Times New Roman" w:cs="Times New Roman"/>
            <w:sz w:val="22"/>
            <w:szCs w:val="24"/>
          </w:rPr>
          <w:t>3</w:t>
        </w:r>
      </w:ins>
      <w:del w:id="56" w:author="Ilhan Yoo" w:date="2022-02-26T23:12:00Z">
        <w:r w:rsidRPr="003A1757" w:rsidDel="007A5E61">
          <w:rPr>
            <w:rFonts w:ascii="Times New Roman" w:hAnsi="Times New Roman" w:cs="Times New Roman"/>
            <w:sz w:val="22"/>
            <w:szCs w:val="24"/>
          </w:rPr>
          <w:delText>2</w:delText>
        </w:r>
      </w:del>
      <w:r w:rsidRPr="003A1757">
        <w:rPr>
          <w:rFonts w:ascii="Times New Roman" w:hAnsi="Times New Roman" w:cs="Times New Roman"/>
          <w:sz w:val="22"/>
          <w:szCs w:val="24"/>
        </w:rPr>
        <w:t>.</w:t>
      </w:r>
      <w:ins w:id="57" w:author="Ilhan Yoo" w:date="2022-02-26T23:13:00Z">
        <w:r w:rsidR="007A5E61">
          <w:rPr>
            <w:rFonts w:ascii="Times New Roman" w:hAnsi="Times New Roman" w:cs="Times New Roman"/>
            <w:sz w:val="22"/>
            <w:szCs w:val="24"/>
          </w:rPr>
          <w:t>0</w:t>
        </w:r>
      </w:ins>
      <w:del w:id="58" w:author="Ilhan Yoo" w:date="2022-02-26T23:13:00Z">
        <w:r w:rsidRPr="003A1757" w:rsidDel="007A5E61">
          <w:rPr>
            <w:rFonts w:ascii="Times New Roman" w:hAnsi="Times New Roman" w:cs="Times New Roman"/>
            <w:sz w:val="22"/>
            <w:szCs w:val="24"/>
          </w:rPr>
          <w:delText>9</w:delText>
        </w:r>
      </w:del>
      <w:r w:rsidR="00FA5CE1" w:rsidRPr="003A1757">
        <w:rPr>
          <w:rFonts w:ascii="Times New Roman" w:hAnsi="Times New Roman" w:cs="Times New Roman"/>
          <w:sz w:val="22"/>
          <w:szCs w:val="24"/>
        </w:rPr>
        <w:t xml:space="preserve">%). Comparison between patients with </w:t>
      </w:r>
      <w:r w:rsidR="00016BF8">
        <w:rPr>
          <w:rFonts w:ascii="Times New Roman" w:hAnsi="Times New Roman" w:cs="Times New Roman"/>
          <w:sz w:val="22"/>
          <w:szCs w:val="24"/>
        </w:rPr>
        <w:t>and</w:t>
      </w:r>
      <w:r w:rsidR="00FA5CE1" w:rsidRPr="003A1757">
        <w:rPr>
          <w:rFonts w:ascii="Times New Roman" w:hAnsi="Times New Roman" w:cs="Times New Roman"/>
          <w:sz w:val="22"/>
          <w:szCs w:val="24"/>
        </w:rPr>
        <w:t xml:space="preserve"> without </w:t>
      </w:r>
      <w:r w:rsidR="00016BF8">
        <w:rPr>
          <w:rFonts w:ascii="Times New Roman" w:hAnsi="Times New Roman" w:cs="Times New Roman"/>
          <w:sz w:val="22"/>
          <w:szCs w:val="24"/>
        </w:rPr>
        <w:t xml:space="preserve">ND </w:t>
      </w:r>
      <w:r w:rsidR="00FA5CE1" w:rsidRPr="003A1757">
        <w:rPr>
          <w:rFonts w:ascii="Times New Roman" w:hAnsi="Times New Roman" w:cs="Times New Roman"/>
          <w:sz w:val="22"/>
          <w:szCs w:val="24"/>
        </w:rPr>
        <w:t>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NIHSS at admission</w:t>
      </w:r>
      <w:r w:rsidR="00016BF8">
        <w:rPr>
          <w:rFonts w:ascii="Times New Roman" w:hAnsi="Times New Roman" w:cs="Times New Roman"/>
          <w:sz w:val="22"/>
          <w:szCs w:val="24"/>
        </w:rPr>
        <w:t>,</w:t>
      </w:r>
      <w:r w:rsidR="00FA5CE1" w:rsidRPr="003A1757">
        <w:rPr>
          <w:rFonts w:ascii="Times New Roman" w:hAnsi="Times New Roman" w:cs="Times New Roman"/>
          <w:sz w:val="22"/>
          <w:szCs w:val="24"/>
        </w:rPr>
        <w:t xml:space="preserve">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hyperintensity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w:t>
      </w:r>
      <w:r w:rsidR="00016BF8">
        <w:rPr>
          <w:rFonts w:ascii="Times New Roman" w:hAnsi="Times New Roman" w:cs="Times New Roman"/>
          <w:sz w:val="22"/>
          <w:szCs w:val="24"/>
        </w:rPr>
        <w:t>,</w:t>
      </w:r>
      <w:r w:rsidR="00433FB4" w:rsidRPr="003A1757">
        <w:rPr>
          <w:rFonts w:ascii="Times New Roman" w:hAnsi="Times New Roman" w:cs="Times New Roman"/>
          <w:sz w:val="22"/>
          <w:szCs w:val="24"/>
        </w:rPr>
        <w:t xml:space="preserve"> atrial fibrillation, current smoking status, systolic blood pres</w:t>
      </w:r>
      <w:r w:rsidR="007264F3" w:rsidRPr="003A1757">
        <w:rPr>
          <w:rFonts w:ascii="Times New Roman" w:hAnsi="Times New Roman" w:cs="Times New Roman"/>
          <w:sz w:val="22"/>
          <w:szCs w:val="24"/>
        </w:rPr>
        <w:t>sure, serum homocysteine,</w:t>
      </w:r>
      <w:r w:rsidR="00FA5CE1" w:rsidRPr="003A1757">
        <w:rPr>
          <w:rFonts w:ascii="Times New Roman" w:hAnsi="Times New Roman" w:cs="Times New Roman"/>
          <w:sz w:val="22"/>
          <w:szCs w:val="24"/>
        </w:rPr>
        <w:t xml:space="preserve"> old lacunes on brain MRI and CAS derived from brain CTA revealed that the </w:t>
      </w:r>
      <w:r w:rsidR="008762B5" w:rsidRPr="003A1757">
        <w:rPr>
          <w:rFonts w:ascii="Times New Roman" w:hAnsi="Times New Roman" w:cs="Times New Roman"/>
          <w:sz w:val="22"/>
          <w:szCs w:val="24"/>
        </w:rPr>
        <w:t>higher BA PI (OR = 3.</w:t>
      </w:r>
      <w:ins w:id="59" w:author="Ilhan Yoo" w:date="2022-02-26T23:19:00Z">
        <w:r w:rsidR="00D9352A">
          <w:rPr>
            <w:rFonts w:ascii="Times New Roman" w:hAnsi="Times New Roman" w:cs="Times New Roman"/>
            <w:sz w:val="22"/>
            <w:szCs w:val="24"/>
          </w:rPr>
          <w:t>28</w:t>
        </w:r>
      </w:ins>
      <w:del w:id="60" w:author="Ilhan Yoo" w:date="2022-02-26T23:19:00Z">
        <w:r w:rsidR="008762B5" w:rsidRPr="003A1757" w:rsidDel="00D9352A">
          <w:rPr>
            <w:rFonts w:ascii="Times New Roman" w:hAnsi="Times New Roman" w:cs="Times New Roman"/>
            <w:sz w:val="22"/>
            <w:szCs w:val="24"/>
          </w:rPr>
          <w:delText>50</w:delText>
        </w:r>
      </w:del>
      <w:r w:rsidR="008762B5" w:rsidRPr="003A1757">
        <w:rPr>
          <w:rFonts w:ascii="Times New Roman" w:hAnsi="Times New Roman" w:cs="Times New Roman"/>
          <w:sz w:val="22"/>
          <w:szCs w:val="24"/>
        </w:rPr>
        <w:t>; 95% CI = 1.</w:t>
      </w:r>
      <w:ins w:id="61" w:author="Ilhan Yoo" w:date="2022-02-26T23:19:00Z">
        <w:r w:rsidR="00D9352A">
          <w:rPr>
            <w:rFonts w:ascii="Times New Roman" w:hAnsi="Times New Roman" w:cs="Times New Roman"/>
            <w:sz w:val="22"/>
            <w:szCs w:val="24"/>
          </w:rPr>
          <w:t>07</w:t>
        </w:r>
      </w:ins>
      <w:del w:id="62" w:author="Ilhan Yoo" w:date="2022-02-26T23:19:00Z">
        <w:r w:rsidR="008762B5" w:rsidRPr="003A1757" w:rsidDel="00D9352A">
          <w:rPr>
            <w:rFonts w:ascii="Times New Roman" w:hAnsi="Times New Roman" w:cs="Times New Roman"/>
            <w:sz w:val="22"/>
            <w:szCs w:val="24"/>
          </w:rPr>
          <w:delText>10</w:delText>
        </w:r>
      </w:del>
      <w:r w:rsidR="008762B5" w:rsidRPr="003A1757">
        <w:rPr>
          <w:rFonts w:ascii="Times New Roman" w:hAnsi="Times New Roman" w:cs="Times New Roman"/>
          <w:sz w:val="22"/>
          <w:szCs w:val="24"/>
        </w:rPr>
        <w:t>–1</w:t>
      </w:r>
      <w:ins w:id="63" w:author="Ilhan Yoo" w:date="2022-02-26T23:19:00Z">
        <w:r w:rsidR="00D9352A">
          <w:rPr>
            <w:rFonts w:ascii="Times New Roman" w:hAnsi="Times New Roman" w:cs="Times New Roman"/>
            <w:sz w:val="22"/>
            <w:szCs w:val="24"/>
          </w:rPr>
          <w:t>0</w:t>
        </w:r>
      </w:ins>
      <w:del w:id="64" w:author="Ilhan Yoo" w:date="2022-02-26T23:19:00Z">
        <w:r w:rsidR="008762B5" w:rsidRPr="003A1757" w:rsidDel="00D9352A">
          <w:rPr>
            <w:rFonts w:ascii="Times New Roman" w:hAnsi="Times New Roman" w:cs="Times New Roman"/>
            <w:sz w:val="22"/>
            <w:szCs w:val="24"/>
          </w:rPr>
          <w:delText>1</w:delText>
        </w:r>
      </w:del>
      <w:r w:rsidR="008762B5" w:rsidRPr="003A1757">
        <w:rPr>
          <w:rFonts w:ascii="Times New Roman" w:hAnsi="Times New Roman" w:cs="Times New Roman"/>
          <w:sz w:val="22"/>
          <w:szCs w:val="24"/>
        </w:rPr>
        <w:t>.</w:t>
      </w:r>
      <w:ins w:id="65" w:author="Ilhan Yoo" w:date="2022-02-26T23:19:00Z">
        <w:r w:rsidR="00D9352A">
          <w:rPr>
            <w:rFonts w:ascii="Times New Roman" w:hAnsi="Times New Roman" w:cs="Times New Roman"/>
            <w:sz w:val="22"/>
            <w:szCs w:val="24"/>
          </w:rPr>
          <w:t>1</w:t>
        </w:r>
      </w:ins>
      <w:del w:id="66" w:author="Ilhan Yoo" w:date="2022-02-26T23:19:00Z">
        <w:r w:rsidR="008762B5" w:rsidRPr="003A1757" w:rsidDel="00D9352A">
          <w:rPr>
            <w:rFonts w:ascii="Times New Roman" w:hAnsi="Times New Roman" w:cs="Times New Roman"/>
            <w:sz w:val="22"/>
            <w:szCs w:val="24"/>
          </w:rPr>
          <w:delText>3</w:delText>
        </w:r>
      </w:del>
      <w:r w:rsidR="008762B5" w:rsidRPr="003A1757">
        <w:rPr>
          <w:rFonts w:ascii="Times New Roman" w:hAnsi="Times New Roman" w:cs="Times New Roman"/>
          <w:sz w:val="22"/>
          <w:szCs w:val="24"/>
        </w:rPr>
        <w:t xml:space="preserve">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w:t>
      </w:r>
      <w:ins w:id="67" w:author="Ilhan Yoo" w:date="2022-02-26T23:19:00Z">
        <w:r w:rsidR="00D9352A">
          <w:rPr>
            <w:rFonts w:ascii="Times New Roman" w:hAnsi="Times New Roman" w:cs="Times New Roman"/>
            <w:sz w:val="22"/>
            <w:szCs w:val="24"/>
          </w:rPr>
          <w:t>8</w:t>
        </w:r>
      </w:ins>
      <w:del w:id="68" w:author="Ilhan Yoo" w:date="2022-02-26T23:19:00Z">
        <w:r w:rsidR="008762B5" w:rsidRPr="003A1757" w:rsidDel="00D9352A">
          <w:rPr>
            <w:rFonts w:ascii="Times New Roman" w:hAnsi="Times New Roman" w:cs="Times New Roman"/>
            <w:sz w:val="22"/>
            <w:szCs w:val="24"/>
          </w:rPr>
          <w:delText>4</w:delText>
        </w:r>
      </w:del>
      <w:r w:rsidR="008762B5" w:rsidRPr="003A1757">
        <w:rPr>
          <w:rFonts w:ascii="Times New Roman" w:hAnsi="Times New Roman" w:cs="Times New Roman"/>
          <w:sz w:val="22"/>
          <w:szCs w:val="24"/>
        </w:rPr>
        <w:t xml:space="preserve">;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w:t>
      </w:r>
      <w:ins w:id="69" w:author="Ilhan Yoo" w:date="2022-02-26T23:20:00Z">
        <w:r w:rsidR="00D9352A">
          <w:rPr>
            <w:rFonts w:ascii="Times New Roman" w:hAnsi="Times New Roman" w:cs="Times New Roman"/>
            <w:sz w:val="22"/>
            <w:szCs w:val="24"/>
          </w:rPr>
          <w:t>9</w:t>
        </w:r>
      </w:ins>
      <w:del w:id="70" w:author="Ilhan Yoo" w:date="2022-02-26T23:20:00Z">
        <w:r w:rsidR="008762B5" w:rsidRPr="003A1757" w:rsidDel="00D9352A">
          <w:rPr>
            <w:rFonts w:ascii="Times New Roman" w:hAnsi="Times New Roman" w:cs="Times New Roman"/>
            <w:sz w:val="22"/>
            <w:szCs w:val="24"/>
          </w:rPr>
          <w:delText>8</w:delText>
        </w:r>
      </w:del>
      <w:r w:rsidR="008762B5" w:rsidRPr="003A1757">
        <w:rPr>
          <w:rFonts w:ascii="Times New Roman" w:hAnsi="Times New Roman" w:cs="Times New Roman"/>
          <w:sz w:val="22"/>
          <w:szCs w:val="24"/>
        </w:rPr>
        <w:t>; 95% CI = 1.</w:t>
      </w:r>
      <w:ins w:id="71" w:author="Ilhan Yoo" w:date="2022-02-26T23:20:00Z">
        <w:r w:rsidR="00D9352A">
          <w:rPr>
            <w:rFonts w:ascii="Times New Roman" w:hAnsi="Times New Roman" w:cs="Times New Roman"/>
            <w:sz w:val="22"/>
            <w:szCs w:val="24"/>
          </w:rPr>
          <w:t>10</w:t>
        </w:r>
      </w:ins>
      <w:del w:id="72" w:author="Ilhan Yoo" w:date="2022-02-26T23:20:00Z">
        <w:r w:rsidR="008762B5" w:rsidRPr="003A1757" w:rsidDel="00D9352A">
          <w:rPr>
            <w:rFonts w:ascii="Times New Roman" w:hAnsi="Times New Roman" w:cs="Times New Roman"/>
            <w:sz w:val="22"/>
            <w:szCs w:val="24"/>
          </w:rPr>
          <w:delText>06</w:delText>
        </w:r>
      </w:del>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w:t>
      </w:r>
      <w:ins w:id="73" w:author="Ilhan Yoo" w:date="2022-02-26T23:20:00Z">
        <w:r w:rsidR="00D9352A">
          <w:rPr>
            <w:rFonts w:ascii="Times New Roman" w:hAnsi="Times New Roman" w:cs="Times New Roman"/>
            <w:sz w:val="22"/>
            <w:szCs w:val="24"/>
          </w:rPr>
          <w:t>2</w:t>
        </w:r>
      </w:ins>
      <w:del w:id="74" w:author="Ilhan Yoo" w:date="2022-02-26T23:20:00Z">
        <w:r w:rsidR="008762B5" w:rsidRPr="003A1757" w:rsidDel="00D9352A">
          <w:rPr>
            <w:rFonts w:ascii="Times New Roman" w:hAnsi="Times New Roman" w:cs="Times New Roman"/>
            <w:sz w:val="22"/>
            <w:szCs w:val="24"/>
          </w:rPr>
          <w:delText>4</w:delText>
        </w:r>
      </w:del>
      <w:r w:rsidR="008762B5" w:rsidRPr="003A1757">
        <w:rPr>
          <w:rFonts w:ascii="Times New Roman" w:hAnsi="Times New Roman" w:cs="Times New Roman"/>
          <w:sz w:val="22"/>
          <w:szCs w:val="24"/>
        </w:rPr>
        <w:t>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w:t>
      </w:r>
      <w:ins w:id="75" w:author="Ilhan Yoo" w:date="2022-02-26T23:20:00Z">
        <w:r w:rsidR="00D9352A">
          <w:rPr>
            <w:rFonts w:ascii="Times New Roman" w:hAnsi="Times New Roman" w:cs="Times New Roman"/>
            <w:sz w:val="22"/>
            <w:szCs w:val="24"/>
          </w:rPr>
          <w:t>28</w:t>
        </w:r>
      </w:ins>
      <w:del w:id="76" w:author="Ilhan Yoo" w:date="2022-02-26T23:20:00Z">
        <w:r w:rsidR="008762B5" w:rsidRPr="003A1757" w:rsidDel="00D9352A">
          <w:rPr>
            <w:rFonts w:ascii="Times New Roman" w:hAnsi="Times New Roman" w:cs="Times New Roman"/>
            <w:sz w:val="22"/>
            <w:szCs w:val="24"/>
          </w:rPr>
          <w:delText>37</w:delText>
        </w:r>
      </w:del>
      <w:r w:rsidR="00FA5CE1" w:rsidRPr="003A1757">
        <w:rPr>
          <w:rFonts w:ascii="Times New Roman" w:hAnsi="Times New Roman" w:cs="Times New Roman"/>
          <w:sz w:val="22"/>
          <w:szCs w:val="24"/>
        </w:rPr>
        <w:t>; Table 3).</w:t>
      </w:r>
    </w:p>
    <w:p w14:paraId="186EA2F0" w14:textId="334CEA83" w:rsidR="00FA5CE1" w:rsidRDefault="0037661C" w:rsidP="00016BF8">
      <w:pPr>
        <w:pageBreakBefore/>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Discussion </w:t>
      </w:r>
    </w:p>
    <w:p w14:paraId="676D9392" w14:textId="34595C37"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I</w:t>
      </w:r>
      <w:r w:rsidR="00016BF8">
        <w:rPr>
          <w:rFonts w:ascii="Times New Roman" w:hAnsi="Times New Roman" w:cs="Times New Roman"/>
          <w:sz w:val="22"/>
          <w:szCs w:val="24"/>
        </w:rPr>
        <w:t>n this study including</w:t>
      </w:r>
      <w:r w:rsidR="00A138C6" w:rsidRPr="003A1757">
        <w:rPr>
          <w:rFonts w:ascii="Times New Roman" w:hAnsi="Times New Roman" w:cs="Times New Roman"/>
          <w:sz w:val="22"/>
          <w:szCs w:val="24"/>
        </w:rPr>
        <w:t xml:space="preserve"> 70</w:t>
      </w:r>
      <w:ins w:id="77" w:author="Ilhan Yoo" w:date="2022-02-26T23:20:00Z">
        <w:r w:rsidR="007B6430">
          <w:rPr>
            <w:rFonts w:ascii="Times New Roman" w:hAnsi="Times New Roman" w:cs="Times New Roman"/>
            <w:sz w:val="22"/>
            <w:szCs w:val="24"/>
          </w:rPr>
          <w:t>8</w:t>
        </w:r>
      </w:ins>
      <w:del w:id="78" w:author="Ilhan Yoo" w:date="2022-02-26T23:20:00Z">
        <w:r w:rsidR="00A138C6" w:rsidRPr="003A1757" w:rsidDel="007B6430">
          <w:rPr>
            <w:rFonts w:ascii="Times New Roman" w:hAnsi="Times New Roman" w:cs="Times New Roman"/>
            <w:sz w:val="22"/>
            <w:szCs w:val="24"/>
          </w:rPr>
          <w:delText>3</w:delText>
        </w:r>
      </w:del>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 xml:space="preserve">c examination, ND occurred in </w:t>
      </w:r>
      <w:r w:rsidR="00016BF8">
        <w:rPr>
          <w:rFonts w:ascii="Times New Roman" w:hAnsi="Times New Roman" w:cs="Times New Roman"/>
          <w:sz w:val="22"/>
          <w:szCs w:val="24"/>
        </w:rPr>
        <w:t>9</w:t>
      </w:r>
      <w:ins w:id="79" w:author="Ilhan Yoo" w:date="2022-02-26T23:20:00Z">
        <w:r w:rsidR="00CD4FDE">
          <w:rPr>
            <w:rFonts w:ascii="Times New Roman" w:hAnsi="Times New Roman" w:cs="Times New Roman"/>
            <w:sz w:val="22"/>
            <w:szCs w:val="24"/>
          </w:rPr>
          <w:t>2</w:t>
        </w:r>
      </w:ins>
      <w:del w:id="80" w:author="Ilhan Yoo" w:date="2022-02-26T23:20:00Z">
        <w:r w:rsidR="00016BF8" w:rsidDel="00CD4FDE">
          <w:rPr>
            <w:rFonts w:ascii="Times New Roman" w:hAnsi="Times New Roman" w:cs="Times New Roman"/>
            <w:sz w:val="22"/>
            <w:szCs w:val="24"/>
          </w:rPr>
          <w:delText>1</w:delText>
        </w:r>
      </w:del>
      <w:r w:rsidRPr="003A1757">
        <w:rPr>
          <w:rFonts w:ascii="Times New Roman" w:hAnsi="Times New Roman" w:cs="Times New Roman"/>
          <w:sz w:val="22"/>
          <w:szCs w:val="24"/>
        </w:rPr>
        <w:t xml:space="preserve"> patients </w:t>
      </w:r>
      <w:r w:rsidR="00016BF8">
        <w:rPr>
          <w:rFonts w:ascii="Times New Roman" w:hAnsi="Times New Roman" w:cs="Times New Roman"/>
          <w:sz w:val="22"/>
          <w:szCs w:val="24"/>
        </w:rPr>
        <w:t>(1</w:t>
      </w:r>
      <w:ins w:id="81" w:author="Ilhan Yoo" w:date="2022-02-26T23:20:00Z">
        <w:r w:rsidR="00CD4FDE">
          <w:rPr>
            <w:rFonts w:ascii="Times New Roman" w:hAnsi="Times New Roman" w:cs="Times New Roman"/>
            <w:sz w:val="22"/>
            <w:szCs w:val="24"/>
          </w:rPr>
          <w:t>3</w:t>
        </w:r>
      </w:ins>
      <w:del w:id="82" w:author="Ilhan Yoo" w:date="2022-02-26T23:20:00Z">
        <w:r w:rsidR="00016BF8" w:rsidDel="00CD4FDE">
          <w:rPr>
            <w:rFonts w:ascii="Times New Roman" w:hAnsi="Times New Roman" w:cs="Times New Roman"/>
            <w:sz w:val="22"/>
            <w:szCs w:val="24"/>
          </w:rPr>
          <w:delText>2</w:delText>
        </w:r>
      </w:del>
      <w:r w:rsidR="00016BF8">
        <w:rPr>
          <w:rFonts w:ascii="Times New Roman" w:hAnsi="Times New Roman" w:cs="Times New Roman"/>
          <w:sz w:val="22"/>
          <w:szCs w:val="24"/>
        </w:rPr>
        <w:t>.</w:t>
      </w:r>
      <w:ins w:id="83" w:author="Ilhan Yoo" w:date="2022-02-26T23:20:00Z">
        <w:r w:rsidR="00CD4FDE">
          <w:rPr>
            <w:rFonts w:ascii="Times New Roman" w:hAnsi="Times New Roman" w:cs="Times New Roman"/>
            <w:sz w:val="22"/>
            <w:szCs w:val="24"/>
          </w:rPr>
          <w:t>0</w:t>
        </w:r>
      </w:ins>
      <w:del w:id="84" w:author="Ilhan Yoo" w:date="2022-02-26T23:20:00Z">
        <w:r w:rsidR="00016BF8" w:rsidDel="00CD4FDE">
          <w:rPr>
            <w:rFonts w:ascii="Times New Roman" w:hAnsi="Times New Roman" w:cs="Times New Roman"/>
            <w:sz w:val="22"/>
            <w:szCs w:val="24"/>
          </w:rPr>
          <w:delText>9</w:delText>
        </w:r>
      </w:del>
      <w:r w:rsidR="00016BF8">
        <w:rPr>
          <w:rFonts w:ascii="Times New Roman" w:hAnsi="Times New Roman" w:cs="Times New Roman"/>
          <w:sz w:val="22"/>
          <w:szCs w:val="24"/>
        </w:rPr>
        <w:t xml:space="preserve">%) </w:t>
      </w:r>
      <w:r w:rsidRPr="003A1757">
        <w:rPr>
          <w:rFonts w:ascii="Times New Roman" w:hAnsi="Times New Roman" w:cs="Times New Roman"/>
          <w:sz w:val="22"/>
          <w:szCs w:val="24"/>
        </w:rPr>
        <w:t xml:space="preserve">and the proportion of patients with ND was the highest in the highest BA PI quartile group. Multivariable logistic regression analysis </w:t>
      </w:r>
      <w:r w:rsidR="00016BF8">
        <w:rPr>
          <w:rFonts w:ascii="Times New Roman" w:hAnsi="Times New Roman" w:cs="Times New Roman"/>
          <w:sz w:val="22"/>
          <w:szCs w:val="24"/>
        </w:rPr>
        <w:t>includin</w:t>
      </w:r>
      <w:r w:rsidRPr="003A1757">
        <w:rPr>
          <w:rFonts w:ascii="Times New Roman" w:hAnsi="Times New Roman" w:cs="Times New Roman"/>
          <w:sz w:val="22"/>
          <w:szCs w:val="24"/>
        </w:rPr>
        <w:t xml:space="preserve">g clinical and imaging variables showed that BA PI is an independent factor associated with ND. Although right MCA PI </w:t>
      </w:r>
      <w:del w:id="85" w:author="Ilhan Yoo" w:date="2022-02-26T23:21:00Z">
        <w:r w:rsidR="00B5771F" w:rsidRPr="003A1757" w:rsidDel="00D50422">
          <w:rPr>
            <w:rFonts w:ascii="Times New Roman" w:hAnsi="Times New Roman" w:cs="Times New Roman"/>
            <w:sz w:val="22"/>
            <w:szCs w:val="24"/>
          </w:rPr>
          <w:delText xml:space="preserve">and left MCA PI </w:delText>
        </w:r>
      </w:del>
      <w:r w:rsidR="00B5771F" w:rsidRPr="003A1757">
        <w:rPr>
          <w:rFonts w:ascii="Times New Roman" w:hAnsi="Times New Roman" w:cs="Times New Roman"/>
          <w:sz w:val="22"/>
          <w:szCs w:val="24"/>
        </w:rPr>
        <w:t>w</w:t>
      </w:r>
      <w:ins w:id="86" w:author="Ilhan Yoo" w:date="2022-02-26T23:21:00Z">
        <w:r w:rsidR="00D50422">
          <w:rPr>
            <w:rFonts w:ascii="Times New Roman" w:hAnsi="Times New Roman" w:cs="Times New Roman"/>
            <w:sz w:val="22"/>
            <w:szCs w:val="24"/>
          </w:rPr>
          <w:t>as</w:t>
        </w:r>
      </w:ins>
      <w:del w:id="87" w:author="Ilhan Yoo" w:date="2022-02-26T23:21:00Z">
        <w:r w:rsidR="00B5771F" w:rsidRPr="003A1757" w:rsidDel="00D50422">
          <w:rPr>
            <w:rFonts w:ascii="Times New Roman" w:hAnsi="Times New Roman" w:cs="Times New Roman"/>
            <w:sz w:val="22"/>
            <w:szCs w:val="24"/>
          </w:rPr>
          <w:delText>ere</w:delText>
        </w:r>
      </w:del>
      <w:r w:rsidR="00B5771F" w:rsidRPr="003A1757">
        <w:rPr>
          <w:rFonts w:ascii="Times New Roman" w:hAnsi="Times New Roman" w:cs="Times New Roman"/>
          <w:sz w:val="22"/>
          <w:szCs w:val="24"/>
        </w:rPr>
        <w:t xml:space="preserv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w:t>
      </w:r>
      <w:r w:rsidR="0050008F">
        <w:rPr>
          <w:rFonts w:ascii="Times New Roman" w:hAnsi="Times New Roman" w:cs="Times New Roman"/>
          <w:sz w:val="22"/>
          <w:szCs w:val="24"/>
        </w:rPr>
        <w:t>among more than one third of the included</w:t>
      </w:r>
      <w:r w:rsidRPr="003A1757">
        <w:rPr>
          <w:rFonts w:ascii="Times New Roman" w:hAnsi="Times New Roman" w:cs="Times New Roman"/>
          <w:sz w:val="22"/>
          <w:szCs w:val="24"/>
        </w:rPr>
        <w:t xml:space="preserve"> patients.</w:t>
      </w:r>
    </w:p>
    <w:p w14:paraId="71C345B1" w14:textId="6D2B9FA7" w:rsidR="00FA5CE1" w:rsidRDefault="00FA5CE1" w:rsidP="009E137E">
      <w:pPr>
        <w:spacing w:line="480" w:lineRule="auto"/>
        <w:rPr>
          <w:ins w:id="88" w:author="Ilhan Yoo" w:date="2022-02-27T14:17:00Z"/>
          <w:rFonts w:ascii="Times New Roman" w:hAnsi="Times New Roman" w:cs="Times New Roman"/>
          <w:sz w:val="22"/>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B00445">
        <w:rPr>
          <w:rFonts w:ascii="Times New Roman" w:hAnsi="Times New Roman" w:cs="Times New Roman"/>
          <w:sz w:val="22"/>
          <w:szCs w:val="24"/>
        </w:rPr>
        <w:t xml:space="preserve"> [11,13,16,17,24]</w:t>
      </w:r>
      <w:r w:rsidRPr="003A1757">
        <w:rPr>
          <w:rFonts w:ascii="Times New Roman" w:hAnsi="Times New Roman" w:cs="Times New Roman"/>
          <w:sz w:val="22"/>
          <w:szCs w:val="24"/>
        </w:rPr>
        <w:t>.</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Pr>
          <w:rFonts w:ascii="Times New Roman" w:hAnsi="Times New Roman" w:cs="Times New Roman"/>
          <w:sz w:val="22"/>
          <w:szCs w:val="24"/>
        </w:rPr>
        <w:t xml:space="preserve"> [22,25,26]</w:t>
      </w:r>
      <w:r w:rsidRPr="003A1757">
        <w:rPr>
          <w:rFonts w:ascii="Times New Roman" w:hAnsi="Times New Roman" w:cs="Times New Roman"/>
          <w:sz w:val="22"/>
          <w:szCs w:val="24"/>
        </w:rPr>
        <w:t>.</w:t>
      </w:r>
      <w:r w:rsidR="006C3958" w:rsidRPr="003A1757">
        <w:rPr>
          <w:rFonts w:ascii="Times New Roman" w:hAnsi="Times New Roman" w:cs="Times New Roman"/>
          <w:sz w:val="22"/>
          <w:szCs w:val="24"/>
        </w:rPr>
        <w:t xml:space="preserve"> </w:t>
      </w:r>
      <w:ins w:id="89" w:author="Ilhan Yoo" w:date="2022-02-27T14:05:00Z">
        <w:r w:rsidR="00C51F59">
          <w:rPr>
            <w:rFonts w:ascii="Times New Roman" w:hAnsi="Times New Roman" w:cs="Times New Roman"/>
            <w:sz w:val="22"/>
            <w:szCs w:val="24"/>
          </w:rPr>
          <w:t xml:space="preserve">Additionally, </w:t>
        </w:r>
        <w:r w:rsidR="00C51F59" w:rsidRPr="00C51F59">
          <w:rPr>
            <w:rFonts w:ascii="Times New Roman" w:hAnsi="Times New Roman" w:cs="Times New Roman"/>
            <w:sz w:val="22"/>
            <w:szCs w:val="24"/>
          </w:rPr>
          <w:t xml:space="preserve">It has been demonstrated that the </w:t>
        </w:r>
      </w:ins>
      <w:ins w:id="90" w:author="Ilhan Yoo" w:date="2022-02-27T14:07:00Z">
        <w:r w:rsidR="00C51F59">
          <w:rPr>
            <w:rFonts w:ascii="Times New Roman" w:hAnsi="Times New Roman" w:cs="Times New Roman"/>
            <w:sz w:val="22"/>
            <w:szCs w:val="24"/>
          </w:rPr>
          <w:t>MCA</w:t>
        </w:r>
      </w:ins>
      <w:ins w:id="91" w:author="Ilhan Yoo" w:date="2022-02-27T14:12:00Z">
        <w:r w:rsidR="00CF4592">
          <w:rPr>
            <w:rFonts w:ascii="Times New Roman" w:hAnsi="Times New Roman" w:cs="Times New Roman"/>
            <w:sz w:val="22"/>
            <w:szCs w:val="24"/>
          </w:rPr>
          <w:t xml:space="preserve"> </w:t>
        </w:r>
      </w:ins>
      <w:ins w:id="92" w:author="Ilhan Yoo" w:date="2022-02-27T14:07:00Z">
        <w:r w:rsidR="00C51F59">
          <w:rPr>
            <w:rFonts w:ascii="Times New Roman" w:hAnsi="Times New Roman" w:cs="Times New Roman"/>
            <w:sz w:val="22"/>
            <w:szCs w:val="24"/>
          </w:rPr>
          <w:t>PI and BA</w:t>
        </w:r>
      </w:ins>
      <w:ins w:id="93" w:author="Ilhan Yoo" w:date="2022-02-27T14:12:00Z">
        <w:r w:rsidR="00CF4592">
          <w:rPr>
            <w:rFonts w:ascii="Times New Roman" w:hAnsi="Times New Roman" w:cs="Times New Roman"/>
            <w:sz w:val="22"/>
            <w:szCs w:val="24"/>
          </w:rPr>
          <w:t xml:space="preserve"> </w:t>
        </w:r>
      </w:ins>
      <w:ins w:id="94" w:author="Ilhan Yoo" w:date="2022-02-27T14:07:00Z">
        <w:r w:rsidR="00C51F59">
          <w:rPr>
            <w:rFonts w:ascii="Times New Roman" w:hAnsi="Times New Roman" w:cs="Times New Roman"/>
            <w:sz w:val="22"/>
            <w:szCs w:val="24"/>
          </w:rPr>
          <w:t>PI</w:t>
        </w:r>
      </w:ins>
      <w:ins w:id="95" w:author="Ilhan Yoo" w:date="2022-02-27T14:05:00Z">
        <w:r w:rsidR="00C51F59" w:rsidRPr="00C51F59">
          <w:rPr>
            <w:rFonts w:ascii="Times New Roman" w:hAnsi="Times New Roman" w:cs="Times New Roman"/>
            <w:sz w:val="22"/>
            <w:szCs w:val="24"/>
          </w:rPr>
          <w:t xml:space="preserve"> increase in patients with hypertension</w:t>
        </w:r>
      </w:ins>
      <w:ins w:id="96" w:author="Ilhan Yoo" w:date="2022-02-27T14:07:00Z">
        <w:r w:rsidR="00C51F59">
          <w:rPr>
            <w:rFonts w:ascii="Times New Roman" w:hAnsi="Times New Roman" w:cs="Times New Roman"/>
            <w:sz w:val="22"/>
            <w:szCs w:val="24"/>
          </w:rPr>
          <w:t xml:space="preserve"> [27,28]</w:t>
        </w:r>
      </w:ins>
      <w:ins w:id="97" w:author="Ilhan Yoo" w:date="2022-02-27T14:05:00Z">
        <w:r w:rsidR="00C51F59">
          <w:rPr>
            <w:rFonts w:ascii="Times New Roman" w:hAnsi="Times New Roman" w:cs="Times New Roman"/>
            <w:sz w:val="22"/>
            <w:szCs w:val="24"/>
          </w:rPr>
          <w:t xml:space="preserve">. </w:t>
        </w:r>
      </w:ins>
      <w:r w:rsidRPr="003A1757">
        <w:rPr>
          <w:rFonts w:ascii="Times New Roman" w:hAnsi="Times New Roman" w:cs="Times New Roman"/>
          <w:sz w:val="22"/>
          <w:szCs w:val="24"/>
        </w:rPr>
        <w:t xml:space="preserve">Our study also showed an increasing tendency of old lacunes </w:t>
      </w:r>
      <w:r w:rsidR="0050008F">
        <w:rPr>
          <w:rFonts w:ascii="Times New Roman" w:hAnsi="Times New Roman" w:cs="Times New Roman"/>
          <w:sz w:val="22"/>
          <w:szCs w:val="24"/>
        </w:rPr>
        <w:t xml:space="preserve">and white matter hyperintensities </w:t>
      </w:r>
      <w:r w:rsidRPr="003A1757">
        <w:rPr>
          <w:rFonts w:ascii="Times New Roman" w:hAnsi="Times New Roman" w:cs="Times New Roman"/>
          <w:sz w:val="22"/>
          <w:szCs w:val="24"/>
        </w:rPr>
        <w:t>according to the BA PI quartile, suggesting that small vessel disease burden is related to cerebral arterial stiffness.</w:t>
      </w:r>
    </w:p>
    <w:p w14:paraId="3D98C561" w14:textId="59C6CE97" w:rsidR="00521046" w:rsidRPr="00521046" w:rsidRDefault="00521046" w:rsidP="009E137E">
      <w:pPr>
        <w:spacing w:line="480" w:lineRule="auto"/>
        <w:rPr>
          <w:rFonts w:ascii="Times New Roman" w:hAnsi="Times New Roman" w:cs="Times New Roman"/>
          <w:sz w:val="22"/>
          <w:szCs w:val="24"/>
          <w:rPrChange w:id="98" w:author="Ilhan Yoo" w:date="2022-02-27T14:19:00Z">
            <w:rPr>
              <w:rFonts w:ascii="Times New Roman" w:hAnsi="Times New Roman" w:cs="Times New Roman"/>
              <w:b/>
              <w:sz w:val="28"/>
              <w:szCs w:val="24"/>
            </w:rPr>
          </w:rPrChange>
        </w:rPr>
      </w:pPr>
      <w:ins w:id="99" w:author="Ilhan Yoo" w:date="2022-02-27T14:19:00Z">
        <w:r w:rsidRPr="00521046">
          <w:rPr>
            <w:rFonts w:ascii="Times New Roman" w:hAnsi="Times New Roman" w:cs="Times New Roman"/>
            <w:sz w:val="22"/>
            <w:szCs w:val="24"/>
            <w:rPrChange w:id="100" w:author="Ilhan Yoo" w:date="2022-02-27T14:19:00Z">
              <w:rPr>
                <w:rFonts w:ascii="Times New Roman" w:hAnsi="Times New Roman" w:cs="Times New Roman"/>
                <w:b/>
                <w:sz w:val="28"/>
                <w:szCs w:val="24"/>
              </w:rPr>
            </w:rPrChange>
          </w:rPr>
          <w:t>It has been reported that early neurological deterioration may occur due to impaired cerebral hemodynamic reserve, such as decreased cerebral blood flow and lack of collateral circulation. In acute stroke patient with impaired cerebral vascular reserve, the size of ischemic lesion becomes larger, which leads to neurological deterioration [</w:t>
        </w:r>
      </w:ins>
      <w:ins w:id="101" w:author="Ilhan Yoo" w:date="2022-02-27T14:20:00Z">
        <w:r>
          <w:rPr>
            <w:rFonts w:ascii="Times New Roman" w:hAnsi="Times New Roman" w:cs="Times New Roman"/>
            <w:sz w:val="22"/>
            <w:szCs w:val="24"/>
          </w:rPr>
          <w:t>29</w:t>
        </w:r>
      </w:ins>
      <w:ins w:id="102" w:author="Ilhan Yoo" w:date="2022-02-27T14:19:00Z">
        <w:r w:rsidRPr="00521046">
          <w:rPr>
            <w:rFonts w:ascii="Times New Roman" w:hAnsi="Times New Roman" w:cs="Times New Roman"/>
            <w:sz w:val="22"/>
            <w:szCs w:val="24"/>
            <w:rPrChange w:id="103" w:author="Ilhan Yoo" w:date="2022-02-27T14:19:00Z">
              <w:rPr>
                <w:rFonts w:ascii="Times New Roman" w:hAnsi="Times New Roman" w:cs="Times New Roman"/>
                <w:b/>
                <w:sz w:val="28"/>
                <w:szCs w:val="24"/>
              </w:rPr>
            </w:rPrChange>
          </w:rPr>
          <w:t xml:space="preserve">]. Although there are few reports that an increase in basilar artery </w:t>
        </w:r>
        <w:proofErr w:type="spellStart"/>
        <w:r w:rsidRPr="00521046">
          <w:rPr>
            <w:rFonts w:ascii="Times New Roman" w:hAnsi="Times New Roman" w:cs="Times New Roman"/>
            <w:sz w:val="22"/>
            <w:szCs w:val="24"/>
            <w:rPrChange w:id="104" w:author="Ilhan Yoo" w:date="2022-02-27T14:19:00Z">
              <w:rPr>
                <w:rFonts w:ascii="Times New Roman" w:hAnsi="Times New Roman" w:cs="Times New Roman"/>
                <w:b/>
                <w:sz w:val="28"/>
                <w:szCs w:val="24"/>
              </w:rPr>
            </w:rPrChange>
          </w:rPr>
          <w:t>pulsatility</w:t>
        </w:r>
        <w:proofErr w:type="spellEnd"/>
        <w:r w:rsidRPr="00521046">
          <w:rPr>
            <w:rFonts w:ascii="Times New Roman" w:hAnsi="Times New Roman" w:cs="Times New Roman"/>
            <w:sz w:val="22"/>
            <w:szCs w:val="24"/>
            <w:rPrChange w:id="105" w:author="Ilhan Yoo" w:date="2022-02-27T14:19:00Z">
              <w:rPr>
                <w:rFonts w:ascii="Times New Roman" w:hAnsi="Times New Roman" w:cs="Times New Roman"/>
                <w:b/>
                <w:sz w:val="28"/>
                <w:szCs w:val="24"/>
              </w:rPr>
            </w:rPrChange>
          </w:rPr>
          <w:t xml:space="preserve"> index is directly associated with neurological deterioration, basilar artery </w:t>
        </w:r>
        <w:proofErr w:type="spellStart"/>
        <w:r w:rsidRPr="00521046">
          <w:rPr>
            <w:rFonts w:ascii="Times New Roman" w:hAnsi="Times New Roman" w:cs="Times New Roman"/>
            <w:sz w:val="22"/>
            <w:szCs w:val="24"/>
            <w:rPrChange w:id="106" w:author="Ilhan Yoo" w:date="2022-02-27T14:19:00Z">
              <w:rPr>
                <w:rFonts w:ascii="Times New Roman" w:hAnsi="Times New Roman" w:cs="Times New Roman"/>
                <w:b/>
                <w:sz w:val="28"/>
                <w:szCs w:val="24"/>
              </w:rPr>
            </w:rPrChange>
          </w:rPr>
          <w:t>pulsatility</w:t>
        </w:r>
        <w:proofErr w:type="spellEnd"/>
        <w:r w:rsidRPr="00521046">
          <w:rPr>
            <w:rFonts w:ascii="Times New Roman" w:hAnsi="Times New Roman" w:cs="Times New Roman"/>
            <w:sz w:val="22"/>
            <w:szCs w:val="24"/>
            <w:rPrChange w:id="107" w:author="Ilhan Yoo" w:date="2022-02-27T14:19:00Z">
              <w:rPr>
                <w:rFonts w:ascii="Times New Roman" w:hAnsi="Times New Roman" w:cs="Times New Roman"/>
                <w:b/>
                <w:sz w:val="28"/>
                <w:szCs w:val="24"/>
              </w:rPr>
            </w:rPrChange>
          </w:rPr>
          <w:t xml:space="preserve"> index increase is closely related to middle cerebral artery </w:t>
        </w:r>
        <w:proofErr w:type="spellStart"/>
        <w:r w:rsidRPr="00521046">
          <w:rPr>
            <w:rFonts w:ascii="Times New Roman" w:hAnsi="Times New Roman" w:cs="Times New Roman"/>
            <w:sz w:val="22"/>
            <w:szCs w:val="24"/>
            <w:rPrChange w:id="108" w:author="Ilhan Yoo" w:date="2022-02-27T14:19:00Z">
              <w:rPr>
                <w:rFonts w:ascii="Times New Roman" w:hAnsi="Times New Roman" w:cs="Times New Roman"/>
                <w:b/>
                <w:sz w:val="28"/>
                <w:szCs w:val="24"/>
              </w:rPr>
            </w:rPrChange>
          </w:rPr>
          <w:t>pulsatility</w:t>
        </w:r>
        <w:proofErr w:type="spellEnd"/>
        <w:r w:rsidRPr="00521046">
          <w:rPr>
            <w:rFonts w:ascii="Times New Roman" w:hAnsi="Times New Roman" w:cs="Times New Roman"/>
            <w:sz w:val="22"/>
            <w:szCs w:val="24"/>
            <w:rPrChange w:id="109" w:author="Ilhan Yoo" w:date="2022-02-27T14:19:00Z">
              <w:rPr>
                <w:rFonts w:ascii="Times New Roman" w:hAnsi="Times New Roman" w:cs="Times New Roman"/>
                <w:b/>
                <w:sz w:val="28"/>
                <w:szCs w:val="24"/>
              </w:rPr>
            </w:rPrChange>
          </w:rPr>
          <w:t xml:space="preserve"> index; thus neurological deterioration may occur [3</w:t>
        </w:r>
      </w:ins>
      <w:ins w:id="110" w:author="Ilhan Yoo" w:date="2022-02-27T14:20:00Z">
        <w:r>
          <w:rPr>
            <w:rFonts w:ascii="Times New Roman" w:hAnsi="Times New Roman" w:cs="Times New Roman"/>
            <w:sz w:val="22"/>
            <w:szCs w:val="24"/>
          </w:rPr>
          <w:t>0</w:t>
        </w:r>
      </w:ins>
      <w:ins w:id="111" w:author="Ilhan Yoo" w:date="2022-02-27T14:19:00Z">
        <w:r w:rsidRPr="00521046">
          <w:rPr>
            <w:rFonts w:ascii="Times New Roman" w:hAnsi="Times New Roman" w:cs="Times New Roman"/>
            <w:sz w:val="22"/>
            <w:szCs w:val="24"/>
            <w:rPrChange w:id="112" w:author="Ilhan Yoo" w:date="2022-02-27T14:19:00Z">
              <w:rPr>
                <w:rFonts w:ascii="Times New Roman" w:hAnsi="Times New Roman" w:cs="Times New Roman"/>
                <w:b/>
                <w:sz w:val="28"/>
                <w:szCs w:val="24"/>
              </w:rPr>
            </w:rPrChange>
          </w:rPr>
          <w:t>].</w:t>
        </w:r>
      </w:ins>
    </w:p>
    <w:p w14:paraId="6B558897" w14:textId="7A8E2720"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 xml:space="preserve">Elevated MCA PI is </w:t>
      </w:r>
      <w:r w:rsidR="0050008F">
        <w:rPr>
          <w:rFonts w:ascii="Times New Roman" w:hAnsi="Times New Roman" w:cs="Times New Roman"/>
          <w:sz w:val="22"/>
          <w:szCs w:val="24"/>
        </w:rPr>
        <w:t xml:space="preserve">reported to be </w:t>
      </w:r>
      <w:r w:rsidRPr="003A1757">
        <w:rPr>
          <w:rFonts w:ascii="Times New Roman" w:hAnsi="Times New Roman" w:cs="Times New Roman"/>
          <w:sz w:val="22"/>
          <w:szCs w:val="24"/>
        </w:rPr>
        <w:t>associated with deterioration of lacunar cerebral infarction</w:t>
      </w:r>
      <w:r w:rsidR="00D30685">
        <w:rPr>
          <w:rFonts w:ascii="Times New Roman" w:hAnsi="Times New Roman" w:cs="Times New Roman"/>
          <w:sz w:val="22"/>
          <w:szCs w:val="24"/>
        </w:rPr>
        <w:t xml:space="preserve"> [17]</w:t>
      </w:r>
      <w:r w:rsidRPr="003A1757">
        <w:rPr>
          <w:rFonts w:ascii="Times New Roman" w:hAnsi="Times New Roman" w:cs="Times New Roman"/>
          <w:sz w:val="22"/>
          <w:szCs w:val="24"/>
        </w:rPr>
        <w:t xml:space="preserve">. Consistent with a previous </w:t>
      </w:r>
      <w:r w:rsidR="0050008F">
        <w:rPr>
          <w:rFonts w:ascii="Times New Roman" w:hAnsi="Times New Roman" w:cs="Times New Roman"/>
          <w:sz w:val="22"/>
          <w:szCs w:val="24"/>
        </w:rPr>
        <w:t>report</w:t>
      </w:r>
      <w:r w:rsidRPr="003A1757">
        <w:rPr>
          <w:rFonts w:ascii="Times New Roman" w:hAnsi="Times New Roman" w:cs="Times New Roman"/>
          <w:sz w:val="22"/>
          <w:szCs w:val="24"/>
        </w:rPr>
        <w:t xml:space="preserve">, </w:t>
      </w:r>
      <w:r w:rsidR="0050008F">
        <w:rPr>
          <w:rFonts w:ascii="Times New Roman" w:hAnsi="Times New Roman" w:cs="Times New Roman"/>
          <w:sz w:val="22"/>
          <w:szCs w:val="24"/>
        </w:rPr>
        <w:t>MCA blood flow</w:t>
      </w:r>
      <w:r w:rsidRPr="003A1757">
        <w:rPr>
          <w:rFonts w:ascii="Times New Roman" w:hAnsi="Times New Roman" w:cs="Times New Roman"/>
          <w:sz w:val="22"/>
          <w:szCs w:val="24"/>
        </w:rPr>
        <w:t xml:space="preserve"> could not be </w:t>
      </w:r>
      <w:r w:rsidR="0050008F">
        <w:rPr>
          <w:rFonts w:ascii="Times New Roman" w:hAnsi="Times New Roman" w:cs="Times New Roman"/>
          <w:sz w:val="22"/>
          <w:szCs w:val="24"/>
        </w:rPr>
        <w:t xml:space="preserve">detected in this study </w:t>
      </w:r>
      <w:r w:rsidRPr="003A1757">
        <w:rPr>
          <w:rFonts w:ascii="Times New Roman" w:hAnsi="Times New Roman" w:cs="Times New Roman"/>
          <w:sz w:val="22"/>
          <w:szCs w:val="24"/>
        </w:rPr>
        <w:t xml:space="preserve">owing to poor </w:t>
      </w:r>
      <w:r w:rsidRPr="003A1757">
        <w:rPr>
          <w:rFonts w:ascii="Times New Roman" w:hAnsi="Times New Roman" w:cs="Times New Roman"/>
          <w:sz w:val="22"/>
          <w:szCs w:val="24"/>
        </w:rPr>
        <w:lastRenderedPageBreak/>
        <w:t xml:space="preserve">acoustical temporal windows in </w:t>
      </w:r>
      <w:r w:rsidR="0050008F">
        <w:rPr>
          <w:rFonts w:ascii="Times New Roman" w:hAnsi="Times New Roman" w:cs="Times New Roman"/>
          <w:sz w:val="22"/>
          <w:szCs w:val="24"/>
        </w:rPr>
        <w:t>more than 3</w:t>
      </w:r>
      <w:r w:rsidRPr="003A1757">
        <w:rPr>
          <w:rFonts w:ascii="Times New Roman" w:hAnsi="Times New Roman" w:cs="Times New Roman"/>
          <w:sz w:val="22"/>
          <w:szCs w:val="24"/>
        </w:rPr>
        <w:t>0% of patients</w:t>
      </w:r>
      <w:r w:rsidR="00D30685">
        <w:rPr>
          <w:rFonts w:ascii="Times New Roman" w:hAnsi="Times New Roman" w:cs="Times New Roman"/>
          <w:sz w:val="22"/>
          <w:szCs w:val="24"/>
        </w:rPr>
        <w:t xml:space="preserve"> [</w:t>
      </w:r>
      <w:ins w:id="113" w:author="Ilhan Yoo" w:date="2022-02-27T14:20:00Z">
        <w:r w:rsidR="00521046">
          <w:rPr>
            <w:rFonts w:ascii="Times New Roman" w:hAnsi="Times New Roman" w:cs="Times New Roman"/>
            <w:sz w:val="22"/>
            <w:szCs w:val="24"/>
          </w:rPr>
          <w:t>31</w:t>
        </w:r>
      </w:ins>
      <w:del w:id="114" w:author="Ilhan Yoo" w:date="2022-02-27T14:20:00Z">
        <w:r w:rsidR="00D30685" w:rsidDel="00521046">
          <w:rPr>
            <w:rFonts w:ascii="Times New Roman" w:hAnsi="Times New Roman" w:cs="Times New Roman"/>
            <w:sz w:val="22"/>
            <w:szCs w:val="24"/>
          </w:rPr>
          <w:delText>2</w:delText>
        </w:r>
      </w:del>
      <w:del w:id="115" w:author="Ilhan Yoo" w:date="2022-02-27T14:07:00Z">
        <w:r w:rsidR="00D30685" w:rsidDel="00C51F59">
          <w:rPr>
            <w:rFonts w:ascii="Times New Roman" w:hAnsi="Times New Roman" w:cs="Times New Roman"/>
            <w:sz w:val="22"/>
            <w:szCs w:val="24"/>
          </w:rPr>
          <w:delText>7</w:delText>
        </w:r>
      </w:del>
      <w:r w:rsidR="00D30685">
        <w:rPr>
          <w:rFonts w:ascii="Times New Roman" w:hAnsi="Times New Roman" w:cs="Times New Roman"/>
          <w:sz w:val="22"/>
          <w:szCs w:val="24"/>
        </w:rPr>
        <w:t>]</w:t>
      </w:r>
      <w:r w:rsidRPr="003A1757">
        <w:rPr>
          <w:rFonts w:ascii="Times New Roman" w:hAnsi="Times New Roman" w:cs="Times New Roman"/>
          <w:sz w:val="22"/>
          <w:szCs w:val="24"/>
        </w:rPr>
        <w:t>. Contrary to MCA PI, BA PI can be measured irrespective of temporal bone windows</w:t>
      </w:r>
      <w:ins w:id="116" w:author="Ilhan Yoo" w:date="2022-02-27T14:12:00Z">
        <w:r w:rsidR="00CF4592">
          <w:rPr>
            <w:rFonts w:ascii="Times New Roman" w:hAnsi="Times New Roman" w:cs="Times New Roman"/>
            <w:sz w:val="22"/>
            <w:szCs w:val="24"/>
          </w:rPr>
          <w:t xml:space="preserve">, and since MCA PI and BA PI are closely correlated with each </w:t>
        </w:r>
      </w:ins>
      <w:ins w:id="117" w:author="Ilhan Yoo" w:date="2022-02-27T14:13:00Z">
        <w:r w:rsidR="00CF4592">
          <w:rPr>
            <w:rFonts w:ascii="Times New Roman" w:hAnsi="Times New Roman" w:cs="Times New Roman"/>
            <w:sz w:val="22"/>
            <w:szCs w:val="24"/>
          </w:rPr>
          <w:t>other, neurological deterioration could be predicted by measuring BA PI in situations where MCA PI cannot be measured</w:t>
        </w:r>
      </w:ins>
      <w:r w:rsidRPr="003A1757">
        <w:rPr>
          <w:rFonts w:ascii="Times New Roman" w:hAnsi="Times New Roman" w:cs="Times New Roman"/>
          <w:sz w:val="22"/>
          <w:szCs w:val="24"/>
        </w:rPr>
        <w:t>.</w:t>
      </w:r>
      <w:ins w:id="118" w:author="Ilhan Yoo" w:date="2022-02-27T14:13:00Z">
        <w:r w:rsidR="00CF4592">
          <w:rPr>
            <w:rFonts w:ascii="Times New Roman" w:hAnsi="Times New Roman" w:cs="Times New Roman"/>
            <w:sz w:val="22"/>
            <w:szCs w:val="24"/>
          </w:rPr>
          <w:t xml:space="preserve"> [</w:t>
        </w:r>
      </w:ins>
      <w:ins w:id="119" w:author="Ilhan Yoo" w:date="2022-02-27T14:20:00Z">
        <w:r w:rsidR="00521046">
          <w:rPr>
            <w:rFonts w:ascii="Times New Roman" w:hAnsi="Times New Roman" w:cs="Times New Roman"/>
            <w:sz w:val="22"/>
            <w:szCs w:val="24"/>
          </w:rPr>
          <w:t>29</w:t>
        </w:r>
      </w:ins>
      <w:ins w:id="120" w:author="Ilhan Yoo" w:date="2022-02-27T14:13:00Z">
        <w:r w:rsidR="00CF4592">
          <w:rPr>
            <w:rFonts w:ascii="Times New Roman" w:hAnsi="Times New Roman" w:cs="Times New Roman"/>
            <w:sz w:val="22"/>
            <w:szCs w:val="24"/>
          </w:rPr>
          <w:t>]</w:t>
        </w:r>
      </w:ins>
      <w:r w:rsidRPr="003A1757">
        <w:rPr>
          <w:rFonts w:ascii="Times New Roman" w:hAnsi="Times New Roman" w:cs="Times New Roman"/>
          <w:sz w:val="22"/>
          <w:szCs w:val="24"/>
        </w:rPr>
        <w:t xml:space="preserve">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55C47">
        <w:rPr>
          <w:rFonts w:ascii="Times New Roman" w:hAnsi="Times New Roman" w:cs="Times New Roman"/>
          <w:sz w:val="22"/>
          <w:szCs w:val="24"/>
        </w:rPr>
        <w:t xml:space="preserve"> [20]</w:t>
      </w:r>
      <w:r w:rsidRPr="003A1757">
        <w:rPr>
          <w:rFonts w:ascii="Times New Roman" w:hAnsi="Times New Roman" w:cs="Times New Roman"/>
          <w:sz w:val="22"/>
          <w:szCs w:val="24"/>
        </w:rPr>
        <w:t>.</w:t>
      </w:r>
      <w:r w:rsidR="00E16472" w:rsidRPr="003A1757">
        <w:rPr>
          <w:rFonts w:ascii="Times New Roman" w:hAnsi="Times New Roman" w:cs="Times New Roman"/>
          <w:sz w:val="22"/>
          <w:szCs w:val="24"/>
        </w:rPr>
        <w:t xml:space="preserve"> </w:t>
      </w:r>
    </w:p>
    <w:p w14:paraId="36C43EFB" w14:textId="4E61470D" w:rsidR="00610AD0"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3BDD4707" w14:textId="3ECAA236" w:rsidR="00D15686" w:rsidRDefault="00D15686"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t xml:space="preserve">Conclusions </w:t>
      </w:r>
    </w:p>
    <w:p w14:paraId="04EFA07B" w14:textId="09A615E9" w:rsidR="00D15686" w:rsidRPr="003A1757" w:rsidRDefault="00D70829" w:rsidP="009E137E">
      <w:pPr>
        <w:spacing w:line="480" w:lineRule="auto"/>
        <w:rPr>
          <w:rFonts w:ascii="Times New Roman" w:hAnsi="Times New Roman" w:cs="Times New Roman"/>
          <w:sz w:val="22"/>
          <w:szCs w:val="24"/>
        </w:rPr>
      </w:pPr>
      <w:r>
        <w:rPr>
          <w:rFonts w:ascii="Times New Roman" w:hAnsi="Times New Roman" w:cs="Times New Roman"/>
          <w:sz w:val="22"/>
          <w:szCs w:val="24"/>
        </w:rPr>
        <w:t>T</w:t>
      </w:r>
      <w:r>
        <w:rPr>
          <w:rFonts w:ascii="Times New Roman" w:hAnsi="Times New Roman" w:cs="Times New Roman" w:hint="eastAsia"/>
          <w:sz w:val="22"/>
          <w:szCs w:val="24"/>
        </w:rPr>
        <w:t xml:space="preserve">his </w:t>
      </w:r>
      <w:r>
        <w:rPr>
          <w:rFonts w:ascii="Times New Roman" w:hAnsi="Times New Roman" w:cs="Times New Roman"/>
          <w:sz w:val="22"/>
          <w:szCs w:val="24"/>
        </w:rPr>
        <w:t xml:space="preserve">study </w:t>
      </w:r>
      <w:r w:rsidR="0050008F">
        <w:rPr>
          <w:rFonts w:ascii="Times New Roman" w:hAnsi="Times New Roman" w:cs="Times New Roman"/>
          <w:sz w:val="22"/>
          <w:szCs w:val="24"/>
        </w:rPr>
        <w:t>show</w:t>
      </w:r>
      <w:r>
        <w:rPr>
          <w:rFonts w:ascii="Times New Roman" w:hAnsi="Times New Roman" w:cs="Times New Roman"/>
          <w:sz w:val="22"/>
          <w:szCs w:val="24"/>
        </w:rPr>
        <w:t xml:space="preserve">ed that </w:t>
      </w:r>
      <w:r w:rsidR="00080CCC">
        <w:rPr>
          <w:rFonts w:ascii="Times New Roman" w:hAnsi="Times New Roman" w:cs="Times New Roman"/>
          <w:sz w:val="22"/>
          <w:szCs w:val="24"/>
        </w:rPr>
        <w:t xml:space="preserve">high BA PI could be associated with ND in acute stroke patients. BA PI </w:t>
      </w:r>
      <w:r w:rsidR="0050008F">
        <w:rPr>
          <w:rFonts w:ascii="Times New Roman" w:hAnsi="Times New Roman" w:cs="Times New Roman"/>
          <w:sz w:val="22"/>
          <w:szCs w:val="24"/>
        </w:rPr>
        <w:t>c</w:t>
      </w:r>
      <w:r w:rsidR="00080CCC">
        <w:rPr>
          <w:rFonts w:ascii="Times New Roman" w:hAnsi="Times New Roman" w:cs="Times New Roman"/>
          <w:sz w:val="22"/>
          <w:szCs w:val="24"/>
        </w:rPr>
        <w:t>ould</w:t>
      </w:r>
      <w:r w:rsidR="0050008F">
        <w:rPr>
          <w:rFonts w:ascii="Times New Roman" w:hAnsi="Times New Roman" w:cs="Times New Roman"/>
          <w:sz w:val="22"/>
          <w:szCs w:val="24"/>
        </w:rPr>
        <w:t xml:space="preserve"> help to predict </w:t>
      </w:r>
      <w:r w:rsidR="00080CCC">
        <w:rPr>
          <w:rFonts w:ascii="Times New Roman" w:hAnsi="Times New Roman" w:cs="Times New Roman"/>
          <w:sz w:val="22"/>
          <w:szCs w:val="24"/>
        </w:rPr>
        <w:t xml:space="preserve">ND </w:t>
      </w:r>
      <w:r w:rsidR="0050008F">
        <w:rPr>
          <w:rFonts w:ascii="Times New Roman" w:hAnsi="Times New Roman" w:cs="Times New Roman"/>
          <w:sz w:val="22"/>
          <w:szCs w:val="24"/>
        </w:rPr>
        <w:t xml:space="preserve">among stroke patients, </w:t>
      </w:r>
      <w:r w:rsidR="00CF7BFC">
        <w:rPr>
          <w:rFonts w:ascii="Times New Roman" w:hAnsi="Times New Roman" w:cs="Times New Roman"/>
          <w:sz w:val="22"/>
          <w:szCs w:val="24"/>
        </w:rPr>
        <w:t>and pro</w:t>
      </w:r>
      <w:r w:rsidR="0050008F">
        <w:rPr>
          <w:rFonts w:ascii="Times New Roman" w:hAnsi="Times New Roman" w:cs="Times New Roman"/>
          <w:sz w:val="22"/>
          <w:szCs w:val="24"/>
        </w:rPr>
        <w:t>active</w:t>
      </w:r>
      <w:r w:rsidR="00CF7BFC">
        <w:rPr>
          <w:rFonts w:ascii="Times New Roman" w:hAnsi="Times New Roman" w:cs="Times New Roman"/>
          <w:sz w:val="22"/>
          <w:szCs w:val="24"/>
        </w:rPr>
        <w:t xml:space="preserve"> management </w:t>
      </w:r>
      <w:r w:rsidR="0050008F">
        <w:rPr>
          <w:rFonts w:ascii="Times New Roman" w:hAnsi="Times New Roman" w:cs="Times New Roman"/>
          <w:sz w:val="22"/>
          <w:szCs w:val="24"/>
        </w:rPr>
        <w:t>strategy for</w:t>
      </w:r>
      <w:r w:rsidR="00080CCC">
        <w:rPr>
          <w:rFonts w:ascii="Times New Roman" w:hAnsi="Times New Roman" w:cs="Times New Roman"/>
          <w:sz w:val="22"/>
          <w:szCs w:val="24"/>
        </w:rPr>
        <w:t xml:space="preserve"> </w:t>
      </w:r>
      <w:r w:rsidR="00CF7BFC">
        <w:rPr>
          <w:rFonts w:ascii="Times New Roman" w:hAnsi="Times New Roman" w:cs="Times New Roman"/>
          <w:sz w:val="22"/>
          <w:szCs w:val="24"/>
        </w:rPr>
        <w:t>a</w:t>
      </w:r>
      <w:r w:rsidR="0050008F">
        <w:rPr>
          <w:rFonts w:ascii="Times New Roman" w:hAnsi="Times New Roman" w:cs="Times New Roman"/>
          <w:sz w:val="22"/>
          <w:szCs w:val="24"/>
        </w:rPr>
        <w:t xml:space="preserve">t-risk </w:t>
      </w:r>
      <w:r w:rsidR="00CF7BFC">
        <w:rPr>
          <w:rFonts w:ascii="Times New Roman" w:hAnsi="Times New Roman" w:cs="Times New Roman"/>
          <w:sz w:val="22"/>
          <w:szCs w:val="24"/>
        </w:rPr>
        <w:t>stroke patients</w:t>
      </w:r>
      <w:r w:rsidR="0050008F">
        <w:rPr>
          <w:rFonts w:ascii="Times New Roman" w:hAnsi="Times New Roman" w:cs="Times New Roman"/>
          <w:sz w:val="22"/>
          <w:szCs w:val="24"/>
        </w:rPr>
        <w:t xml:space="preserve"> are required to prevent stroke progression</w:t>
      </w:r>
      <w:r w:rsidR="00CF7BFC">
        <w:rPr>
          <w:rFonts w:ascii="Times New Roman" w:hAnsi="Times New Roman" w:cs="Times New Roman"/>
          <w:sz w:val="22"/>
          <w:szCs w:val="24"/>
        </w:rPr>
        <w:t>.</w:t>
      </w:r>
    </w:p>
    <w:p w14:paraId="63CAABDA" w14:textId="4E725017" w:rsidR="001E33F1" w:rsidRPr="0050008F" w:rsidRDefault="001E33F1" w:rsidP="009E137E">
      <w:pPr>
        <w:spacing w:line="480" w:lineRule="auto"/>
        <w:rPr>
          <w:rFonts w:ascii="Times New Roman" w:hAnsi="Times New Roman" w:cs="Times New Roman"/>
          <w:sz w:val="24"/>
          <w:szCs w:val="24"/>
        </w:rPr>
      </w:pPr>
    </w:p>
    <w:p w14:paraId="12776663" w14:textId="083AE8C5" w:rsidR="0096261E" w:rsidRPr="0096261E" w:rsidRDefault="0096261E" w:rsidP="009E137E">
      <w:pPr>
        <w:spacing w:line="480" w:lineRule="auto"/>
        <w:rPr>
          <w:rFonts w:ascii="Times New Roman" w:hAnsi="Times New Roman" w:cs="Times New Roman"/>
          <w:b/>
          <w:sz w:val="32"/>
          <w:szCs w:val="24"/>
        </w:rPr>
      </w:pPr>
      <w:r w:rsidRPr="0096261E">
        <w:rPr>
          <w:rFonts w:ascii="Times New Roman" w:hAnsi="Times New Roman" w:cs="Times New Roman"/>
          <w:b/>
          <w:sz w:val="32"/>
          <w:szCs w:val="24"/>
        </w:rPr>
        <w:t>Abbreviations</w:t>
      </w:r>
    </w:p>
    <w:p w14:paraId="74815BE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BA: Basilar artery</w:t>
      </w:r>
    </w:p>
    <w:p w14:paraId="4291816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BP: Blood pressure</w:t>
      </w:r>
    </w:p>
    <w:p w14:paraId="535C8F8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CAS: Cerebral atherosclerosis score</w:t>
      </w:r>
    </w:p>
    <w:p w14:paraId="10A8710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lastRenderedPageBreak/>
        <w:t>CI: Confidence interval</w:t>
      </w:r>
    </w:p>
    <w:p w14:paraId="1254B49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 Computed tomography</w:t>
      </w:r>
    </w:p>
    <w:p w14:paraId="0351C7F9"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CTA: Computed tomography angiography</w:t>
      </w:r>
    </w:p>
    <w:p w14:paraId="6733D03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DM: Diabetes mellitus</w:t>
      </w:r>
    </w:p>
    <w:p w14:paraId="4C745DF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HTN: Hypertension</w:t>
      </w:r>
    </w:p>
    <w:p w14:paraId="0708F21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MCA: Middle cerebral artery</w:t>
      </w:r>
    </w:p>
    <w:p w14:paraId="46265431"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ND: Neurological deterioration</w:t>
      </w:r>
    </w:p>
    <w:p w14:paraId="61FE38C0"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OR: Odds ratio</w:t>
      </w:r>
    </w:p>
    <w:p w14:paraId="5565903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PDV: Peak diastolic velocity</w:t>
      </w:r>
    </w:p>
    <w:p w14:paraId="7D3C0F3A"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 xml:space="preserve">PI: </w:t>
      </w:r>
      <w:proofErr w:type="spellStart"/>
      <w:r w:rsidRPr="004A28BB">
        <w:rPr>
          <w:rFonts w:ascii="Times New Roman" w:hAnsi="Times New Roman" w:cs="Times New Roman"/>
          <w:sz w:val="24"/>
          <w:szCs w:val="24"/>
        </w:rPr>
        <w:t>Pulsatility</w:t>
      </w:r>
      <w:proofErr w:type="spellEnd"/>
      <w:r w:rsidRPr="004A28BB">
        <w:rPr>
          <w:rFonts w:ascii="Times New Roman" w:hAnsi="Times New Roman" w:cs="Times New Roman"/>
          <w:sz w:val="24"/>
          <w:szCs w:val="24"/>
        </w:rPr>
        <w:t xml:space="preserve"> index</w:t>
      </w:r>
    </w:p>
    <w:p w14:paraId="3CCAA20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PSV: Peak systolic flow velocity</w:t>
      </w:r>
    </w:p>
    <w:p w14:paraId="60B7C0D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SBP: Systolic blood pressure</w:t>
      </w:r>
    </w:p>
    <w:p w14:paraId="22EA30E2"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TCD: Transcranial Doppler</w:t>
      </w:r>
    </w:p>
    <w:p w14:paraId="5D7BC34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TIA: Transient ischemic attack</w:t>
      </w:r>
    </w:p>
    <w:p w14:paraId="62315DBD" w14:textId="77777777" w:rsidR="0096261E" w:rsidRPr="004A28BB" w:rsidRDefault="0096261E" w:rsidP="009E137E">
      <w:pPr>
        <w:spacing w:line="480" w:lineRule="auto"/>
        <w:rPr>
          <w:rFonts w:ascii="Times New Roman" w:hAnsi="Times New Roman" w:cs="Times New Roman"/>
          <w:sz w:val="24"/>
          <w:szCs w:val="24"/>
        </w:rPr>
      </w:pPr>
    </w:p>
    <w:p w14:paraId="111A5E6C" w14:textId="5ED4F022" w:rsidR="009A30EF" w:rsidRPr="009A30EF" w:rsidRDefault="009A30EF" w:rsidP="009E137E">
      <w:pPr>
        <w:spacing w:line="480" w:lineRule="auto"/>
        <w:rPr>
          <w:rFonts w:ascii="Times New Roman" w:hAnsi="Times New Roman" w:cs="Times New Roman"/>
          <w:b/>
          <w:sz w:val="32"/>
          <w:szCs w:val="24"/>
        </w:rPr>
      </w:pPr>
      <w:r>
        <w:rPr>
          <w:rFonts w:ascii="Times New Roman" w:hAnsi="Times New Roman" w:cs="Times New Roman" w:hint="eastAsia"/>
          <w:b/>
          <w:sz w:val="32"/>
          <w:szCs w:val="24"/>
        </w:rPr>
        <w:t>Declarations</w:t>
      </w:r>
    </w:p>
    <w:p w14:paraId="52D0CF4C" w14:textId="5FDEDAE3" w:rsidR="00E9654D" w:rsidRDefault="00E9654D" w:rsidP="009E137E">
      <w:pPr>
        <w:widowControl/>
        <w:wordWrap/>
        <w:autoSpaceDE/>
        <w:autoSpaceDN/>
        <w:spacing w:line="480" w:lineRule="auto"/>
        <w:rPr>
          <w:rFonts w:ascii="Times New Roman" w:hAnsi="Times New Roman" w:cs="Times New Roman"/>
          <w:sz w:val="28"/>
          <w:szCs w:val="24"/>
        </w:rPr>
      </w:pPr>
      <w:r>
        <w:rPr>
          <w:rFonts w:ascii="Times New Roman" w:hAnsi="Times New Roman" w:cs="Times New Roman"/>
          <w:sz w:val="28"/>
          <w:szCs w:val="24"/>
        </w:rPr>
        <w:t>E</w:t>
      </w:r>
      <w:r>
        <w:rPr>
          <w:rFonts w:ascii="Times New Roman" w:hAnsi="Times New Roman" w:cs="Times New Roman" w:hint="eastAsia"/>
          <w:sz w:val="28"/>
          <w:szCs w:val="24"/>
        </w:rPr>
        <w:t xml:space="preserve">thical </w:t>
      </w:r>
      <w:r>
        <w:rPr>
          <w:rFonts w:ascii="Times New Roman" w:hAnsi="Times New Roman" w:cs="Times New Roman"/>
          <w:sz w:val="28"/>
          <w:szCs w:val="24"/>
        </w:rPr>
        <w:t>approval and consent to participate</w:t>
      </w:r>
    </w:p>
    <w:p w14:paraId="03801687" w14:textId="3AB9E286" w:rsidR="00E9654D" w:rsidRDefault="00A92B90" w:rsidP="009E137E">
      <w:pPr>
        <w:widowControl/>
        <w:wordWrap/>
        <w:autoSpaceDE/>
        <w:autoSpaceDN/>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lastRenderedPageBreak/>
        <w:t>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w:t>
      </w:r>
    </w:p>
    <w:p w14:paraId="0833F8F0" w14:textId="77777777" w:rsidR="00A92B90" w:rsidRDefault="00A92B90" w:rsidP="009E137E">
      <w:pPr>
        <w:widowControl/>
        <w:wordWrap/>
        <w:autoSpaceDE/>
        <w:autoSpaceDN/>
        <w:spacing w:line="480" w:lineRule="auto"/>
        <w:rPr>
          <w:rFonts w:ascii="Times New Roman" w:hAnsi="Times New Roman" w:cs="Times New Roman"/>
          <w:sz w:val="28"/>
          <w:szCs w:val="24"/>
        </w:rPr>
      </w:pPr>
    </w:p>
    <w:p w14:paraId="41AD7D81" w14:textId="61A2859A"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Consent for publication</w:t>
      </w:r>
    </w:p>
    <w:p w14:paraId="32EC43CE" w14:textId="4042D860" w:rsidR="00645840" w:rsidRPr="00EC1635" w:rsidRDefault="00EC1635"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63194CEB"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37B4A710" w14:textId="3DD172C3"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Availability of data and materials</w:t>
      </w:r>
    </w:p>
    <w:p w14:paraId="272C689A" w14:textId="34383380" w:rsidR="00645840" w:rsidRPr="00A000ED" w:rsidRDefault="00A000ED"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2026AD79"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7E1F941D" w14:textId="55D2C0E2"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Competing interests</w:t>
      </w:r>
    </w:p>
    <w:p w14:paraId="113E7ACB" w14:textId="3F35F878" w:rsidR="00645840" w:rsidRPr="00645840" w:rsidRDefault="00645840"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w:t>
      </w:r>
      <w:r w:rsidR="00EC1635">
        <w:rPr>
          <w:rFonts w:ascii="Times New Roman" w:eastAsia="STIX-Regular" w:hAnsi="Times New Roman" w:cs="Times New Roman"/>
          <w:kern w:val="0"/>
          <w:sz w:val="22"/>
          <w:szCs w:val="24"/>
        </w:rPr>
        <w:t xml:space="preserve"> declare that they have no competing interests.</w:t>
      </w:r>
    </w:p>
    <w:p w14:paraId="346BF3FE" w14:textId="77777777" w:rsidR="00E9654D" w:rsidRDefault="00E9654D" w:rsidP="009E137E">
      <w:pPr>
        <w:widowControl/>
        <w:wordWrap/>
        <w:autoSpaceDE/>
        <w:autoSpaceDN/>
        <w:spacing w:line="480" w:lineRule="auto"/>
        <w:rPr>
          <w:rFonts w:ascii="Times New Roman" w:hAnsi="Times New Roman" w:cs="Times New Roman"/>
          <w:sz w:val="28"/>
          <w:szCs w:val="24"/>
        </w:rPr>
      </w:pPr>
    </w:p>
    <w:p w14:paraId="6C5FE996" w14:textId="77777777" w:rsidR="00E9654D" w:rsidRPr="00EF7384" w:rsidRDefault="00E9654D" w:rsidP="009E137E">
      <w:pPr>
        <w:spacing w:line="480" w:lineRule="auto"/>
        <w:rPr>
          <w:rFonts w:ascii="Times New Roman" w:hAnsi="Times New Roman" w:cs="Times New Roman"/>
          <w:sz w:val="28"/>
          <w:szCs w:val="24"/>
        </w:rPr>
      </w:pPr>
      <w:r w:rsidRPr="00EF7384">
        <w:rPr>
          <w:rFonts w:ascii="Times New Roman" w:hAnsi="Times New Roman" w:cs="Times New Roman"/>
          <w:sz w:val="28"/>
          <w:szCs w:val="24"/>
        </w:rPr>
        <w:t xml:space="preserve">Funding </w:t>
      </w:r>
    </w:p>
    <w:p w14:paraId="1FD0C009" w14:textId="30755BA5" w:rsidR="00E9654D" w:rsidRDefault="00ED3A41" w:rsidP="00ED3A41">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w:t>
      </w:r>
    </w:p>
    <w:p w14:paraId="2149A495" w14:textId="77777777" w:rsidR="00ED3A41" w:rsidRDefault="00ED3A41" w:rsidP="00ED3A41">
      <w:pPr>
        <w:widowControl/>
        <w:wordWrap/>
        <w:autoSpaceDE/>
        <w:autoSpaceDN/>
        <w:spacing w:line="480" w:lineRule="auto"/>
        <w:rPr>
          <w:rFonts w:ascii="Times New Roman" w:hAnsi="Times New Roman" w:cs="Times New Roman"/>
          <w:sz w:val="24"/>
          <w:szCs w:val="24"/>
        </w:rPr>
      </w:pPr>
    </w:p>
    <w:p w14:paraId="1B0D5F72" w14:textId="6A9CD133" w:rsidR="00BF5258" w:rsidRPr="00BF5258" w:rsidRDefault="00BF5258" w:rsidP="009E137E">
      <w:pPr>
        <w:widowControl/>
        <w:wordWrap/>
        <w:autoSpaceDE/>
        <w:autoSpaceDN/>
        <w:spacing w:line="480" w:lineRule="auto"/>
        <w:rPr>
          <w:rFonts w:ascii="Times New Roman" w:hAnsi="Times New Roman" w:cs="Times New Roman"/>
          <w:sz w:val="28"/>
          <w:szCs w:val="24"/>
        </w:rPr>
      </w:pPr>
      <w:r w:rsidRPr="00BF5258">
        <w:rPr>
          <w:rFonts w:ascii="Times New Roman" w:hAnsi="Times New Roman" w:cs="Times New Roman"/>
          <w:sz w:val="28"/>
          <w:szCs w:val="24"/>
        </w:rPr>
        <w:t>Authors' contributions</w:t>
      </w:r>
    </w:p>
    <w:p w14:paraId="074BB3BD" w14:textId="40E84695" w:rsidR="00BF5258" w:rsidRPr="00BF5258" w:rsidRDefault="00B825B5" w:rsidP="009E137E">
      <w:pPr>
        <w:widowControl/>
        <w:wordWrap/>
        <w:autoSpaceDE/>
        <w:autoSpaceDN/>
        <w:spacing w:line="480" w:lineRule="auto"/>
        <w:rPr>
          <w:rFonts w:ascii="Times New Roman" w:hAnsi="Times New Roman" w:cs="Times New Roman"/>
          <w:sz w:val="22"/>
          <w:szCs w:val="24"/>
        </w:rPr>
      </w:pPr>
      <w:r>
        <w:rPr>
          <w:rFonts w:ascii="Times New Roman" w:hAnsi="Times New Roman" w:cs="Times New Roman"/>
          <w:sz w:val="22"/>
          <w:szCs w:val="24"/>
        </w:rPr>
        <w:lastRenderedPageBreak/>
        <w:t xml:space="preserve">IHY </w:t>
      </w:r>
      <w:r w:rsidR="00C462F8">
        <w:rPr>
          <w:rFonts w:ascii="Times New Roman" w:hAnsi="Times New Roman" w:cs="Times New Roman"/>
          <w:sz w:val="22"/>
          <w:szCs w:val="24"/>
        </w:rPr>
        <w:t xml:space="preserve">analyzed the data, </w:t>
      </w:r>
      <w:r>
        <w:rPr>
          <w:rFonts w:ascii="Times New Roman" w:hAnsi="Times New Roman" w:cs="Times New Roman"/>
          <w:sz w:val="22"/>
          <w:szCs w:val="24"/>
        </w:rPr>
        <w:t xml:space="preserve">wrote and revised </w:t>
      </w:r>
      <w:r w:rsidR="00F61E4E">
        <w:rPr>
          <w:rFonts w:ascii="Times New Roman" w:hAnsi="Times New Roman" w:cs="Times New Roman"/>
          <w:sz w:val="22"/>
          <w:szCs w:val="24"/>
        </w:rPr>
        <w:t>the manuscript. JMK and</w:t>
      </w:r>
      <w:r>
        <w:rPr>
          <w:rFonts w:ascii="Times New Roman" w:hAnsi="Times New Roman" w:cs="Times New Roman"/>
          <w:sz w:val="22"/>
          <w:szCs w:val="24"/>
        </w:rPr>
        <w:t xml:space="preserve"> KYP</w:t>
      </w:r>
      <w:r w:rsidR="00F61E4E">
        <w:rPr>
          <w:rFonts w:ascii="Times New Roman" w:hAnsi="Times New Roman" w:cs="Times New Roman"/>
          <w:sz w:val="22"/>
          <w:szCs w:val="24"/>
        </w:rPr>
        <w:t xml:space="preserve"> conceptualized and design the study, and revised the manuscript. SHH and JR analyzed the data.</w:t>
      </w:r>
      <w:r>
        <w:rPr>
          <w:rFonts w:ascii="Times New Roman" w:hAnsi="Times New Roman" w:cs="Times New Roman"/>
          <w:sz w:val="22"/>
          <w:szCs w:val="24"/>
        </w:rPr>
        <w:t xml:space="preserve"> All authors read and approved the final manuscript.</w:t>
      </w:r>
    </w:p>
    <w:p w14:paraId="55936D4A" w14:textId="77777777" w:rsidR="00BF5258" w:rsidRDefault="00BF5258" w:rsidP="009E137E">
      <w:pPr>
        <w:widowControl/>
        <w:wordWrap/>
        <w:autoSpaceDE/>
        <w:autoSpaceDN/>
        <w:spacing w:line="480" w:lineRule="auto"/>
        <w:rPr>
          <w:rFonts w:ascii="Times New Roman" w:hAnsi="Times New Roman" w:cs="Times New Roman"/>
          <w:sz w:val="24"/>
          <w:szCs w:val="24"/>
        </w:rPr>
      </w:pPr>
    </w:p>
    <w:p w14:paraId="5CF3FFDA" w14:textId="0CAC8E03" w:rsidR="009A30EF" w:rsidRPr="00EF7384" w:rsidRDefault="009A30EF" w:rsidP="009E137E">
      <w:pPr>
        <w:widowControl/>
        <w:wordWrap/>
        <w:autoSpaceDE/>
        <w:autoSpaceDN/>
        <w:spacing w:line="480" w:lineRule="auto"/>
        <w:rPr>
          <w:rFonts w:ascii="Times New Roman" w:hAnsi="Times New Roman" w:cs="Times New Roman"/>
          <w:sz w:val="28"/>
          <w:szCs w:val="24"/>
        </w:rPr>
      </w:pPr>
      <w:r w:rsidRPr="00EF7384">
        <w:rPr>
          <w:rFonts w:ascii="Times New Roman" w:hAnsi="Times New Roman" w:cs="Times New Roman"/>
          <w:sz w:val="28"/>
          <w:szCs w:val="24"/>
        </w:rPr>
        <w:t>A</w:t>
      </w:r>
      <w:r w:rsidRPr="00EF7384">
        <w:rPr>
          <w:rFonts w:ascii="Times New Roman" w:hAnsi="Times New Roman" w:cs="Times New Roman" w:hint="eastAsia"/>
          <w:sz w:val="28"/>
          <w:szCs w:val="24"/>
        </w:rPr>
        <w:t>ck</w:t>
      </w:r>
      <w:r w:rsidRPr="00EF7384">
        <w:rPr>
          <w:rFonts w:ascii="Times New Roman" w:hAnsi="Times New Roman" w:cs="Times New Roman"/>
          <w:sz w:val="28"/>
          <w:szCs w:val="24"/>
        </w:rPr>
        <w:t xml:space="preserve">nowledgements </w:t>
      </w:r>
    </w:p>
    <w:p w14:paraId="7680F937" w14:textId="1BB07E8F" w:rsidR="009A30EF" w:rsidRDefault="009A30EF" w:rsidP="009E137E">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p>
    <w:p w14:paraId="4E1716E3" w14:textId="4E63419E" w:rsidR="001E33F1" w:rsidRDefault="001E33F1" w:rsidP="009E137E">
      <w:pPr>
        <w:spacing w:line="480" w:lineRule="auto"/>
        <w:rPr>
          <w:rFonts w:ascii="Times New Roman" w:eastAsia="STIX-Regular" w:hAnsi="Times New Roman" w:cs="Times New Roman"/>
          <w:kern w:val="0"/>
          <w:sz w:val="24"/>
          <w:szCs w:val="24"/>
        </w:rPr>
      </w:pPr>
    </w:p>
    <w:p w14:paraId="50D936AB" w14:textId="68304264" w:rsidR="00873FBE" w:rsidRPr="00873FBE" w:rsidRDefault="00873FBE" w:rsidP="009E137E">
      <w:pPr>
        <w:spacing w:line="480" w:lineRule="auto"/>
        <w:rPr>
          <w:rFonts w:ascii="Times New Roman" w:eastAsia="STIX-Regular" w:hAnsi="Times New Roman" w:cs="Times New Roman"/>
          <w:kern w:val="0"/>
          <w:sz w:val="28"/>
          <w:szCs w:val="24"/>
        </w:rPr>
      </w:pPr>
      <w:r w:rsidRPr="00873FBE">
        <w:rPr>
          <w:rFonts w:ascii="Times New Roman" w:eastAsia="STIX-Regular" w:hAnsi="Times New Roman" w:cs="Times New Roman" w:hint="eastAsia"/>
          <w:kern w:val="0"/>
          <w:sz w:val="28"/>
          <w:szCs w:val="24"/>
        </w:rPr>
        <w:t>Authors</w:t>
      </w:r>
      <w:r w:rsidRPr="00873FBE">
        <w:rPr>
          <w:rFonts w:ascii="Times New Roman" w:eastAsia="STIX-Regular" w:hAnsi="Times New Roman" w:cs="Times New Roman"/>
          <w:kern w:val="0"/>
          <w:sz w:val="28"/>
          <w:szCs w:val="24"/>
        </w:rPr>
        <w:t>’ information</w:t>
      </w:r>
    </w:p>
    <w:p w14:paraId="0F55ADEA" w14:textId="5B2B49C1"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 xml:space="preserve">Department of Neurology, </w:t>
      </w:r>
      <w:proofErr w:type="spellStart"/>
      <w:r w:rsidRPr="00873FBE">
        <w:rPr>
          <w:rFonts w:ascii="Times New Roman" w:hAnsi="Times New Roman" w:cs="Times New Roman"/>
          <w:b/>
          <w:color w:val="000000"/>
          <w:kern w:val="0"/>
          <w:sz w:val="24"/>
          <w:szCs w:val="24"/>
        </w:rPr>
        <w:t>Nowon</w:t>
      </w:r>
      <w:proofErr w:type="spellEnd"/>
      <w:r w:rsidRPr="00873FBE">
        <w:rPr>
          <w:rFonts w:ascii="Times New Roman" w:hAnsi="Times New Roman" w:cs="Times New Roman"/>
          <w:b/>
          <w:color w:val="000000"/>
          <w:kern w:val="0"/>
          <w:sz w:val="24"/>
          <w:szCs w:val="24"/>
        </w:rPr>
        <w:t xml:space="preserve"> </w:t>
      </w:r>
      <w:proofErr w:type="spellStart"/>
      <w:r w:rsidRPr="00873FBE">
        <w:rPr>
          <w:rFonts w:ascii="Times New Roman" w:hAnsi="Times New Roman" w:cs="Times New Roman"/>
          <w:b/>
          <w:color w:val="000000"/>
          <w:kern w:val="0"/>
          <w:sz w:val="24"/>
          <w:szCs w:val="24"/>
        </w:rPr>
        <w:t>Eulji</w:t>
      </w:r>
      <w:proofErr w:type="spellEnd"/>
      <w:r w:rsidRPr="00873FBE">
        <w:rPr>
          <w:rFonts w:ascii="Times New Roman" w:hAnsi="Times New Roman" w:cs="Times New Roman"/>
          <w:b/>
          <w:color w:val="000000"/>
          <w:kern w:val="0"/>
          <w:sz w:val="24"/>
          <w:szCs w:val="24"/>
        </w:rPr>
        <w:t xml:space="preserve"> Medical Center, </w:t>
      </w:r>
      <w:proofErr w:type="spellStart"/>
      <w:r w:rsidRPr="00873FBE">
        <w:rPr>
          <w:rFonts w:ascii="Times New Roman" w:hAnsi="Times New Roman" w:cs="Times New Roman"/>
          <w:b/>
          <w:color w:val="000000"/>
          <w:kern w:val="0"/>
          <w:sz w:val="24"/>
          <w:szCs w:val="24"/>
        </w:rPr>
        <w:t>Eulji</w:t>
      </w:r>
      <w:proofErr w:type="spellEnd"/>
      <w:r w:rsidRPr="00873FBE">
        <w:rPr>
          <w:rFonts w:ascii="Times New Roman" w:hAnsi="Times New Roman" w:cs="Times New Roman"/>
          <w:b/>
          <w:color w:val="000000"/>
          <w:kern w:val="0"/>
          <w:sz w:val="24"/>
          <w:szCs w:val="24"/>
        </w:rPr>
        <w:t xml:space="preserve"> University School of Medicine, Seoul, Republic of Korea</w:t>
      </w:r>
    </w:p>
    <w:p w14:paraId="26B960FC" w14:textId="3C7C857B"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Il-Han Yoo</w:t>
      </w:r>
    </w:p>
    <w:p w14:paraId="64FDB5AF" w14:textId="09F08038" w:rsidR="00873FBE" w:rsidRDefault="00873FBE" w:rsidP="009E137E">
      <w:pPr>
        <w:wordWrap/>
        <w:spacing w:line="480" w:lineRule="auto"/>
        <w:jc w:val="left"/>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 xml:space="preserve">Department of Neurology,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Hospital,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College of Medicine, Seoul, Republic of Korea</w:t>
      </w:r>
    </w:p>
    <w:p w14:paraId="6A73A35B" w14:textId="1330C280" w:rsidR="00BC6DFD" w:rsidRPr="00BC6DFD" w:rsidRDefault="00BC6DFD" w:rsidP="009E137E">
      <w:pPr>
        <w:wordWrap/>
        <w:spacing w:line="480" w:lineRule="auto"/>
        <w:jc w:val="left"/>
        <w:rPr>
          <w:rFonts w:ascii="Times New Roman" w:hAnsi="Times New Roman" w:cs="Times New Roman"/>
          <w:color w:val="000000"/>
          <w:kern w:val="0"/>
          <w:sz w:val="22"/>
          <w:szCs w:val="24"/>
        </w:rPr>
      </w:pPr>
      <w:proofErr w:type="spellStart"/>
      <w:r w:rsidRPr="00BC6DFD">
        <w:rPr>
          <w:rFonts w:ascii="Times New Roman" w:eastAsia="굴림" w:hAnsi="Times New Roman" w:cs="Times New Roman"/>
          <w:kern w:val="0"/>
          <w:sz w:val="22"/>
          <w:szCs w:val="24"/>
        </w:rPr>
        <w:t>Jeong</w:t>
      </w:r>
      <w:proofErr w:type="spellEnd"/>
      <w:r w:rsidRPr="00BC6DFD">
        <w:rPr>
          <w:rFonts w:ascii="Times New Roman" w:eastAsia="굴림" w:hAnsi="Times New Roman" w:cs="Times New Roman"/>
          <w:kern w:val="0"/>
          <w:sz w:val="22"/>
          <w:szCs w:val="24"/>
        </w:rPr>
        <w:t xml:space="preserve">-Min Kim and </w:t>
      </w:r>
      <w:proofErr w:type="spellStart"/>
      <w:r w:rsidRPr="00BC6DFD">
        <w:rPr>
          <w:rFonts w:ascii="Times New Roman" w:eastAsia="굴림" w:hAnsi="Times New Roman" w:cs="Times New Roman"/>
          <w:kern w:val="0"/>
          <w:sz w:val="22"/>
          <w:szCs w:val="24"/>
        </w:rPr>
        <w:t>Keun</w:t>
      </w:r>
      <w:proofErr w:type="spellEnd"/>
      <w:r w:rsidRPr="00BC6DFD">
        <w:rPr>
          <w:rFonts w:ascii="Times New Roman" w:eastAsia="굴림" w:hAnsi="Times New Roman" w:cs="Times New Roman"/>
          <w:kern w:val="0"/>
          <w:sz w:val="22"/>
          <w:szCs w:val="24"/>
        </w:rPr>
        <w:t>-Hwa Jung</w:t>
      </w:r>
    </w:p>
    <w:p w14:paraId="742FE5F2" w14:textId="27CF4356"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Department of Neurology, Chung-Ang University Hospital, Chung-Ang University College of Medicine, Seoul, Republic of Korea</w:t>
      </w:r>
    </w:p>
    <w:p w14:paraId="5556FD9A" w14:textId="0E50DFAE" w:rsidR="00BC6DFD" w:rsidRPr="00BC6DFD" w:rsidRDefault="00BC6DFD" w:rsidP="009E137E">
      <w:pPr>
        <w:wordWrap/>
        <w:spacing w:line="480" w:lineRule="auto"/>
        <w:rPr>
          <w:rFonts w:ascii="Times New Roman" w:hAnsi="Times New Roman" w:cs="Times New Roman"/>
          <w:color w:val="000000"/>
          <w:kern w:val="0"/>
          <w:sz w:val="22"/>
          <w:szCs w:val="24"/>
        </w:rPr>
      </w:pPr>
      <w:proofErr w:type="spellStart"/>
      <w:r w:rsidRPr="00BC6DFD">
        <w:rPr>
          <w:rFonts w:ascii="Times New Roman" w:eastAsia="굴림" w:hAnsi="Times New Roman" w:cs="Times New Roman"/>
          <w:kern w:val="0"/>
          <w:sz w:val="22"/>
          <w:szCs w:val="24"/>
        </w:rPr>
        <w:t>Su</w:t>
      </w:r>
      <w:proofErr w:type="spellEnd"/>
      <w:r w:rsidRPr="00BC6DFD">
        <w:rPr>
          <w:rFonts w:ascii="Times New Roman" w:eastAsia="굴림" w:hAnsi="Times New Roman" w:cs="Times New Roman"/>
          <w:kern w:val="0"/>
          <w:sz w:val="22"/>
          <w:szCs w:val="24"/>
        </w:rPr>
        <w:t>-Hyun Han and Kwang-</w:t>
      </w:r>
      <w:proofErr w:type="spellStart"/>
      <w:r w:rsidRPr="00BC6DFD">
        <w:rPr>
          <w:rFonts w:ascii="Times New Roman" w:eastAsia="굴림" w:hAnsi="Times New Roman" w:cs="Times New Roman"/>
          <w:kern w:val="0"/>
          <w:sz w:val="22"/>
          <w:szCs w:val="24"/>
        </w:rPr>
        <w:t>Yeol</w:t>
      </w:r>
      <w:proofErr w:type="spellEnd"/>
      <w:r w:rsidRPr="00BC6DFD">
        <w:rPr>
          <w:rFonts w:ascii="Times New Roman" w:eastAsia="굴림" w:hAnsi="Times New Roman" w:cs="Times New Roman"/>
          <w:kern w:val="0"/>
          <w:sz w:val="22"/>
          <w:szCs w:val="24"/>
        </w:rPr>
        <w:t xml:space="preserve"> Park</w:t>
      </w:r>
    </w:p>
    <w:p w14:paraId="6C9559EA" w14:textId="0E444641" w:rsidR="00873FBE" w:rsidRPr="00873FBE" w:rsidRDefault="00873FBE" w:rsidP="009E137E">
      <w:pPr>
        <w:wordWrap/>
        <w:spacing w:line="480" w:lineRule="auto"/>
        <w:jc w:val="left"/>
        <w:rPr>
          <w:rFonts w:ascii="Times New Roman" w:hAnsi="Times New Roman" w:cs="Times New Roman"/>
          <w:b/>
          <w:iCs/>
          <w:sz w:val="24"/>
          <w:szCs w:val="24"/>
        </w:rPr>
      </w:pPr>
      <w:r w:rsidRPr="00873FBE">
        <w:rPr>
          <w:rFonts w:ascii="Times New Roman" w:hAnsi="Times New Roman" w:cs="Times New Roman"/>
          <w:b/>
          <w:iCs/>
          <w:sz w:val="24"/>
          <w:szCs w:val="24"/>
        </w:rPr>
        <w:lastRenderedPageBreak/>
        <w:t>Department of Mechanical Engineering, Chung-Ang University, Seoul, Republic of Korea</w:t>
      </w:r>
    </w:p>
    <w:p w14:paraId="38A76084" w14:textId="4F892ABB" w:rsidR="00873FBE" w:rsidRPr="00BC6DFD" w:rsidRDefault="00BC6DFD" w:rsidP="009E137E">
      <w:pPr>
        <w:wordWrap/>
        <w:spacing w:line="480" w:lineRule="auto"/>
        <w:jc w:val="left"/>
        <w:rPr>
          <w:rFonts w:ascii="Times New Roman" w:eastAsia="굴림" w:hAnsi="Times New Roman" w:cs="Times New Roman"/>
          <w:kern w:val="0"/>
          <w:sz w:val="22"/>
          <w:szCs w:val="24"/>
        </w:rPr>
      </w:pPr>
      <w:proofErr w:type="spellStart"/>
      <w:r w:rsidRPr="00BC6DFD">
        <w:rPr>
          <w:rFonts w:ascii="Times New Roman" w:eastAsia="굴림" w:hAnsi="Times New Roman" w:cs="Times New Roman"/>
          <w:kern w:val="0"/>
          <w:sz w:val="22"/>
          <w:szCs w:val="24"/>
        </w:rPr>
        <w:t>Jaiyoung</w:t>
      </w:r>
      <w:proofErr w:type="spellEnd"/>
      <w:r w:rsidRPr="00BC6DFD">
        <w:rPr>
          <w:rFonts w:ascii="Times New Roman" w:eastAsia="굴림" w:hAnsi="Times New Roman" w:cs="Times New Roman"/>
          <w:kern w:val="0"/>
          <w:sz w:val="22"/>
          <w:szCs w:val="24"/>
        </w:rPr>
        <w:t xml:space="preserve"> Ryu</w:t>
      </w:r>
    </w:p>
    <w:p w14:paraId="5C391ACE" w14:textId="77777777" w:rsidR="00BC6DFD" w:rsidRDefault="00BC6DFD" w:rsidP="009E137E">
      <w:pPr>
        <w:wordWrap/>
        <w:spacing w:line="480" w:lineRule="auto"/>
        <w:jc w:val="left"/>
        <w:rPr>
          <w:rFonts w:ascii="Times New Roman" w:hAnsi="Times New Roman" w:cs="Times New Roman"/>
          <w:iCs/>
          <w:sz w:val="24"/>
          <w:szCs w:val="24"/>
        </w:rPr>
      </w:pPr>
    </w:p>
    <w:p w14:paraId="082E8132" w14:textId="58A3447A" w:rsidR="00873FBE" w:rsidRPr="00E93F29" w:rsidRDefault="00873FBE" w:rsidP="009E137E">
      <w:pPr>
        <w:widowControl/>
        <w:wordWrap/>
        <w:autoSpaceDE/>
        <w:spacing w:after="0" w:line="480" w:lineRule="auto"/>
        <w:rPr>
          <w:rFonts w:ascii="Times New Roman" w:hAnsi="Times New Roman" w:cs="Times New Roman"/>
          <w:kern w:val="0"/>
          <w:sz w:val="32"/>
          <w:szCs w:val="24"/>
        </w:rPr>
      </w:pPr>
      <w:r>
        <w:rPr>
          <w:rFonts w:ascii="Times New Roman" w:hAnsi="Times New Roman" w:cs="Times New Roman"/>
          <w:b/>
          <w:kern w:val="0"/>
          <w:sz w:val="32"/>
          <w:szCs w:val="24"/>
        </w:rPr>
        <w:t>Corresponding author</w:t>
      </w:r>
    </w:p>
    <w:p w14:paraId="7B1F1B73" w14:textId="748428B2" w:rsidR="00873FBE" w:rsidRPr="00A708E7" w:rsidRDefault="00873FBE"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Correspondence to </w:t>
      </w:r>
      <w:proofErr w:type="spellStart"/>
      <w:r w:rsidRPr="00873FBE">
        <w:rPr>
          <w:rFonts w:ascii="Times New Roman" w:hAnsi="Times New Roman" w:cs="Times New Roman"/>
          <w:sz w:val="24"/>
          <w:szCs w:val="24"/>
          <w:vertAlign w:val="superscript"/>
        </w:rPr>
        <w:t>a</w:t>
      </w:r>
      <w:r>
        <w:rPr>
          <w:rFonts w:ascii="Times New Roman" w:hAnsi="Times New Roman" w:cs="Times New Roman"/>
          <w:sz w:val="24"/>
          <w:szCs w:val="24"/>
        </w:rPr>
        <w:t>Jeong</w:t>
      </w:r>
      <w:proofErr w:type="spellEnd"/>
      <w:r>
        <w:rPr>
          <w:rFonts w:ascii="Times New Roman" w:hAnsi="Times New Roman" w:cs="Times New Roman"/>
          <w:sz w:val="24"/>
          <w:szCs w:val="24"/>
        </w:rPr>
        <w:t xml:space="preserve">-Min Kim and </w:t>
      </w:r>
      <w:proofErr w:type="spellStart"/>
      <w:r w:rsidRPr="00873FBE">
        <w:rPr>
          <w:rFonts w:ascii="Times New Roman" w:hAnsi="Times New Roman" w:cs="Times New Roman"/>
          <w:sz w:val="24"/>
          <w:szCs w:val="24"/>
          <w:vertAlign w:val="superscript"/>
        </w:rPr>
        <w:t>b</w:t>
      </w:r>
      <w:r w:rsidRPr="00873FBE">
        <w:rPr>
          <w:rFonts w:ascii="Times New Roman" w:hAnsi="Times New Roman" w:cs="Times New Roman"/>
          <w:sz w:val="24"/>
          <w:szCs w:val="24"/>
        </w:rPr>
        <w:t>Kwang-Yeol</w:t>
      </w:r>
      <w:proofErr w:type="spellEnd"/>
      <w:r w:rsidRPr="00873FBE">
        <w:rPr>
          <w:rFonts w:ascii="Times New Roman" w:hAnsi="Times New Roman" w:cs="Times New Roman"/>
          <w:sz w:val="24"/>
          <w:szCs w:val="24"/>
        </w:rPr>
        <w:t xml:space="preserve"> Park</w:t>
      </w:r>
    </w:p>
    <w:p w14:paraId="736D0522" w14:textId="1BD120CD" w:rsidR="00873FBE" w:rsidRPr="00A708E7" w:rsidRDefault="00873FBE" w:rsidP="009E137E">
      <w:pPr>
        <w:wordWrap/>
        <w:spacing w:line="480" w:lineRule="auto"/>
        <w:rPr>
          <w:rFonts w:ascii="Times New Roman" w:hAnsi="Times New Roman" w:cs="Times New Roman"/>
          <w:sz w:val="24"/>
          <w:szCs w:val="24"/>
        </w:rPr>
      </w:pPr>
      <w:proofErr w:type="spellStart"/>
      <w:r w:rsidRPr="00873FBE">
        <w:rPr>
          <w:rFonts w:ascii="Times New Roman" w:hAnsi="Times New Roman" w:cs="Times New Roman"/>
          <w:sz w:val="24"/>
          <w:szCs w:val="24"/>
          <w:vertAlign w:val="superscript"/>
        </w:rPr>
        <w:t>a</w:t>
      </w:r>
      <w:r w:rsidRPr="00A708E7">
        <w:rPr>
          <w:rFonts w:ascii="Times New Roman" w:hAnsi="Times New Roman" w:cs="Times New Roman"/>
          <w:sz w:val="24"/>
          <w:szCs w:val="24"/>
        </w:rPr>
        <w:t>Department</w:t>
      </w:r>
      <w:proofErr w:type="spellEnd"/>
      <w:r w:rsidRPr="00A708E7">
        <w:rPr>
          <w:rFonts w:ascii="Times New Roman" w:hAnsi="Times New Roman" w:cs="Times New Roman"/>
          <w:sz w:val="24"/>
          <w:szCs w:val="24"/>
        </w:rPr>
        <w:t xml:space="preserve">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386ADB05"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7661176B"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05CC6474"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1E6FD830" w14:textId="30868812" w:rsidR="00873FBE" w:rsidRDefault="00873FBE" w:rsidP="009E137E">
      <w:pPr>
        <w:spacing w:line="480" w:lineRule="auto"/>
        <w:rPr>
          <w:rFonts w:ascii="Times New Roman" w:eastAsia="STIX-Regular" w:hAnsi="Times New Roman" w:cs="Times New Roman"/>
          <w:kern w:val="0"/>
          <w:sz w:val="24"/>
          <w:szCs w:val="24"/>
        </w:rPr>
      </w:pPr>
    </w:p>
    <w:p w14:paraId="6051E651" w14:textId="1B0887F9" w:rsidR="00415986" w:rsidRPr="0088576E" w:rsidRDefault="00873FBE" w:rsidP="009E137E">
      <w:pPr>
        <w:wordWrap/>
        <w:spacing w:line="480" w:lineRule="auto"/>
        <w:rPr>
          <w:rFonts w:ascii="Times New Roman" w:hAnsi="Times New Roman" w:cs="Times New Roman"/>
          <w:sz w:val="24"/>
          <w:szCs w:val="24"/>
        </w:rPr>
      </w:pPr>
      <w:proofErr w:type="spellStart"/>
      <w:r>
        <w:rPr>
          <w:rFonts w:ascii="Times New Roman" w:hAnsi="Times New Roman" w:cs="Times New Roman"/>
          <w:color w:val="000000"/>
          <w:kern w:val="0"/>
          <w:sz w:val="24"/>
          <w:szCs w:val="24"/>
          <w:vertAlign w:val="superscript"/>
        </w:rPr>
        <w:t>b</w:t>
      </w:r>
      <w:r w:rsidR="00415986" w:rsidRPr="0088576E">
        <w:rPr>
          <w:rFonts w:ascii="Times New Roman" w:hAnsi="Times New Roman" w:cs="Times New Roman"/>
          <w:sz w:val="24"/>
          <w:szCs w:val="24"/>
        </w:rPr>
        <w:t>Department</w:t>
      </w:r>
      <w:proofErr w:type="spellEnd"/>
      <w:r w:rsidR="00415986" w:rsidRPr="0088576E">
        <w:rPr>
          <w:rFonts w:ascii="Times New Roman" w:hAnsi="Times New Roman" w:cs="Times New Roman"/>
          <w:sz w:val="24"/>
          <w:szCs w:val="24"/>
        </w:rPr>
        <w:t xml:space="preserve"> of Neurology, Chung-Ang University Hospital, Chung-Ang University College of Medicine, Seoul</w:t>
      </w:r>
    </w:p>
    <w:p w14:paraId="40FDA471"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224-1, </w:t>
      </w:r>
      <w:proofErr w:type="spellStart"/>
      <w:r w:rsidRPr="0088576E">
        <w:rPr>
          <w:rFonts w:ascii="Times New Roman" w:hAnsi="Times New Roman" w:cs="Times New Roman"/>
          <w:sz w:val="24"/>
          <w:szCs w:val="24"/>
        </w:rPr>
        <w:t>Heukseok</w:t>
      </w:r>
      <w:proofErr w:type="spellEnd"/>
      <w:r w:rsidRPr="0088576E">
        <w:rPr>
          <w:rFonts w:ascii="Times New Roman" w:hAnsi="Times New Roman" w:cs="Times New Roman"/>
          <w:sz w:val="24"/>
          <w:szCs w:val="24"/>
        </w:rPr>
        <w:t xml:space="preserve">-dong, </w:t>
      </w:r>
      <w:proofErr w:type="spellStart"/>
      <w:r w:rsidRPr="0088576E">
        <w:rPr>
          <w:rFonts w:ascii="Times New Roman" w:hAnsi="Times New Roman" w:cs="Times New Roman"/>
          <w:sz w:val="24"/>
          <w:szCs w:val="24"/>
        </w:rPr>
        <w:t>Dongjak-gu</w:t>
      </w:r>
      <w:proofErr w:type="spellEnd"/>
      <w:r w:rsidRPr="0088576E">
        <w:rPr>
          <w:rFonts w:ascii="Times New Roman" w:hAnsi="Times New Roman" w:cs="Times New Roman"/>
          <w:sz w:val="24"/>
          <w:szCs w:val="24"/>
        </w:rPr>
        <w:t xml:space="preserve">, Seoul 156-755, Korea </w:t>
      </w:r>
    </w:p>
    <w:p w14:paraId="5D9A55EC"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Tel: +82-2-6299-1502</w:t>
      </w:r>
    </w:p>
    <w:p w14:paraId="04DF1488"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Fax: +82-2-6299-1493</w:t>
      </w:r>
    </w:p>
    <w:p w14:paraId="7D23580E"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E-mail: kwangyeol.park@gmail.com</w:t>
      </w:r>
    </w:p>
    <w:p w14:paraId="4AE3CF37" w14:textId="0BFC122C" w:rsidR="00873FBE" w:rsidRPr="00415986" w:rsidRDefault="00873FBE" w:rsidP="00415986">
      <w:pPr>
        <w:wordWrap/>
        <w:spacing w:line="480" w:lineRule="auto"/>
        <w:rPr>
          <w:rFonts w:ascii="Times New Roman" w:eastAsia="STIX-Regular" w:hAnsi="Times New Roman" w:cs="Times New Roman"/>
          <w:kern w:val="0"/>
          <w:sz w:val="24"/>
          <w:szCs w:val="24"/>
        </w:rPr>
      </w:pP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2670559" w14:textId="6523A402" w:rsidR="00E24FA0" w:rsidRPr="003905F1" w:rsidRDefault="00E24FA0"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w:t>
      </w:r>
      <w:r w:rsidRPr="003905F1">
        <w:rPr>
          <w:rFonts w:ascii="Times New Roman" w:hAnsi="Times New Roman" w:cs="Times New Roman"/>
          <w:sz w:val="22"/>
        </w:rPr>
        <w:tab/>
        <w:t xml:space="preserve">Helleberg BH, Ellekjaer H, Indredavik B. Outcomes after Early Neurological Deterioration and Transitory Deterioration in Acute Ischemic Stroke Patients. </w:t>
      </w:r>
      <w:r w:rsidR="00FF0531" w:rsidRPr="003905F1">
        <w:rPr>
          <w:rFonts w:ascii="Times New Roman" w:hAnsi="Times New Roman" w:cs="Times New Roman"/>
          <w:sz w:val="22"/>
        </w:rPr>
        <w:t>Cerebrovasc Dis</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2016;42:378-</w:t>
      </w:r>
      <w:r w:rsidRPr="003905F1">
        <w:rPr>
          <w:rFonts w:ascii="Times New Roman" w:hAnsi="Times New Roman" w:cs="Times New Roman"/>
          <w:sz w:val="22"/>
        </w:rPr>
        <w:t>86.</w:t>
      </w:r>
    </w:p>
    <w:p w14:paraId="2D494268" w14:textId="367BAFD1" w:rsidR="00E24FA0" w:rsidRPr="003905F1" w:rsidRDefault="00E24FA0" w:rsidP="00795C39">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Pr="003905F1">
        <w:rPr>
          <w:rFonts w:ascii="Times New Roman" w:hAnsi="Times New Roman" w:cs="Times New Roman"/>
          <w:sz w:val="22"/>
        </w:rPr>
        <w:tab/>
        <w:t xml:space="preserve">Thanvi B, Treadwell S, Robinson T. Early neurological deterioration in acute ischaemic stroke: predictors, mechanisms and management. </w:t>
      </w:r>
      <w:r w:rsidR="00795C39" w:rsidRPr="003905F1">
        <w:rPr>
          <w:rFonts w:ascii="Times New Roman" w:hAnsi="Times New Roman" w:cs="Times New Roman"/>
          <w:sz w:val="22"/>
        </w:rPr>
        <w:t>Postgrad Med J</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2008;84:412-</w:t>
      </w:r>
      <w:r w:rsidRPr="003905F1">
        <w:rPr>
          <w:rFonts w:ascii="Times New Roman" w:hAnsi="Times New Roman" w:cs="Times New Roman"/>
          <w:sz w:val="22"/>
        </w:rPr>
        <w:t>7.</w:t>
      </w:r>
    </w:p>
    <w:p w14:paraId="1850FCC7" w14:textId="18EB7C5F" w:rsidR="00C11123" w:rsidRPr="003905F1" w:rsidRDefault="00C11123" w:rsidP="00C11123">
      <w:pPr>
        <w:pStyle w:val="EndNoteBibliography"/>
        <w:spacing w:after="0"/>
        <w:rPr>
          <w:rFonts w:ascii="Times New Roman" w:hAnsi="Times New Roman" w:cs="Times New Roman"/>
          <w:sz w:val="22"/>
        </w:rPr>
      </w:pPr>
      <w:r w:rsidRPr="003905F1">
        <w:rPr>
          <w:rFonts w:ascii="Times New Roman" w:hAnsi="Times New Roman" w:cs="Times New Roman"/>
          <w:sz w:val="22"/>
        </w:rPr>
        <w:t>3.</w:t>
      </w:r>
      <w:r w:rsidRPr="003905F1">
        <w:rPr>
          <w:rFonts w:ascii="Times New Roman" w:hAnsi="Times New Roman" w:cs="Times New Roman"/>
          <w:sz w:val="22"/>
        </w:rPr>
        <w:tab/>
        <w:t>Weimar C, Mieck T, Buchthal J, et al. Neurologic worsening during the acute phase of ischemic st</w:t>
      </w:r>
      <w:r w:rsidR="00A47E67" w:rsidRPr="003905F1">
        <w:rPr>
          <w:rFonts w:ascii="Times New Roman" w:hAnsi="Times New Roman" w:cs="Times New Roman"/>
          <w:sz w:val="22"/>
        </w:rPr>
        <w:t>roke. Arch Neurol</w:t>
      </w:r>
      <w:r w:rsidR="005E6C93" w:rsidRPr="003905F1">
        <w:rPr>
          <w:rFonts w:ascii="Times New Roman" w:hAnsi="Times New Roman" w:cs="Times New Roman"/>
          <w:sz w:val="22"/>
        </w:rPr>
        <w:t>.</w:t>
      </w:r>
      <w:r w:rsidR="00A47E67" w:rsidRPr="003905F1">
        <w:rPr>
          <w:rFonts w:ascii="Times New Roman" w:hAnsi="Times New Roman" w:cs="Times New Roman"/>
          <w:sz w:val="22"/>
        </w:rPr>
        <w:t xml:space="preserve"> 2005;62:393-</w:t>
      </w:r>
      <w:r w:rsidRPr="003905F1">
        <w:rPr>
          <w:rFonts w:ascii="Times New Roman" w:hAnsi="Times New Roman" w:cs="Times New Roman"/>
          <w:sz w:val="22"/>
        </w:rPr>
        <w:t>7.</w:t>
      </w:r>
    </w:p>
    <w:p w14:paraId="5F89C5A2" w14:textId="64059854"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4.</w:t>
      </w:r>
      <w:r w:rsidRPr="003905F1">
        <w:rPr>
          <w:rFonts w:ascii="Times New Roman" w:hAnsi="Times New Roman" w:cs="Times New Roman"/>
          <w:sz w:val="22"/>
        </w:rPr>
        <w:tab/>
        <w:t>Caplan LR. Worsening in ischemic stroke patients: is it time for a new s</w:t>
      </w:r>
      <w:r w:rsidR="005E6C93" w:rsidRPr="003905F1">
        <w:rPr>
          <w:rFonts w:ascii="Times New Roman" w:hAnsi="Times New Roman" w:cs="Times New Roman"/>
          <w:sz w:val="22"/>
        </w:rPr>
        <w:t xml:space="preserve">trategy? Stroke. </w:t>
      </w:r>
      <w:r w:rsidR="00F77542" w:rsidRPr="003905F1">
        <w:rPr>
          <w:rFonts w:ascii="Times New Roman" w:hAnsi="Times New Roman" w:cs="Times New Roman"/>
          <w:sz w:val="22"/>
        </w:rPr>
        <w:t>2002;33:1443-</w:t>
      </w:r>
      <w:r w:rsidRPr="003905F1">
        <w:rPr>
          <w:rFonts w:ascii="Times New Roman" w:hAnsi="Times New Roman" w:cs="Times New Roman"/>
          <w:sz w:val="22"/>
        </w:rPr>
        <w:t xml:space="preserve">5. </w:t>
      </w:r>
    </w:p>
    <w:p w14:paraId="0E137E03" w14:textId="53ADE228"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5.</w:t>
      </w:r>
      <w:r w:rsidRPr="003905F1">
        <w:rPr>
          <w:rFonts w:ascii="Times New Roman" w:hAnsi="Times New Roman" w:cs="Times New Roman"/>
          <w:sz w:val="22"/>
        </w:rPr>
        <w:tab/>
        <w:t xml:space="preserve">Toni D, Fiorelli M, Gentile M, et al. Progressing neurological deficit secondary to acute ischemic stroke. A study on predictability, pathogenesis, and prognosis. </w:t>
      </w:r>
      <w:r w:rsidR="005E6C93" w:rsidRPr="003905F1">
        <w:rPr>
          <w:rFonts w:ascii="Times New Roman" w:hAnsi="Times New Roman" w:cs="Times New Roman"/>
          <w:sz w:val="22"/>
        </w:rPr>
        <w:t>Arch Neurol.</w:t>
      </w:r>
      <w:r w:rsidRPr="003905F1">
        <w:rPr>
          <w:rFonts w:ascii="Times New Roman" w:hAnsi="Times New Roman" w:cs="Times New Roman"/>
          <w:sz w:val="22"/>
        </w:rPr>
        <w:t xml:space="preserve"> 1995</w:t>
      </w:r>
      <w:r w:rsidR="00B61438" w:rsidRPr="003905F1">
        <w:rPr>
          <w:rFonts w:ascii="Times New Roman" w:hAnsi="Times New Roman" w:cs="Times New Roman"/>
          <w:sz w:val="22"/>
        </w:rPr>
        <w:t>;52:670-</w:t>
      </w:r>
      <w:r w:rsidRPr="003905F1">
        <w:rPr>
          <w:rFonts w:ascii="Times New Roman" w:hAnsi="Times New Roman" w:cs="Times New Roman"/>
          <w:sz w:val="22"/>
        </w:rPr>
        <w:t xml:space="preserve">5. </w:t>
      </w:r>
    </w:p>
    <w:p w14:paraId="557FC4EB" w14:textId="351876F0" w:rsidR="00F77542"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6.</w:t>
      </w:r>
      <w:r w:rsidRPr="003905F1">
        <w:rPr>
          <w:rFonts w:ascii="Times New Roman" w:hAnsi="Times New Roman" w:cs="Times New Roman"/>
          <w:sz w:val="22"/>
        </w:rPr>
        <w:tab/>
        <w:t xml:space="preserve">Cuadrado-Godia E, Jimena S, Ois A, et al. Factors associated with early outcome in patients with large-vessel carotid strokes. </w:t>
      </w:r>
      <w:r w:rsidR="005E6C93" w:rsidRPr="003905F1">
        <w:rPr>
          <w:rFonts w:ascii="Times New Roman" w:hAnsi="Times New Roman" w:cs="Times New Roman"/>
          <w:sz w:val="22"/>
        </w:rPr>
        <w:t>J Neurol Neurosurg Psychiatry.</w:t>
      </w:r>
      <w:r w:rsidR="00F77542" w:rsidRPr="003905F1">
        <w:rPr>
          <w:rFonts w:ascii="Times New Roman" w:hAnsi="Times New Roman" w:cs="Times New Roman"/>
          <w:sz w:val="22"/>
        </w:rPr>
        <w:t xml:space="preserve"> 2013;84:305-</w:t>
      </w:r>
      <w:r w:rsidRPr="003905F1">
        <w:rPr>
          <w:rFonts w:ascii="Times New Roman" w:hAnsi="Times New Roman" w:cs="Times New Roman"/>
          <w:sz w:val="22"/>
        </w:rPr>
        <w:t xml:space="preserve">9. </w:t>
      </w:r>
    </w:p>
    <w:p w14:paraId="3B17C268" w14:textId="406F8B3C" w:rsidR="00030668"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7.</w:t>
      </w:r>
      <w:r w:rsidRPr="003905F1">
        <w:rPr>
          <w:rFonts w:ascii="Times New Roman" w:hAnsi="Times New Roman" w:cs="Times New Roman"/>
          <w:sz w:val="22"/>
        </w:rPr>
        <w:tab/>
        <w:t>Wakugawa Y, Kiyohara Y, Tanizaki Y, et al. C-reactive protein and risk of first-ever ischemic and hemorrhagic stroke in a general Japanese population: the Hisayama Study. Stroke</w:t>
      </w:r>
      <w:r w:rsidR="00DB066B" w:rsidRPr="003905F1">
        <w:rPr>
          <w:rFonts w:ascii="Times New Roman" w:hAnsi="Times New Roman" w:cs="Times New Roman"/>
          <w:sz w:val="22"/>
        </w:rPr>
        <w:t>.</w:t>
      </w:r>
      <w:r w:rsidRPr="003905F1">
        <w:rPr>
          <w:rFonts w:ascii="Times New Roman" w:hAnsi="Times New Roman" w:cs="Times New Roman"/>
          <w:sz w:val="22"/>
        </w:rPr>
        <w:t xml:space="preserve"> 2006;37:27-32. 8.</w:t>
      </w:r>
      <w:r w:rsidRPr="003905F1">
        <w:rPr>
          <w:rFonts w:ascii="Times New Roman" w:hAnsi="Times New Roman" w:cs="Times New Roman"/>
          <w:sz w:val="22"/>
        </w:rPr>
        <w:tab/>
        <w:t>Davalos A, Toni D, Iweins F, Lesaffre E, Bastianello S, Castillo J. Neurological deterioration in acute ischemic stroke: potential predictors and associated factors in the European cooperative acute stroke study (E</w:t>
      </w:r>
      <w:r w:rsidR="00F77542" w:rsidRPr="003905F1">
        <w:rPr>
          <w:rFonts w:ascii="Times New Roman" w:hAnsi="Times New Roman" w:cs="Times New Roman"/>
          <w:sz w:val="22"/>
        </w:rPr>
        <w:t>CASS) I. Stroke</w:t>
      </w:r>
      <w:r w:rsidR="00BD387A" w:rsidRPr="003905F1">
        <w:rPr>
          <w:rFonts w:ascii="Times New Roman" w:hAnsi="Times New Roman" w:cs="Times New Roman"/>
          <w:sz w:val="22"/>
        </w:rPr>
        <w:t>.</w:t>
      </w:r>
      <w:r w:rsidR="00F77542" w:rsidRPr="003905F1">
        <w:rPr>
          <w:rFonts w:ascii="Times New Roman" w:hAnsi="Times New Roman" w:cs="Times New Roman"/>
          <w:sz w:val="22"/>
        </w:rPr>
        <w:t xml:space="preserve"> 1999;30:2631-</w:t>
      </w:r>
      <w:r w:rsidRPr="003905F1">
        <w:rPr>
          <w:rFonts w:ascii="Times New Roman" w:hAnsi="Times New Roman" w:cs="Times New Roman"/>
          <w:sz w:val="22"/>
        </w:rPr>
        <w:t xml:space="preserve">6. </w:t>
      </w:r>
    </w:p>
    <w:p w14:paraId="08BA5784" w14:textId="48967A67"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9.</w:t>
      </w:r>
      <w:r w:rsidRPr="003905F1">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w:t>
      </w:r>
      <w:r w:rsidR="00541468" w:rsidRPr="003905F1">
        <w:rPr>
          <w:rFonts w:ascii="Times New Roman" w:hAnsi="Times New Roman" w:cs="Times New Roman"/>
          <w:sz w:val="22"/>
        </w:rPr>
        <w:t>J Stroke Cerebrovasc Dis.</w:t>
      </w:r>
      <w:r w:rsidR="00F77542" w:rsidRPr="003905F1">
        <w:rPr>
          <w:rFonts w:ascii="Times New Roman" w:hAnsi="Times New Roman" w:cs="Times New Roman"/>
          <w:sz w:val="22"/>
        </w:rPr>
        <w:t xml:space="preserve"> 2014;23:254-</w:t>
      </w:r>
      <w:r w:rsidRPr="003905F1">
        <w:rPr>
          <w:rFonts w:ascii="Times New Roman" w:hAnsi="Times New Roman" w:cs="Times New Roman"/>
          <w:sz w:val="22"/>
        </w:rPr>
        <w:t xml:space="preserve">8. </w:t>
      </w:r>
    </w:p>
    <w:p w14:paraId="2D040ED6" w14:textId="1EF7634F"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10.</w:t>
      </w:r>
      <w:r w:rsidRPr="003905F1">
        <w:rPr>
          <w:rFonts w:ascii="Times New Roman" w:hAnsi="Times New Roman" w:cs="Times New Roman"/>
          <w:sz w:val="22"/>
        </w:rPr>
        <w:tab/>
        <w:t>Davalos A, Castillo J, Marrugat J, et al. Body iron stores and early neurologic deterioration in acute cerebral infar</w:t>
      </w:r>
      <w:r w:rsidR="00F77542" w:rsidRPr="003905F1">
        <w:rPr>
          <w:rFonts w:ascii="Times New Roman" w:hAnsi="Times New Roman" w:cs="Times New Roman"/>
          <w:sz w:val="22"/>
        </w:rPr>
        <w:t>ction. Neurology</w:t>
      </w:r>
      <w:r w:rsidR="009D6446" w:rsidRPr="003905F1">
        <w:rPr>
          <w:rFonts w:ascii="Times New Roman" w:hAnsi="Times New Roman" w:cs="Times New Roman"/>
          <w:sz w:val="22"/>
        </w:rPr>
        <w:t>.</w:t>
      </w:r>
      <w:r w:rsidR="00F77542" w:rsidRPr="003905F1">
        <w:rPr>
          <w:rFonts w:ascii="Times New Roman" w:hAnsi="Times New Roman" w:cs="Times New Roman"/>
          <w:sz w:val="22"/>
        </w:rPr>
        <w:t xml:space="preserve"> 2000;54:1568-</w:t>
      </w:r>
      <w:r w:rsidRPr="003905F1">
        <w:rPr>
          <w:rFonts w:ascii="Times New Roman" w:hAnsi="Times New Roman" w:cs="Times New Roman"/>
          <w:sz w:val="22"/>
        </w:rPr>
        <w:t xml:space="preserve">74. </w:t>
      </w:r>
    </w:p>
    <w:p w14:paraId="79EEC9BE" w14:textId="116DB200"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11.</w:t>
      </w:r>
      <w:r w:rsidRPr="003905F1">
        <w:rPr>
          <w:rFonts w:ascii="Times New Roman" w:hAnsi="Times New Roman" w:cs="Times New Roman"/>
          <w:sz w:val="22"/>
        </w:rPr>
        <w:tab/>
        <w:t>Wohlfahrt P, Krajcoviechova A, Jozifova M, et al. Large artery stiffness and carotid flow pulsatility in stroke survi</w:t>
      </w:r>
      <w:r w:rsidR="00F77542" w:rsidRPr="003905F1">
        <w:rPr>
          <w:rFonts w:ascii="Times New Roman" w:hAnsi="Times New Roman" w:cs="Times New Roman"/>
          <w:sz w:val="22"/>
        </w:rPr>
        <w:t>vors. J Hypertens</w:t>
      </w:r>
      <w:r w:rsidR="00F775BA">
        <w:rPr>
          <w:rFonts w:ascii="Times New Roman" w:hAnsi="Times New Roman" w:cs="Times New Roman"/>
          <w:sz w:val="22"/>
        </w:rPr>
        <w:t>.</w:t>
      </w:r>
      <w:r w:rsidR="00F77542" w:rsidRPr="003905F1">
        <w:rPr>
          <w:rFonts w:ascii="Times New Roman" w:hAnsi="Times New Roman" w:cs="Times New Roman"/>
          <w:sz w:val="22"/>
        </w:rPr>
        <w:t xml:space="preserve"> 2014;32:1097-</w:t>
      </w:r>
      <w:r w:rsidRPr="003905F1">
        <w:rPr>
          <w:rFonts w:ascii="Times New Roman" w:hAnsi="Times New Roman" w:cs="Times New Roman"/>
          <w:sz w:val="22"/>
        </w:rPr>
        <w:t xml:space="preserve">103; discussion 1103. </w:t>
      </w:r>
    </w:p>
    <w:p w14:paraId="4534C643" w14:textId="46164848" w:rsidR="00072702" w:rsidRPr="003905F1" w:rsidRDefault="0007270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12.</w:t>
      </w:r>
      <w:r w:rsidRPr="003905F1">
        <w:rPr>
          <w:rFonts w:ascii="Times New Roman" w:hAnsi="Times New Roman" w:cs="Times New Roman"/>
          <w:sz w:val="22"/>
        </w:rPr>
        <w:tab/>
        <w:t xml:space="preserve">van Elderen SG, Brandts A, Westenberg JJ, et al. Aortic stiffness is associated with cardiac </w:t>
      </w:r>
      <w:r w:rsidRPr="003905F1">
        <w:rPr>
          <w:rFonts w:ascii="Times New Roman" w:hAnsi="Times New Roman" w:cs="Times New Roman"/>
          <w:sz w:val="22"/>
        </w:rPr>
        <w:lastRenderedPageBreak/>
        <w:t>function and cerebral small vessel disease in patients with type 1 diabetes mellitus: assessment by magnetic resonance imaging. Eur Radiol</w:t>
      </w:r>
      <w:r w:rsidR="00692DF7">
        <w:rPr>
          <w:rFonts w:ascii="Times New Roman" w:hAnsi="Times New Roman" w:cs="Times New Roman"/>
          <w:sz w:val="22"/>
        </w:rPr>
        <w:t>.</w:t>
      </w:r>
      <w:r w:rsidRPr="003905F1">
        <w:rPr>
          <w:rFonts w:ascii="Times New Roman" w:hAnsi="Times New Roman" w:cs="Times New Roman"/>
          <w:sz w:val="22"/>
        </w:rPr>
        <w:t xml:space="preserve"> </w:t>
      </w:r>
      <w:r w:rsidR="00F77542" w:rsidRPr="003905F1">
        <w:rPr>
          <w:rFonts w:ascii="Times New Roman" w:hAnsi="Times New Roman" w:cs="Times New Roman"/>
          <w:sz w:val="22"/>
        </w:rPr>
        <w:t>2010;20:1132-</w:t>
      </w:r>
      <w:r w:rsidRPr="003905F1">
        <w:rPr>
          <w:rFonts w:ascii="Times New Roman" w:hAnsi="Times New Roman" w:cs="Times New Roman"/>
          <w:sz w:val="22"/>
        </w:rPr>
        <w:t xml:space="preserve">8. </w:t>
      </w:r>
    </w:p>
    <w:p w14:paraId="7CD00D9D" w14:textId="1910B48C" w:rsidR="00EE585F" w:rsidRPr="003905F1" w:rsidRDefault="00EE585F"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13.</w:t>
      </w:r>
      <w:r w:rsidRPr="003905F1">
        <w:rPr>
          <w:rFonts w:ascii="Times New Roman" w:hAnsi="Times New Roman" w:cs="Times New Roman"/>
          <w:sz w:val="22"/>
        </w:rPr>
        <w:tab/>
        <w:t>Henskens LH, Kroon AA, van Oostenbrugge RJ, et al. Increased aortic pulse wave velocity is associated with silent cerebral small-vessel disease in hypertensive patient</w:t>
      </w:r>
      <w:r w:rsidR="00F77542" w:rsidRPr="003905F1">
        <w:rPr>
          <w:rFonts w:ascii="Times New Roman" w:hAnsi="Times New Roman" w:cs="Times New Roman"/>
          <w:sz w:val="22"/>
        </w:rPr>
        <w:t>s. Hypertension</w:t>
      </w:r>
      <w:r w:rsidR="004F5E23">
        <w:rPr>
          <w:rFonts w:ascii="Times New Roman" w:hAnsi="Times New Roman" w:cs="Times New Roman"/>
          <w:sz w:val="22"/>
        </w:rPr>
        <w:t>.</w:t>
      </w:r>
      <w:r w:rsidR="00F77542" w:rsidRPr="003905F1">
        <w:rPr>
          <w:rFonts w:ascii="Times New Roman" w:hAnsi="Times New Roman" w:cs="Times New Roman"/>
          <w:sz w:val="22"/>
        </w:rPr>
        <w:t xml:space="preserve"> 2008;52:1120-</w:t>
      </w:r>
      <w:r w:rsidRPr="003905F1">
        <w:rPr>
          <w:rFonts w:ascii="Times New Roman" w:hAnsi="Times New Roman" w:cs="Times New Roman"/>
          <w:sz w:val="22"/>
        </w:rPr>
        <w:t xml:space="preserve">6. </w:t>
      </w:r>
    </w:p>
    <w:p w14:paraId="2DE4DD61" w14:textId="1C44A5C9" w:rsidR="00ED7ED3" w:rsidRPr="003905F1" w:rsidRDefault="00ED7ED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14.</w:t>
      </w:r>
      <w:r w:rsidRPr="003905F1">
        <w:rPr>
          <w:rFonts w:ascii="Times New Roman" w:hAnsi="Times New Roman" w:cs="Times New Roman"/>
          <w:sz w:val="22"/>
        </w:rPr>
        <w:tab/>
        <w:t>Tsao CW, Seshadri S, Beiser AS, et al. Relations of arterial stiffness and endothelial function to brain aging in the co</w:t>
      </w:r>
      <w:r w:rsidR="00F77542" w:rsidRPr="003905F1">
        <w:rPr>
          <w:rFonts w:ascii="Times New Roman" w:hAnsi="Times New Roman" w:cs="Times New Roman"/>
          <w:sz w:val="22"/>
        </w:rPr>
        <w:t>mmunity. Neurology</w:t>
      </w:r>
      <w:r w:rsidR="00C41242">
        <w:rPr>
          <w:rFonts w:ascii="Times New Roman" w:hAnsi="Times New Roman" w:cs="Times New Roman"/>
          <w:sz w:val="22"/>
        </w:rPr>
        <w:t>.</w:t>
      </w:r>
      <w:r w:rsidR="00F77542" w:rsidRPr="003905F1">
        <w:rPr>
          <w:rFonts w:ascii="Times New Roman" w:hAnsi="Times New Roman" w:cs="Times New Roman"/>
          <w:sz w:val="22"/>
        </w:rPr>
        <w:t xml:space="preserve"> 2013;81:984-</w:t>
      </w:r>
      <w:r w:rsidRPr="003905F1">
        <w:rPr>
          <w:rFonts w:ascii="Times New Roman" w:hAnsi="Times New Roman" w:cs="Times New Roman"/>
          <w:sz w:val="22"/>
        </w:rPr>
        <w:t xml:space="preserve">91. </w:t>
      </w:r>
    </w:p>
    <w:p w14:paraId="60D51508" w14:textId="2CB1EB29" w:rsidR="00722472" w:rsidRPr="003905F1" w:rsidRDefault="0072247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15.</w:t>
      </w:r>
      <w:r w:rsidRPr="003905F1">
        <w:rPr>
          <w:rFonts w:ascii="Times New Roman" w:hAnsi="Times New Roman" w:cs="Times New Roman"/>
          <w:sz w:val="22"/>
        </w:rPr>
        <w:tab/>
        <w:t>Brandts A, van Elderen SG, Westenberg JJ, et al. Association of aortic arch pulse wave velocity with left ventricular mass and lacunar brain infarcts in hypertensive patients: assessment with MR im</w:t>
      </w:r>
      <w:r w:rsidR="00F77542" w:rsidRPr="003905F1">
        <w:rPr>
          <w:rFonts w:ascii="Times New Roman" w:hAnsi="Times New Roman" w:cs="Times New Roman"/>
          <w:sz w:val="22"/>
        </w:rPr>
        <w:t>aging. Radiology</w:t>
      </w:r>
      <w:r w:rsidR="006A1595">
        <w:rPr>
          <w:rFonts w:ascii="Times New Roman" w:hAnsi="Times New Roman" w:cs="Times New Roman"/>
          <w:sz w:val="22"/>
        </w:rPr>
        <w:t>.</w:t>
      </w:r>
      <w:r w:rsidR="00F77542" w:rsidRPr="003905F1">
        <w:rPr>
          <w:rFonts w:ascii="Times New Roman" w:hAnsi="Times New Roman" w:cs="Times New Roman"/>
          <w:sz w:val="22"/>
        </w:rPr>
        <w:t xml:space="preserve"> 2009;253:681-</w:t>
      </w:r>
      <w:r w:rsidRPr="003905F1">
        <w:rPr>
          <w:rFonts w:ascii="Times New Roman" w:hAnsi="Times New Roman" w:cs="Times New Roman"/>
          <w:sz w:val="22"/>
        </w:rPr>
        <w:t xml:space="preserve">8. </w:t>
      </w:r>
    </w:p>
    <w:p w14:paraId="2FA370C6" w14:textId="6F7CFA10" w:rsidR="00E97E18" w:rsidRPr="003905F1" w:rsidRDefault="00E97E1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16.</w:t>
      </w:r>
      <w:r w:rsidRPr="003905F1">
        <w:rPr>
          <w:rFonts w:ascii="Times New Roman" w:hAnsi="Times New Roman" w:cs="Times New Roman"/>
          <w:sz w:val="22"/>
        </w:rPr>
        <w:tab/>
        <w:t>Seo WK, Lee JM, Park MH, Park KW, Lee DH. Cerebral microbleeds are independently associated with arterial stiffness in stroke patients. Cer</w:t>
      </w:r>
      <w:r w:rsidR="00F77542" w:rsidRPr="003905F1">
        <w:rPr>
          <w:rFonts w:ascii="Times New Roman" w:hAnsi="Times New Roman" w:cs="Times New Roman"/>
          <w:sz w:val="22"/>
        </w:rPr>
        <w:t>ebrovasc Dis</w:t>
      </w:r>
      <w:r w:rsidR="000026F6">
        <w:rPr>
          <w:rFonts w:ascii="Times New Roman" w:hAnsi="Times New Roman" w:cs="Times New Roman"/>
          <w:sz w:val="22"/>
        </w:rPr>
        <w:t>.</w:t>
      </w:r>
      <w:r w:rsidR="00F77542" w:rsidRPr="003905F1">
        <w:rPr>
          <w:rFonts w:ascii="Times New Roman" w:hAnsi="Times New Roman" w:cs="Times New Roman"/>
          <w:sz w:val="22"/>
        </w:rPr>
        <w:t xml:space="preserve"> 2008;26:618-</w:t>
      </w:r>
      <w:r w:rsidRPr="003905F1">
        <w:rPr>
          <w:rFonts w:ascii="Times New Roman" w:hAnsi="Times New Roman" w:cs="Times New Roman"/>
          <w:sz w:val="22"/>
        </w:rPr>
        <w:t xml:space="preserve">23. </w:t>
      </w:r>
    </w:p>
    <w:p w14:paraId="0967228F" w14:textId="24478EA3" w:rsidR="00EC4E1A" w:rsidRPr="003905F1" w:rsidRDefault="00EC4E1A"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17.</w:t>
      </w:r>
      <w:r w:rsidRPr="003905F1">
        <w:rPr>
          <w:rFonts w:ascii="Times New Roman" w:hAnsi="Times New Roman" w:cs="Times New Roman"/>
          <w:sz w:val="22"/>
        </w:rPr>
        <w:tab/>
        <w:t xml:space="preserve">Kidwell CS, El‐Saden S, Livshits Z, Martin NA, Glenn TC, Saver JL. Transcranial Doppler pulsatility indices as a measure of diffuse small‐vessel disease. </w:t>
      </w:r>
      <w:r w:rsidR="00D01458" w:rsidRPr="00D01458">
        <w:rPr>
          <w:rFonts w:ascii="Times New Roman" w:hAnsi="Times New Roman" w:cs="Times New Roman"/>
          <w:sz w:val="22"/>
        </w:rPr>
        <w:t>J Neuroimaging</w:t>
      </w:r>
      <w:r w:rsidR="00D01458">
        <w:rPr>
          <w:rFonts w:ascii="Times New Roman" w:hAnsi="Times New Roman" w:cs="Times New Roman"/>
          <w:sz w:val="22"/>
        </w:rPr>
        <w:t>.</w:t>
      </w:r>
      <w:r w:rsidR="00F77542" w:rsidRPr="003905F1">
        <w:rPr>
          <w:rFonts w:ascii="Times New Roman" w:hAnsi="Times New Roman" w:cs="Times New Roman"/>
          <w:sz w:val="22"/>
        </w:rPr>
        <w:t xml:space="preserve"> 2001;11:229-</w:t>
      </w:r>
      <w:r w:rsidRPr="003905F1">
        <w:rPr>
          <w:rFonts w:ascii="Times New Roman" w:hAnsi="Times New Roman" w:cs="Times New Roman"/>
          <w:sz w:val="22"/>
        </w:rPr>
        <w:t xml:space="preserve">35. </w:t>
      </w:r>
    </w:p>
    <w:p w14:paraId="6BEED26B" w14:textId="74A4EAFA" w:rsidR="00157CC8" w:rsidRPr="003905F1" w:rsidRDefault="00157CC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18.</w:t>
      </w:r>
      <w:r w:rsidRPr="003905F1">
        <w:rPr>
          <w:rFonts w:ascii="Times New Roman" w:hAnsi="Times New Roman" w:cs="Times New Roman"/>
          <w:sz w:val="22"/>
        </w:rPr>
        <w:tab/>
        <w:t>Giller CA, Hodges K, Batjer HH. Transcranial Doppler pulsatility in vasodilation and sten</w:t>
      </w:r>
      <w:r w:rsidR="00F77542" w:rsidRPr="003905F1">
        <w:rPr>
          <w:rFonts w:ascii="Times New Roman" w:hAnsi="Times New Roman" w:cs="Times New Roman"/>
          <w:sz w:val="22"/>
        </w:rPr>
        <w:t>osis. J Neurosurg</w:t>
      </w:r>
      <w:r w:rsidR="005E36D9">
        <w:rPr>
          <w:rFonts w:ascii="Times New Roman" w:hAnsi="Times New Roman" w:cs="Times New Roman"/>
          <w:sz w:val="22"/>
        </w:rPr>
        <w:t>.</w:t>
      </w:r>
      <w:r w:rsidR="00F77542" w:rsidRPr="003905F1">
        <w:rPr>
          <w:rFonts w:ascii="Times New Roman" w:hAnsi="Times New Roman" w:cs="Times New Roman"/>
          <w:sz w:val="22"/>
        </w:rPr>
        <w:t xml:space="preserve"> 1990;72:901-</w:t>
      </w:r>
      <w:r w:rsidRPr="003905F1">
        <w:rPr>
          <w:rFonts w:ascii="Times New Roman" w:hAnsi="Times New Roman" w:cs="Times New Roman"/>
          <w:sz w:val="22"/>
        </w:rPr>
        <w:t xml:space="preserve">6. </w:t>
      </w:r>
    </w:p>
    <w:p w14:paraId="21421E10" w14:textId="47431EA9" w:rsidR="00267188" w:rsidRPr="003905F1" w:rsidRDefault="0026718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19.</w:t>
      </w:r>
      <w:r w:rsidRPr="003905F1">
        <w:rPr>
          <w:rFonts w:ascii="Times New Roman" w:hAnsi="Times New Roman" w:cs="Times New Roman"/>
          <w:sz w:val="22"/>
        </w:rPr>
        <w:tab/>
        <w:t xml:space="preserve">de Riva N, Budohoski KP, Smielewski P, et al. Transcranial Doppler pulsatility index: what it is and what it isn't. </w:t>
      </w:r>
      <w:r w:rsidR="008C7CAD" w:rsidRPr="008C7CAD">
        <w:rPr>
          <w:rFonts w:ascii="Times New Roman" w:hAnsi="Times New Roman" w:cs="Times New Roman"/>
          <w:sz w:val="22"/>
        </w:rPr>
        <w:t>Neurocrit Care</w:t>
      </w:r>
      <w:r w:rsidR="008C7CAD">
        <w:rPr>
          <w:rFonts w:ascii="Times New Roman" w:hAnsi="Times New Roman" w:cs="Times New Roman"/>
          <w:sz w:val="22"/>
        </w:rPr>
        <w:t>.</w:t>
      </w:r>
      <w:r w:rsidRPr="003905F1">
        <w:rPr>
          <w:rFonts w:ascii="Times New Roman" w:hAnsi="Times New Roman" w:cs="Times New Roman"/>
          <w:sz w:val="22"/>
        </w:rPr>
        <w:t xml:space="preserve"> 2012;17:58-66. </w:t>
      </w:r>
    </w:p>
    <w:p w14:paraId="4E175DB6" w14:textId="11B202D3" w:rsidR="00CB27C9" w:rsidRPr="003905F1" w:rsidRDefault="00CB27C9"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20.</w:t>
      </w:r>
      <w:r w:rsidRPr="003905F1">
        <w:rPr>
          <w:rFonts w:ascii="Times New Roman" w:hAnsi="Times New Roman" w:cs="Times New Roman"/>
          <w:sz w:val="22"/>
        </w:rPr>
        <w:tab/>
        <w:t>Lee KY, Sohn YH, Baik JS, Kim GW, Kim J-S. Arterial pulsatility as an index of cerebral microangiopathy in d</w:t>
      </w:r>
      <w:r w:rsidR="00F77542" w:rsidRPr="003905F1">
        <w:rPr>
          <w:rFonts w:ascii="Times New Roman" w:hAnsi="Times New Roman" w:cs="Times New Roman"/>
          <w:sz w:val="22"/>
        </w:rPr>
        <w:t>iabetes. Stroke</w:t>
      </w:r>
      <w:r w:rsidR="008072D1">
        <w:rPr>
          <w:rFonts w:ascii="Times New Roman" w:hAnsi="Times New Roman" w:cs="Times New Roman"/>
          <w:sz w:val="22"/>
        </w:rPr>
        <w:t>.</w:t>
      </w:r>
      <w:r w:rsidR="00F77542" w:rsidRPr="003905F1">
        <w:rPr>
          <w:rFonts w:ascii="Times New Roman" w:hAnsi="Times New Roman" w:cs="Times New Roman"/>
          <w:sz w:val="22"/>
        </w:rPr>
        <w:t xml:space="preserve"> 2000;31:1111-</w:t>
      </w:r>
      <w:r w:rsidRPr="003905F1">
        <w:rPr>
          <w:rFonts w:ascii="Times New Roman" w:hAnsi="Times New Roman" w:cs="Times New Roman"/>
          <w:sz w:val="22"/>
        </w:rPr>
        <w:t xml:space="preserve">5. </w:t>
      </w:r>
    </w:p>
    <w:p w14:paraId="1CC73282" w14:textId="7DADE36E" w:rsidR="00DA4E0B"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21.</w:t>
      </w:r>
      <w:r w:rsidRPr="003905F1">
        <w:rPr>
          <w:rFonts w:ascii="Times New Roman" w:hAnsi="Times New Roman" w:cs="Times New Roman"/>
          <w:sz w:val="22"/>
        </w:rPr>
        <w:tab/>
        <w:t>Wijnhoud AD, Franckena M, van der Lugt A, Koudstaal PJ, Dippel eDWJ. Inadequate Acoustical Temporal Bone Window in Patients with a Transient Ischemic Attack or Minor Stroke: Role of Skull Thickness and Bone Density. Ul</w:t>
      </w:r>
      <w:r w:rsidR="00F77542" w:rsidRPr="003905F1">
        <w:rPr>
          <w:rFonts w:ascii="Times New Roman" w:hAnsi="Times New Roman" w:cs="Times New Roman"/>
          <w:sz w:val="22"/>
        </w:rPr>
        <w:t>trasound Med Biol</w:t>
      </w:r>
      <w:r w:rsidR="00271336">
        <w:rPr>
          <w:rFonts w:ascii="Times New Roman" w:hAnsi="Times New Roman" w:cs="Times New Roman"/>
          <w:sz w:val="22"/>
        </w:rPr>
        <w:t>.</w:t>
      </w:r>
      <w:r w:rsidR="00F77542" w:rsidRPr="003905F1">
        <w:rPr>
          <w:rFonts w:ascii="Times New Roman" w:hAnsi="Times New Roman" w:cs="Times New Roman"/>
          <w:sz w:val="22"/>
        </w:rPr>
        <w:t xml:space="preserve"> 2008;34:923-</w:t>
      </w:r>
      <w:r w:rsidRPr="003905F1">
        <w:rPr>
          <w:rFonts w:ascii="Times New Roman" w:hAnsi="Times New Roman" w:cs="Times New Roman"/>
          <w:sz w:val="22"/>
        </w:rPr>
        <w:t>9.</w:t>
      </w:r>
    </w:p>
    <w:p w14:paraId="7515B54B" w14:textId="6DD3ACE4" w:rsidR="007A7542" w:rsidRPr="003905F1" w:rsidRDefault="0008574C"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00DA4E0B" w:rsidRPr="003905F1">
        <w:rPr>
          <w:rFonts w:ascii="Times New Roman" w:hAnsi="Times New Roman" w:cs="Times New Roman"/>
          <w:sz w:val="22"/>
        </w:rPr>
        <w:t>2</w:t>
      </w:r>
      <w:r w:rsidRPr="003905F1">
        <w:rPr>
          <w:rFonts w:ascii="Times New Roman" w:hAnsi="Times New Roman" w:cs="Times New Roman"/>
          <w:sz w:val="22"/>
        </w:rPr>
        <w:t>.</w:t>
      </w:r>
      <w:r w:rsidRPr="003905F1">
        <w:rPr>
          <w:rFonts w:ascii="Times New Roman" w:hAnsi="Times New Roman" w:cs="Times New Roman"/>
          <w:sz w:val="22"/>
        </w:rPr>
        <w:tab/>
      </w:r>
      <w:r w:rsidR="007A7542" w:rsidRPr="003905F1">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23</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Blanco P, Abdo-Cuza A. Transcranial Doppler ultrasound in neurocritical care. J Ultrasound. </w:t>
      </w:r>
      <w:r w:rsidR="005D2C82" w:rsidRPr="003905F1">
        <w:rPr>
          <w:rFonts w:ascii="Times New Roman" w:hAnsi="Times New Roman" w:cs="Times New Roman"/>
          <w:sz w:val="22"/>
        </w:rPr>
        <w:lastRenderedPageBreak/>
        <w:t>2018;21:1-16.</w:t>
      </w:r>
    </w:p>
    <w:p w14:paraId="42AC82D5" w14:textId="2B92CB93" w:rsidR="005D2C82"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24</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25</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0AD023C6" w:rsidR="00FA5CE1" w:rsidRDefault="00DA4E0B" w:rsidP="007A7542">
      <w:pPr>
        <w:pStyle w:val="EndNoteBibliography"/>
        <w:spacing w:after="0"/>
        <w:rPr>
          <w:ins w:id="121" w:author="Ilhan Yoo" w:date="2022-02-27T14:08:00Z"/>
          <w:rFonts w:ascii="Times New Roman" w:hAnsi="Times New Roman" w:cs="Times New Roman"/>
          <w:sz w:val="22"/>
        </w:rPr>
      </w:pPr>
      <w:r w:rsidRPr="003905F1">
        <w:rPr>
          <w:rFonts w:ascii="Times New Roman" w:hAnsi="Times New Roman" w:cs="Times New Roman"/>
          <w:sz w:val="22"/>
        </w:rPr>
        <w:t>26</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Restrepo L, Razumovsky AY, Ziai W, Barker PB, Beauchamp NJ, Wityk RJ. Transcranial Doppler markers of diffusion-perfusion mismatch. J Neuroimaging. 2003;13:34-42.</w:t>
      </w:r>
    </w:p>
    <w:p w14:paraId="28AFCA02" w14:textId="2100CDD4" w:rsidR="00C51F59" w:rsidRPr="00C51F59" w:rsidRDefault="00C51F59" w:rsidP="00C51F59">
      <w:pPr>
        <w:pStyle w:val="EndNoteBibliography"/>
        <w:spacing w:after="0"/>
        <w:rPr>
          <w:ins w:id="122" w:author="Ilhan Yoo" w:date="2022-02-27T14:08:00Z"/>
          <w:rFonts w:ascii="Times New Roman" w:hAnsi="Times New Roman" w:cs="Times New Roman"/>
          <w:sz w:val="22"/>
        </w:rPr>
      </w:pPr>
      <w:ins w:id="123" w:author="Ilhan Yoo" w:date="2022-02-27T14:08:00Z">
        <w:r>
          <w:rPr>
            <w:rFonts w:ascii="Times New Roman" w:hAnsi="Times New Roman" w:cs="Times New Roman"/>
            <w:sz w:val="22"/>
          </w:rPr>
          <w:t>27</w:t>
        </w:r>
        <w:r w:rsidRPr="00C51F59">
          <w:rPr>
            <w:rFonts w:ascii="Times New Roman" w:hAnsi="Times New Roman" w:cs="Times New Roman"/>
            <w:sz w:val="22"/>
          </w:rPr>
          <w:t>.</w:t>
        </w:r>
        <w:r w:rsidRPr="00C51F59">
          <w:rPr>
            <w:rFonts w:ascii="Times New Roman" w:hAnsi="Times New Roman" w:cs="Times New Roman"/>
            <w:sz w:val="22"/>
          </w:rPr>
          <w:tab/>
          <w:t>Cho SJ, Sohn YH, Kim GW, et al. Blood flow velocity changes in the middle cerebral artery as an index of the chronicity of hypertension. J Neurol Sci 1997; 150(1): 77-80.</w:t>
        </w:r>
      </w:ins>
    </w:p>
    <w:p w14:paraId="6DF925FD" w14:textId="11D95466" w:rsidR="00C51F59" w:rsidRPr="003905F1" w:rsidRDefault="00C51F59" w:rsidP="00C51F59">
      <w:pPr>
        <w:pStyle w:val="EndNoteBibliography"/>
        <w:spacing w:after="0"/>
        <w:rPr>
          <w:rFonts w:ascii="Times New Roman" w:hAnsi="Times New Roman" w:cs="Times New Roman"/>
          <w:sz w:val="22"/>
        </w:rPr>
      </w:pPr>
      <w:ins w:id="124" w:author="Ilhan Yoo" w:date="2022-02-27T14:08:00Z">
        <w:r w:rsidRPr="00C51F59">
          <w:rPr>
            <w:rFonts w:ascii="Times New Roman" w:hAnsi="Times New Roman" w:cs="Times New Roman"/>
            <w:sz w:val="22"/>
          </w:rPr>
          <w:t>2</w:t>
        </w:r>
        <w:r>
          <w:rPr>
            <w:rFonts w:ascii="Times New Roman" w:hAnsi="Times New Roman" w:cs="Times New Roman"/>
            <w:sz w:val="22"/>
          </w:rPr>
          <w:t>8</w:t>
        </w:r>
        <w:r w:rsidRPr="00C51F59">
          <w:rPr>
            <w:rFonts w:ascii="Times New Roman" w:hAnsi="Times New Roman" w:cs="Times New Roman"/>
            <w:sz w:val="22"/>
          </w:rPr>
          <w:t>.</w:t>
        </w:r>
        <w:r w:rsidRPr="00C51F59">
          <w:rPr>
            <w:rFonts w:ascii="Times New Roman" w:hAnsi="Times New Roman" w:cs="Times New Roman"/>
            <w:sz w:val="22"/>
          </w:rPr>
          <w:tab/>
          <w:t>Jeong HT, Kim DS, Kang KW, et al. Factors Affecting Basilar Artery Pulsatility Index on Transcranial Doppler. Korean J Clin Lab Sci. 2018; 50(4): 477-83.</w:t>
        </w:r>
      </w:ins>
    </w:p>
    <w:p w14:paraId="33FB70D9" w14:textId="301A96AA" w:rsidR="00CF4592" w:rsidRDefault="00DA4E0B" w:rsidP="002D3EBD">
      <w:pPr>
        <w:wordWrap/>
        <w:spacing w:line="480" w:lineRule="auto"/>
        <w:rPr>
          <w:ins w:id="125" w:author="Ilhan Yoo" w:date="2022-02-27T14:22:00Z"/>
          <w:rFonts w:ascii="Times New Roman" w:eastAsia="맑은 고딕" w:hAnsi="Times New Roman" w:cs="Times New Roman"/>
          <w:noProof/>
          <w:sz w:val="22"/>
        </w:rPr>
      </w:pPr>
      <w:del w:id="126" w:author="Ilhan Yoo" w:date="2022-02-27T14:21:00Z">
        <w:r w:rsidRPr="003905F1" w:rsidDel="00107AF8">
          <w:rPr>
            <w:rFonts w:ascii="Times New Roman" w:eastAsia="맑은 고딕" w:hAnsi="Times New Roman" w:cs="Times New Roman"/>
            <w:noProof/>
            <w:sz w:val="22"/>
          </w:rPr>
          <w:delText>2</w:delText>
        </w:r>
      </w:del>
      <w:del w:id="127" w:author="Ilhan Yoo" w:date="2022-02-27T14:08:00Z">
        <w:r w:rsidRPr="003905F1" w:rsidDel="00C51F59">
          <w:rPr>
            <w:rFonts w:ascii="Times New Roman" w:eastAsia="맑은 고딕" w:hAnsi="Times New Roman" w:cs="Times New Roman"/>
            <w:noProof/>
            <w:sz w:val="22"/>
          </w:rPr>
          <w:delText>7</w:delText>
        </w:r>
      </w:del>
      <w:del w:id="128" w:author="Ilhan Yoo" w:date="2022-02-27T14:21:00Z">
        <w:r w:rsidR="00B658A5" w:rsidRPr="003905F1" w:rsidDel="00107AF8">
          <w:rPr>
            <w:rFonts w:ascii="Times New Roman" w:eastAsia="맑은 고딕" w:hAnsi="Times New Roman" w:cs="Times New Roman"/>
            <w:noProof/>
            <w:sz w:val="22"/>
          </w:rPr>
          <w:delText>.</w:delText>
        </w:r>
        <w:r w:rsidR="00B658A5" w:rsidRPr="003905F1" w:rsidDel="00107AF8">
          <w:rPr>
            <w:rFonts w:ascii="Times New Roman" w:eastAsia="맑은 고딕" w:hAnsi="Times New Roman" w:cs="Times New Roman"/>
            <w:noProof/>
            <w:sz w:val="22"/>
          </w:rPr>
          <w:tab/>
          <w:delText>Sarkar S, Ghosh S, Ghosh SK, Collier A. Role of transcranial Doppler ultrasonography in strok</w:delText>
        </w:r>
        <w:r w:rsidR="00F77542" w:rsidRPr="003905F1" w:rsidDel="00107AF8">
          <w:rPr>
            <w:rFonts w:ascii="Times New Roman" w:eastAsia="맑은 고딕" w:hAnsi="Times New Roman" w:cs="Times New Roman"/>
            <w:noProof/>
            <w:sz w:val="22"/>
          </w:rPr>
          <w:delText>e. Postgrad Med J</w:delText>
        </w:r>
        <w:r w:rsidR="00A376A8" w:rsidDel="00107AF8">
          <w:rPr>
            <w:rFonts w:ascii="Times New Roman" w:eastAsia="맑은 고딕" w:hAnsi="Times New Roman" w:cs="Times New Roman"/>
            <w:noProof/>
            <w:sz w:val="22"/>
          </w:rPr>
          <w:delText>.</w:delText>
        </w:r>
        <w:r w:rsidR="00F77542" w:rsidRPr="003905F1" w:rsidDel="00107AF8">
          <w:rPr>
            <w:rFonts w:ascii="Times New Roman" w:eastAsia="맑은 고딕" w:hAnsi="Times New Roman" w:cs="Times New Roman"/>
            <w:noProof/>
            <w:sz w:val="22"/>
          </w:rPr>
          <w:delText xml:space="preserve"> 2007;83:683-</w:delText>
        </w:r>
        <w:r w:rsidR="00B658A5" w:rsidRPr="003905F1" w:rsidDel="00107AF8">
          <w:rPr>
            <w:rFonts w:ascii="Times New Roman" w:eastAsia="맑은 고딕" w:hAnsi="Times New Roman" w:cs="Times New Roman"/>
            <w:noProof/>
            <w:sz w:val="22"/>
          </w:rPr>
          <w:delText>9.</w:delText>
        </w:r>
      </w:del>
      <w:ins w:id="129" w:author="Ilhan Yoo" w:date="2022-02-27T14:22:00Z">
        <w:r w:rsidR="00107AF8">
          <w:rPr>
            <w:rFonts w:ascii="Times New Roman" w:eastAsia="맑은 고딕" w:hAnsi="Times New Roman" w:cs="Times New Roman"/>
            <w:noProof/>
            <w:sz w:val="22"/>
          </w:rPr>
          <w:t>29</w:t>
        </w:r>
      </w:ins>
      <w:ins w:id="130" w:author="Ilhan Yoo" w:date="2022-02-27T14:14:00Z">
        <w:r w:rsidR="00CF4592" w:rsidRPr="00CF4592">
          <w:rPr>
            <w:rFonts w:ascii="Times New Roman" w:eastAsia="맑은 고딕" w:hAnsi="Times New Roman" w:cs="Times New Roman"/>
            <w:noProof/>
            <w:sz w:val="22"/>
            <w:rPrChange w:id="131" w:author="Ilhan Yoo" w:date="2022-02-27T14:14:00Z">
              <w:rPr>
                <w:rFonts w:ascii="Times New Roman" w:hAnsi="Times New Roman" w:cs="Times New Roman"/>
                <w:b/>
                <w:sz w:val="22"/>
              </w:rPr>
            </w:rPrChange>
          </w:rPr>
          <w:t>.</w:t>
        </w:r>
        <w:r w:rsidR="00CF4592" w:rsidRPr="00CF4592">
          <w:rPr>
            <w:rFonts w:ascii="Times New Roman" w:eastAsia="맑은 고딕" w:hAnsi="Times New Roman" w:cs="Times New Roman"/>
            <w:noProof/>
            <w:sz w:val="22"/>
            <w:rPrChange w:id="132" w:author="Ilhan Yoo" w:date="2022-02-27T14:14:00Z">
              <w:rPr>
                <w:rFonts w:ascii="Times New Roman" w:hAnsi="Times New Roman" w:cs="Times New Roman"/>
                <w:b/>
                <w:sz w:val="22"/>
              </w:rPr>
            </w:rPrChange>
          </w:rPr>
          <w:tab/>
          <w:t>Alvarez FJ, Segura T, Castellanos M, et al. Cerebral hemodynamic reserve and early neurologic deterioration in acute ischemic stroke. J Cereb Blood Flow Metab. 2004; 24(11): 1267-71.</w:t>
        </w:r>
      </w:ins>
    </w:p>
    <w:p w14:paraId="0712CE9A" w14:textId="0742A21A" w:rsidR="00107AF8" w:rsidRDefault="00107AF8" w:rsidP="002D3EBD">
      <w:pPr>
        <w:wordWrap/>
        <w:spacing w:line="480" w:lineRule="auto"/>
        <w:rPr>
          <w:ins w:id="133" w:author="Ilhan Yoo" w:date="2022-02-27T14:21:00Z"/>
          <w:rFonts w:ascii="Times New Roman" w:eastAsia="맑은 고딕" w:hAnsi="Times New Roman" w:cs="Times New Roman"/>
          <w:noProof/>
          <w:sz w:val="22"/>
        </w:rPr>
      </w:pPr>
      <w:ins w:id="134" w:author="Ilhan Yoo" w:date="2022-02-27T14:22:00Z">
        <w:r w:rsidRPr="00107AF8">
          <w:rPr>
            <w:rFonts w:ascii="Times New Roman" w:eastAsia="맑은 고딕" w:hAnsi="Times New Roman" w:cs="Times New Roman"/>
            <w:noProof/>
            <w:sz w:val="22"/>
          </w:rPr>
          <w:t>30.</w:t>
        </w:r>
        <w:r w:rsidRPr="00107AF8">
          <w:rPr>
            <w:rFonts w:ascii="Times New Roman" w:eastAsia="맑은 고딕" w:hAnsi="Times New Roman" w:cs="Times New Roman"/>
            <w:noProof/>
            <w:sz w:val="22"/>
          </w:rPr>
          <w:tab/>
          <w:t>Lee K-O, Park J-H, Choi Y-C, et al. Increased pulsatility index in acute lacunar infarction with type II diabetes. J Korean Neurol Assoc. 2005; 457-62.</w:t>
        </w:r>
      </w:ins>
    </w:p>
    <w:p w14:paraId="4C44C2A3" w14:textId="77777777" w:rsidR="00107AF8" w:rsidRDefault="00107AF8" w:rsidP="00107AF8">
      <w:pPr>
        <w:wordWrap/>
        <w:spacing w:line="480" w:lineRule="auto"/>
        <w:rPr>
          <w:ins w:id="135" w:author="Ilhan Yoo" w:date="2022-02-27T14:21:00Z"/>
          <w:rFonts w:ascii="Times New Roman" w:eastAsia="맑은 고딕" w:hAnsi="Times New Roman" w:cs="Times New Roman"/>
          <w:noProof/>
          <w:sz w:val="22"/>
        </w:rPr>
      </w:pPr>
      <w:ins w:id="136" w:author="Ilhan Yoo" w:date="2022-02-27T14:21:00Z">
        <w:r>
          <w:rPr>
            <w:rFonts w:ascii="Times New Roman" w:eastAsia="맑은 고딕" w:hAnsi="Times New Roman" w:cs="Times New Roman"/>
            <w:noProof/>
            <w:sz w:val="22"/>
          </w:rPr>
          <w:t>31</w:t>
        </w:r>
        <w:r w:rsidRPr="003905F1">
          <w:rPr>
            <w:rFonts w:ascii="Times New Roman" w:eastAsia="맑은 고딕" w:hAnsi="Times New Roman" w:cs="Times New Roman"/>
            <w:noProof/>
            <w:sz w:val="22"/>
          </w:rPr>
          <w:t>.</w:t>
        </w:r>
        <w:r w:rsidRPr="003905F1">
          <w:rPr>
            <w:rFonts w:ascii="Times New Roman" w:eastAsia="맑은 고딕" w:hAnsi="Times New Roman" w:cs="Times New Roman"/>
            <w:noProof/>
            <w:sz w:val="22"/>
          </w:rPr>
          <w:tab/>
          <w:t>Sarkar S, Ghosh S, Ghosh SK, Collier A. Role of transcranial Doppler ultrasonography in stroke. Postgrad Med J</w:t>
        </w:r>
        <w:r>
          <w:rPr>
            <w:rFonts w:ascii="Times New Roman" w:eastAsia="맑은 고딕" w:hAnsi="Times New Roman" w:cs="Times New Roman"/>
            <w:noProof/>
            <w:sz w:val="22"/>
          </w:rPr>
          <w:t>.</w:t>
        </w:r>
        <w:r w:rsidRPr="003905F1">
          <w:rPr>
            <w:rFonts w:ascii="Times New Roman" w:eastAsia="맑은 고딕" w:hAnsi="Times New Roman" w:cs="Times New Roman"/>
            <w:noProof/>
            <w:sz w:val="22"/>
          </w:rPr>
          <w:t xml:space="preserve"> 2007;83:683-9.</w:t>
        </w:r>
      </w:ins>
    </w:p>
    <w:p w14:paraId="1CED936D" w14:textId="77777777" w:rsidR="00107AF8" w:rsidRPr="00CF4592" w:rsidRDefault="00107AF8" w:rsidP="002D3EBD">
      <w:pPr>
        <w:wordWrap/>
        <w:spacing w:line="480" w:lineRule="auto"/>
        <w:rPr>
          <w:rFonts w:ascii="Times New Roman" w:eastAsia="맑은 고딕" w:hAnsi="Times New Roman" w:cs="Times New Roman"/>
          <w:noProof/>
          <w:sz w:val="22"/>
          <w:rPrChange w:id="137" w:author="Ilhan Yoo" w:date="2022-02-27T14:14:00Z">
            <w:rPr>
              <w:rFonts w:ascii="Times New Roman" w:hAnsi="Times New Roman" w:cs="Times New Roman"/>
              <w:b/>
              <w:sz w:val="22"/>
            </w:rPr>
          </w:rPrChange>
        </w:rPr>
      </w:pPr>
    </w:p>
    <w:p w14:paraId="5BBDA71E" w14:textId="77777777" w:rsidR="00FA5CE1" w:rsidRPr="00BF0E3B" w:rsidRDefault="00FA5CE1" w:rsidP="002D3EBD">
      <w:pPr>
        <w:pageBreakBefore/>
        <w:wordWrap/>
        <w:spacing w:line="480" w:lineRule="auto"/>
        <w:rPr>
          <w:rFonts w:ascii="Times New Roman" w:hAnsi="Times New Roman" w:cs="Times New Roman"/>
          <w:b/>
          <w:sz w:val="22"/>
        </w:rPr>
      </w:pPr>
      <w:r w:rsidRPr="00BF0E3B">
        <w:rPr>
          <w:rFonts w:ascii="Times New Roman" w:hAnsi="Times New Roman" w:cs="Times New Roman"/>
          <w:b/>
          <w:sz w:val="22"/>
        </w:rPr>
        <w:lastRenderedPageBreak/>
        <w:t xml:space="preserve">Table 1. Clinical characteristics of the study population according to basilar artery </w:t>
      </w:r>
      <w:proofErr w:type="spellStart"/>
      <w:r w:rsidRPr="00BF0E3B">
        <w:rPr>
          <w:rFonts w:ascii="Times New Roman" w:hAnsi="Times New Roman" w:cs="Times New Roman"/>
          <w:b/>
          <w:sz w:val="22"/>
        </w:rPr>
        <w:t>pulsatility</w:t>
      </w:r>
      <w:proofErr w:type="spellEnd"/>
      <w:r w:rsidRPr="00BF0E3B">
        <w:rPr>
          <w:rFonts w:ascii="Times New Roman" w:hAnsi="Times New Roman" w:cs="Times New Roman"/>
          <w:b/>
          <w:sz w:val="22"/>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03"/>
        <w:gridCol w:w="1386"/>
        <w:gridCol w:w="1365"/>
        <w:gridCol w:w="1409"/>
        <w:gridCol w:w="1366"/>
        <w:gridCol w:w="1441"/>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0C44947F"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w:t>
            </w:r>
            <w:ins w:id="138" w:author="Ilhan Yoo" w:date="2022-02-26T20:56:00Z">
              <w:r w:rsidR="00FE6815">
                <w:rPr>
                  <w:rFonts w:ascii="Times New Roman" w:hAnsi="Times New Roman" w:cs="Times New Roman"/>
                  <w:sz w:val="22"/>
                </w:rPr>
                <w:t>8</w:t>
              </w:r>
            </w:ins>
            <w:del w:id="139" w:author="Ilhan Yoo" w:date="2022-02-26T20:56:00Z">
              <w:r w:rsidRPr="003A1757" w:rsidDel="00FE6815">
                <w:rPr>
                  <w:rFonts w:ascii="Times New Roman" w:hAnsi="Times New Roman" w:cs="Times New Roman"/>
                  <w:sz w:val="22"/>
                </w:rPr>
                <w:delText>5</w:delText>
              </w:r>
            </w:del>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657CB294"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w:t>
            </w:r>
            <w:ins w:id="140" w:author="Ilhan Yoo" w:date="2022-02-26T20:57:00Z">
              <w:r w:rsidR="00FE6815">
                <w:rPr>
                  <w:rFonts w:ascii="Times New Roman" w:hAnsi="Times New Roman" w:cs="Times New Roman"/>
                  <w:sz w:val="22"/>
                </w:rPr>
                <w:t>9</w:t>
              </w:r>
            </w:ins>
            <w:del w:id="141" w:author="Ilhan Yoo" w:date="2022-02-26T20:57:00Z">
              <w:r w:rsidRPr="003A1757" w:rsidDel="00FE6815">
                <w:rPr>
                  <w:rFonts w:ascii="Times New Roman" w:hAnsi="Times New Roman" w:cs="Times New Roman"/>
                  <w:sz w:val="22"/>
                </w:rPr>
                <w:delText>7</w:delText>
              </w:r>
            </w:del>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4DF62B3"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w:t>
            </w:r>
            <w:ins w:id="142" w:author="Ilhan Yoo" w:date="2022-02-26T21:31:00Z">
              <w:r w:rsidR="00DA35FB">
                <w:rPr>
                  <w:rFonts w:ascii="Times New Roman" w:hAnsi="Times New Roman" w:cs="Times New Roman"/>
                  <w:sz w:val="22"/>
                </w:rPr>
                <w:t>7</w:t>
              </w:r>
            </w:ins>
            <w:del w:id="143" w:author="Ilhan Yoo" w:date="2022-02-26T21:31:00Z">
              <w:r w:rsidRPr="003A1757" w:rsidDel="00DA35FB">
                <w:rPr>
                  <w:rFonts w:ascii="Times New Roman" w:hAnsi="Times New Roman" w:cs="Times New Roman"/>
                  <w:sz w:val="22"/>
                </w:rPr>
                <w:delText>9</w:delText>
              </w:r>
            </w:del>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6A817BF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w:t>
            </w:r>
            <w:ins w:id="144" w:author="Ilhan Yoo" w:date="2022-02-26T21:31:00Z">
              <w:r w:rsidR="00DA35FB">
                <w:rPr>
                  <w:rFonts w:ascii="Times New Roman" w:hAnsi="Times New Roman" w:cs="Times New Roman"/>
                  <w:sz w:val="22"/>
                </w:rPr>
                <w:t>4</w:t>
              </w:r>
            </w:ins>
            <w:del w:id="145" w:author="Ilhan Yoo" w:date="2022-02-26T21:31:00Z">
              <w:r w:rsidRPr="003A1757" w:rsidDel="00DA35FB">
                <w:rPr>
                  <w:rFonts w:ascii="Times New Roman" w:hAnsi="Times New Roman" w:cs="Times New Roman"/>
                  <w:sz w:val="22"/>
                </w:rPr>
                <w:delText>5</w:delText>
              </w:r>
            </w:del>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3D45DF4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w:t>
            </w:r>
            <w:ins w:id="146" w:author="Ilhan Yoo" w:date="2022-02-26T21:57:00Z">
              <w:r w:rsidR="006C5570">
                <w:rPr>
                  <w:rFonts w:ascii="Times New Roman" w:hAnsi="Times New Roman" w:cs="Times New Roman"/>
                  <w:sz w:val="22"/>
                </w:rPr>
                <w:t>3</w:t>
              </w:r>
            </w:ins>
            <w:del w:id="147" w:author="Ilhan Yoo" w:date="2022-02-26T21:57:00Z">
              <w:r w:rsidRPr="003A1757" w:rsidDel="006C5570">
                <w:rPr>
                  <w:rFonts w:ascii="Times New Roman" w:hAnsi="Times New Roman" w:cs="Times New Roman"/>
                  <w:sz w:val="22"/>
                </w:rPr>
                <w:delText>2</w:delText>
              </w:r>
            </w:del>
            <w:r w:rsidRPr="003A1757">
              <w:rPr>
                <w:rFonts w:ascii="Times New Roman" w:hAnsi="Times New Roman" w:cs="Times New Roman"/>
                <w:sz w:val="22"/>
              </w:rPr>
              <w:t xml:space="preserve"> (41.</w:t>
            </w:r>
            <w:ins w:id="148" w:author="Ilhan Yoo" w:date="2022-02-26T21:57:00Z">
              <w:r w:rsidR="006C5570">
                <w:rPr>
                  <w:rFonts w:ascii="Times New Roman" w:hAnsi="Times New Roman" w:cs="Times New Roman"/>
                  <w:sz w:val="22"/>
                </w:rPr>
                <w:t>0</w:t>
              </w:r>
            </w:ins>
            <w:del w:id="149" w:author="Ilhan Yoo" w:date="2022-02-26T21:57:00Z">
              <w:r w:rsidRPr="003A1757" w:rsidDel="006C5570">
                <w:rPr>
                  <w:rFonts w:ascii="Times New Roman" w:hAnsi="Times New Roman" w:cs="Times New Roman"/>
                  <w:sz w:val="22"/>
                </w:rPr>
                <w:delText>1</w:delText>
              </w:r>
            </w:del>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5C614907"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w:t>
            </w:r>
            <w:ins w:id="150" w:author="Ilhan Yoo" w:date="2022-02-26T21:57:00Z">
              <w:r w:rsidR="006C5570">
                <w:rPr>
                  <w:rFonts w:ascii="Times New Roman" w:hAnsi="Times New Roman" w:cs="Times New Roman"/>
                  <w:sz w:val="22"/>
                </w:rPr>
                <w:t>9</w:t>
              </w:r>
            </w:ins>
            <w:del w:id="151" w:author="Ilhan Yoo" w:date="2022-02-26T21:57:00Z">
              <w:r w:rsidRPr="003A1757" w:rsidDel="006C5570">
                <w:rPr>
                  <w:rFonts w:ascii="Times New Roman" w:hAnsi="Times New Roman" w:cs="Times New Roman"/>
                  <w:sz w:val="22"/>
                </w:rPr>
                <w:delText>7</w:delText>
              </w:r>
            </w:del>
            <w:r w:rsidRPr="003A1757">
              <w:rPr>
                <w:rFonts w:ascii="Times New Roman" w:hAnsi="Times New Roman" w:cs="Times New Roman"/>
                <w:sz w:val="22"/>
              </w:rPr>
              <w:t xml:space="preserve">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1E0EB823"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152" w:author="Ilhan Yoo" w:date="2022-02-26T21:57:00Z">
              <w:r w:rsidR="006C5570">
                <w:rPr>
                  <w:rFonts w:ascii="Times New Roman" w:hAnsi="Times New Roman" w:cs="Times New Roman"/>
                  <w:sz w:val="22"/>
                </w:rPr>
                <w:t>3</w:t>
              </w:r>
            </w:ins>
            <w:ins w:id="153" w:author="Ilhan Yoo" w:date="2022-02-26T21:58:00Z">
              <w:r w:rsidR="006C5570">
                <w:rPr>
                  <w:rFonts w:ascii="Times New Roman" w:hAnsi="Times New Roman" w:cs="Times New Roman"/>
                  <w:sz w:val="22"/>
                </w:rPr>
                <w:t>1</w:t>
              </w:r>
            </w:ins>
            <w:del w:id="154" w:author="Ilhan Yoo" w:date="2022-02-26T21:57:00Z">
              <w:r w:rsidRPr="003A1757" w:rsidDel="006C5570">
                <w:rPr>
                  <w:rFonts w:ascii="Times New Roman" w:hAnsi="Times New Roman" w:cs="Times New Roman"/>
                  <w:sz w:val="22"/>
                </w:rPr>
                <w:delText>4</w:delText>
              </w:r>
            </w:del>
            <w:del w:id="155" w:author="Ilhan Yoo" w:date="2022-02-26T21:58:00Z">
              <w:r w:rsidR="00E23DA6" w:rsidRPr="003A1757" w:rsidDel="006C5570">
                <w:rPr>
                  <w:rFonts w:ascii="Times New Roman" w:hAnsi="Times New Roman" w:cs="Times New Roman"/>
                  <w:sz w:val="22"/>
                </w:rPr>
                <w:delText>1</w:delText>
              </w:r>
            </w:del>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09A00006"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w:t>
            </w:r>
            <w:ins w:id="156" w:author="Ilhan Yoo" w:date="2022-02-26T22:09:00Z">
              <w:r w:rsidR="009E5CF9">
                <w:rPr>
                  <w:rFonts w:ascii="Times New Roman" w:hAnsi="Times New Roman" w:cs="Times New Roman"/>
                  <w:sz w:val="22"/>
                </w:rPr>
                <w:t>7</w:t>
              </w:r>
            </w:ins>
            <w:del w:id="157" w:author="Ilhan Yoo" w:date="2022-02-26T22:09:00Z">
              <w:r w:rsidRPr="003A1757" w:rsidDel="009E5CF9">
                <w:rPr>
                  <w:rFonts w:ascii="Times New Roman" w:hAnsi="Times New Roman" w:cs="Times New Roman" w:hint="eastAsia"/>
                  <w:sz w:val="22"/>
                </w:rPr>
                <w:delText>9</w:delText>
              </w:r>
            </w:del>
            <w:r w:rsidRPr="003A1757">
              <w:rPr>
                <w:rFonts w:ascii="Times New Roman" w:hAnsi="Times New Roman" w:cs="Times New Roman" w:hint="eastAsia"/>
                <w:sz w:val="22"/>
              </w:rPr>
              <w:t>)</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31987C67"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w:t>
            </w:r>
            <w:ins w:id="158" w:author="Ilhan Yoo" w:date="2022-02-26T21:58:00Z">
              <w:r w:rsidR="006C5570">
                <w:rPr>
                  <w:rFonts w:ascii="Times New Roman" w:hAnsi="Times New Roman" w:cs="Times New Roman"/>
                  <w:sz w:val="22"/>
                </w:rPr>
                <w:t>8</w:t>
              </w:r>
            </w:ins>
            <w:del w:id="159" w:author="Ilhan Yoo" w:date="2022-02-26T21:58:00Z">
              <w:r w:rsidRPr="003A1757" w:rsidDel="006C5570">
                <w:rPr>
                  <w:rFonts w:ascii="Times New Roman" w:hAnsi="Times New Roman" w:cs="Times New Roman" w:hint="eastAsia"/>
                  <w:sz w:val="22"/>
                </w:rPr>
                <w:delText>7</w:delText>
              </w:r>
            </w:del>
            <w:r w:rsidRPr="003A1757">
              <w:rPr>
                <w:rFonts w:ascii="Times New Roman" w:hAnsi="Times New Roman" w:cs="Times New Roman" w:hint="eastAsia"/>
                <w:sz w:val="22"/>
              </w:rPr>
              <w:t xml:space="preserve"> (12.</w:t>
            </w:r>
            <w:ins w:id="160" w:author="Ilhan Yoo" w:date="2022-02-26T22:09:00Z">
              <w:r w:rsidR="009E5CF9">
                <w:rPr>
                  <w:rFonts w:ascii="Times New Roman" w:hAnsi="Times New Roman" w:cs="Times New Roman"/>
                  <w:sz w:val="22"/>
                </w:rPr>
                <w:t>8</w:t>
              </w:r>
            </w:ins>
            <w:del w:id="161" w:author="Ilhan Yoo" w:date="2022-02-26T22:09:00Z">
              <w:r w:rsidRPr="003A1757" w:rsidDel="009E5CF9">
                <w:rPr>
                  <w:rFonts w:ascii="Times New Roman" w:hAnsi="Times New Roman" w:cs="Times New Roman" w:hint="eastAsia"/>
                  <w:sz w:val="22"/>
                </w:rPr>
                <w:delText>4</w:delText>
              </w:r>
            </w:del>
            <w:r w:rsidRPr="003A1757">
              <w:rPr>
                <w:rFonts w:ascii="Times New Roman" w:hAnsi="Times New Roman" w:cs="Times New Roman" w:hint="eastAsia"/>
                <w:sz w:val="22"/>
              </w:rPr>
              <w:t>)</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0C6B4CD1"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w:t>
            </w:r>
            <w:ins w:id="162" w:author="Ilhan Yoo" w:date="2022-02-26T21:58:00Z">
              <w:r w:rsidR="006C5570">
                <w:rPr>
                  <w:rFonts w:ascii="Times New Roman" w:hAnsi="Times New Roman" w:cs="Times New Roman"/>
                  <w:sz w:val="22"/>
                </w:rPr>
                <w:t>3</w:t>
              </w:r>
            </w:ins>
            <w:del w:id="163" w:author="Ilhan Yoo" w:date="2022-02-26T21:58:00Z">
              <w:r w:rsidRPr="003A1757" w:rsidDel="006C5570">
                <w:rPr>
                  <w:rFonts w:ascii="Times New Roman" w:hAnsi="Times New Roman" w:cs="Times New Roman" w:hint="eastAsia"/>
                  <w:sz w:val="22"/>
                </w:rPr>
                <w:delText>4</w:delText>
              </w:r>
            </w:del>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400C4BFB"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w:t>
            </w:r>
            <w:ins w:id="164" w:author="Ilhan Yoo" w:date="2022-02-26T21:58:00Z">
              <w:r w:rsidR="007072F4">
                <w:rPr>
                  <w:rFonts w:ascii="Times New Roman" w:hAnsi="Times New Roman" w:cs="Times New Roman"/>
                  <w:sz w:val="22"/>
                </w:rPr>
                <w:t>6</w:t>
              </w:r>
            </w:ins>
            <w:del w:id="165" w:author="Ilhan Yoo" w:date="2022-02-26T21:58:00Z">
              <w:r w:rsidRPr="003A1757" w:rsidDel="007072F4">
                <w:rPr>
                  <w:rFonts w:ascii="Times New Roman" w:hAnsi="Times New Roman" w:cs="Times New Roman" w:hint="eastAsia"/>
                  <w:sz w:val="22"/>
                </w:rPr>
                <w:delText>4</w:delText>
              </w:r>
            </w:del>
            <w:r w:rsidRPr="003A1757">
              <w:rPr>
                <w:rFonts w:ascii="Times New Roman" w:hAnsi="Times New Roman" w:cs="Times New Roman" w:hint="eastAsia"/>
                <w:sz w:val="22"/>
              </w:rPr>
              <w:t xml:space="preserve"> (53.</w:t>
            </w:r>
            <w:ins w:id="166" w:author="Ilhan Yoo" w:date="2022-02-26T21:58:00Z">
              <w:r w:rsidR="007072F4">
                <w:rPr>
                  <w:rFonts w:ascii="Times New Roman" w:hAnsi="Times New Roman" w:cs="Times New Roman"/>
                  <w:sz w:val="22"/>
                </w:rPr>
                <w:t>9</w:t>
              </w:r>
            </w:ins>
            <w:del w:id="167" w:author="Ilhan Yoo" w:date="2022-02-26T21:58:00Z">
              <w:r w:rsidRPr="003A1757" w:rsidDel="007072F4">
                <w:rPr>
                  <w:rFonts w:ascii="Times New Roman" w:hAnsi="Times New Roman" w:cs="Times New Roman" w:hint="eastAsia"/>
                  <w:sz w:val="22"/>
                </w:rPr>
                <w:delText>7</w:delText>
              </w:r>
            </w:del>
            <w:r w:rsidRPr="003A1757">
              <w:rPr>
                <w:rFonts w:ascii="Times New Roman" w:hAnsi="Times New Roman" w:cs="Times New Roman" w:hint="eastAsia"/>
                <w:sz w:val="22"/>
              </w:rPr>
              <w:t>)</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62B777E2"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w:t>
            </w:r>
            <w:ins w:id="168" w:author="Ilhan Yoo" w:date="2022-02-26T21:59:00Z">
              <w:r w:rsidR="007072F4">
                <w:rPr>
                  <w:rFonts w:ascii="Times New Roman" w:hAnsi="Times New Roman" w:cs="Times New Roman"/>
                  <w:sz w:val="22"/>
                </w:rPr>
                <w:t>7</w:t>
              </w:r>
            </w:ins>
            <w:del w:id="169" w:author="Ilhan Yoo" w:date="2022-02-26T21:59:00Z">
              <w:r w:rsidRPr="003A1757" w:rsidDel="007072F4">
                <w:rPr>
                  <w:rFonts w:ascii="Times New Roman" w:hAnsi="Times New Roman" w:cs="Times New Roman" w:hint="eastAsia"/>
                  <w:sz w:val="22"/>
                </w:rPr>
                <w:delText>5</w:delText>
              </w:r>
            </w:del>
            <w:r w:rsidRPr="003A1757">
              <w:rPr>
                <w:rFonts w:ascii="Times New Roman" w:hAnsi="Times New Roman" w:cs="Times New Roman" w:hint="eastAsia"/>
                <w:sz w:val="22"/>
              </w:rPr>
              <w:t xml:space="preserve"> (6</w:t>
            </w:r>
            <w:ins w:id="170" w:author="Ilhan Yoo" w:date="2022-02-26T21:59:00Z">
              <w:r w:rsidR="007072F4">
                <w:rPr>
                  <w:rFonts w:ascii="Times New Roman" w:hAnsi="Times New Roman" w:cs="Times New Roman"/>
                  <w:sz w:val="22"/>
                </w:rPr>
                <w:t>7</w:t>
              </w:r>
            </w:ins>
            <w:del w:id="171" w:author="Ilhan Yoo" w:date="2022-02-26T21:59:00Z">
              <w:r w:rsidRPr="003A1757" w:rsidDel="007072F4">
                <w:rPr>
                  <w:rFonts w:ascii="Times New Roman" w:hAnsi="Times New Roman" w:cs="Times New Roman" w:hint="eastAsia"/>
                  <w:sz w:val="22"/>
                </w:rPr>
                <w:delText>6</w:delText>
              </w:r>
            </w:del>
            <w:r w:rsidRPr="003A1757">
              <w:rPr>
                <w:rFonts w:ascii="Times New Roman" w:hAnsi="Times New Roman" w:cs="Times New Roman" w:hint="eastAsia"/>
                <w:sz w:val="22"/>
              </w:rPr>
              <w:t>.</w:t>
            </w:r>
            <w:ins w:id="172" w:author="Ilhan Yoo" w:date="2022-02-26T21:59:00Z">
              <w:r w:rsidR="007072F4">
                <w:rPr>
                  <w:rFonts w:ascii="Times New Roman" w:hAnsi="Times New Roman" w:cs="Times New Roman"/>
                  <w:sz w:val="22"/>
                </w:rPr>
                <w:t>1</w:t>
              </w:r>
            </w:ins>
            <w:del w:id="173" w:author="Ilhan Yoo" w:date="2022-02-26T21:59:00Z">
              <w:r w:rsidRPr="003A1757" w:rsidDel="007072F4">
                <w:rPr>
                  <w:rFonts w:ascii="Times New Roman" w:hAnsi="Times New Roman" w:cs="Times New Roman" w:hint="eastAsia"/>
                  <w:sz w:val="22"/>
                </w:rPr>
                <w:delText>8</w:delText>
              </w:r>
            </w:del>
            <w:r w:rsidRPr="003A1757">
              <w:rPr>
                <w:rFonts w:ascii="Times New Roman" w:hAnsi="Times New Roman" w:cs="Times New Roman" w:hint="eastAsia"/>
                <w:sz w:val="22"/>
              </w:rPr>
              <w:t>)</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0E3D8EA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w:t>
            </w:r>
            <w:ins w:id="174" w:author="Ilhan Yoo" w:date="2022-02-26T21:59:00Z">
              <w:r w:rsidR="00516B53">
                <w:rPr>
                  <w:rFonts w:ascii="Times New Roman" w:hAnsi="Times New Roman" w:cs="Times New Roman"/>
                  <w:sz w:val="22"/>
                </w:rPr>
                <w:t>1</w:t>
              </w:r>
            </w:ins>
            <w:del w:id="175" w:author="Ilhan Yoo" w:date="2022-02-26T21:59:00Z">
              <w:r w:rsidRPr="003A1757" w:rsidDel="00516B53">
                <w:rPr>
                  <w:rFonts w:ascii="Times New Roman" w:hAnsi="Times New Roman" w:cs="Times New Roman"/>
                  <w:sz w:val="22"/>
                </w:rPr>
                <w:delText>2</w:delText>
              </w:r>
            </w:del>
            <w:r w:rsidRPr="003A1757">
              <w:rPr>
                <w:rFonts w:ascii="Times New Roman" w:hAnsi="Times New Roman" w:cs="Times New Roman"/>
                <w:sz w:val="22"/>
              </w:rPr>
              <w:t>.</w:t>
            </w:r>
            <w:ins w:id="176" w:author="Ilhan Yoo" w:date="2022-02-26T21:59:00Z">
              <w:r w:rsidR="00516B53">
                <w:rPr>
                  <w:rFonts w:ascii="Times New Roman" w:hAnsi="Times New Roman" w:cs="Times New Roman"/>
                  <w:sz w:val="22"/>
                </w:rPr>
                <w:t>9</w:t>
              </w:r>
            </w:ins>
            <w:del w:id="177" w:author="Ilhan Yoo" w:date="2022-02-26T21:59:00Z">
              <w:r w:rsidRPr="003A1757" w:rsidDel="00516B53">
                <w:rPr>
                  <w:rFonts w:ascii="Times New Roman" w:hAnsi="Times New Roman" w:cs="Times New Roman"/>
                  <w:sz w:val="22"/>
                </w:rPr>
                <w:delText>3</w:delText>
              </w:r>
            </w:del>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771EF75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w:t>
            </w:r>
            <w:ins w:id="178" w:author="Ilhan Yoo" w:date="2022-02-26T21:59:00Z">
              <w:r w:rsidR="00030647">
                <w:rPr>
                  <w:rFonts w:ascii="Times New Roman" w:hAnsi="Times New Roman" w:cs="Times New Roman"/>
                  <w:sz w:val="22"/>
                </w:rPr>
                <w:t>7</w:t>
              </w:r>
            </w:ins>
            <w:del w:id="179" w:author="Ilhan Yoo" w:date="2022-02-26T21:59:00Z">
              <w:r w:rsidRPr="003A1757" w:rsidDel="00030647">
                <w:rPr>
                  <w:rFonts w:ascii="Times New Roman" w:hAnsi="Times New Roman" w:cs="Times New Roman"/>
                  <w:sz w:val="22"/>
                </w:rPr>
                <w:delText>6</w:delText>
              </w:r>
            </w:del>
            <w:r w:rsidRPr="003A1757">
              <w:rPr>
                <w:rFonts w:ascii="Times New Roman" w:hAnsi="Times New Roman" w:cs="Times New Roman"/>
                <w:sz w:val="22"/>
              </w:rPr>
              <w:t xml:space="preserve"> (39.</w:t>
            </w:r>
            <w:ins w:id="180" w:author="Ilhan Yoo" w:date="2022-02-26T21:59:00Z">
              <w:r w:rsidR="00030647">
                <w:rPr>
                  <w:rFonts w:ascii="Times New Roman" w:hAnsi="Times New Roman" w:cs="Times New Roman"/>
                  <w:sz w:val="22"/>
                </w:rPr>
                <w:t>7</w:t>
              </w:r>
            </w:ins>
            <w:del w:id="181" w:author="Ilhan Yoo" w:date="2022-02-26T21:59:00Z">
              <w:r w:rsidRPr="003A1757" w:rsidDel="00030647">
                <w:rPr>
                  <w:rFonts w:ascii="Times New Roman" w:hAnsi="Times New Roman" w:cs="Times New Roman"/>
                  <w:sz w:val="22"/>
                </w:rPr>
                <w:delText>6</w:delText>
              </w:r>
            </w:del>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1392263E" w:rsidR="00467DEA" w:rsidRPr="003A1757" w:rsidRDefault="00F41094" w:rsidP="00467DEA">
            <w:pPr>
              <w:wordWrap/>
              <w:spacing w:line="480" w:lineRule="auto"/>
              <w:rPr>
                <w:rFonts w:ascii="Times New Roman" w:hAnsi="Times New Roman" w:cs="Times New Roman"/>
                <w:sz w:val="22"/>
              </w:rPr>
            </w:pPr>
            <w:ins w:id="182" w:author="Ilhan Yoo" w:date="2022-02-26T21:38:00Z">
              <w:r>
                <w:rPr>
                  <w:rFonts w:ascii="Times New Roman" w:hAnsi="Times New Roman" w:cs="Times New Roman"/>
                  <w:sz w:val="22"/>
                </w:rPr>
                <w:t xml:space="preserve">Current </w:t>
              </w:r>
            </w:ins>
            <w:del w:id="183" w:author="Ilhan Yoo" w:date="2022-02-26T21:38:00Z">
              <w:r w:rsidR="00467DEA" w:rsidRPr="003A1757" w:rsidDel="00F41094">
                <w:rPr>
                  <w:rFonts w:ascii="Times New Roman" w:hAnsi="Times New Roman" w:cs="Times New Roman"/>
                  <w:sz w:val="22"/>
                </w:rPr>
                <w:delText>S</w:delText>
              </w:r>
            </w:del>
            <w:ins w:id="184" w:author="Ilhan Yoo" w:date="2022-02-26T21:38:00Z">
              <w:r>
                <w:rPr>
                  <w:rFonts w:ascii="Times New Roman" w:hAnsi="Times New Roman" w:cs="Times New Roman"/>
                  <w:sz w:val="22"/>
                </w:rPr>
                <w:t>s</w:t>
              </w:r>
            </w:ins>
            <w:r w:rsidR="00467DEA" w:rsidRPr="003A1757">
              <w:rPr>
                <w:rFonts w:ascii="Times New Roman" w:hAnsi="Times New Roman" w:cs="Times New Roman"/>
                <w:sz w:val="22"/>
              </w:rPr>
              <w:t>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06ECB284"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w:t>
            </w:r>
            <w:del w:id="185" w:author="Ilhan Yoo" w:date="2022-02-26T22:08:00Z">
              <w:r w:rsidRPr="003A1757" w:rsidDel="003B4FB9">
                <w:rPr>
                  <w:rFonts w:ascii="Times New Roman" w:hAnsi="Times New Roman" w:cs="Times New Roman"/>
                  <w:sz w:val="22"/>
                </w:rPr>
                <w:delText>6</w:delText>
              </w:r>
            </w:del>
            <w:ins w:id="186" w:author="Ilhan Yoo" w:date="2022-02-26T22:08:00Z">
              <w:r w:rsidR="003B4FB9">
                <w:rPr>
                  <w:rFonts w:ascii="Times New Roman" w:hAnsi="Times New Roman" w:cs="Times New Roman"/>
                  <w:sz w:val="22"/>
                </w:rPr>
                <w:t>3</w:t>
              </w:r>
            </w:ins>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731BBB86"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w:t>
            </w:r>
            <w:del w:id="187" w:author="Ilhan Yoo" w:date="2022-02-26T22:08:00Z">
              <w:r w:rsidRPr="003A1757" w:rsidDel="003B4FB9">
                <w:rPr>
                  <w:rFonts w:ascii="Times New Roman" w:hAnsi="Times New Roman" w:cs="Times New Roman"/>
                  <w:sz w:val="22"/>
                </w:rPr>
                <w:delText>4</w:delText>
              </w:r>
            </w:del>
            <w:ins w:id="188" w:author="Ilhan Yoo" w:date="2022-02-26T22:08:00Z">
              <w:r w:rsidR="003B4FB9">
                <w:rPr>
                  <w:rFonts w:ascii="Times New Roman" w:hAnsi="Times New Roman" w:cs="Times New Roman"/>
                  <w:sz w:val="22"/>
                </w:rPr>
                <w:t>2</w:t>
              </w:r>
            </w:ins>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1E94F1A4" w:rsidR="00467DEA" w:rsidRPr="003A1757" w:rsidRDefault="00357231" w:rsidP="00467DEA">
            <w:pPr>
              <w:wordWrap/>
              <w:spacing w:line="480" w:lineRule="auto"/>
              <w:jc w:val="center"/>
              <w:rPr>
                <w:rFonts w:ascii="Times New Roman" w:hAnsi="Times New Roman" w:cs="Times New Roman"/>
                <w:sz w:val="22"/>
              </w:rPr>
            </w:pPr>
            <w:ins w:id="189" w:author="Ilhan Yoo" w:date="2022-02-26T22:08:00Z">
              <w:r>
                <w:rPr>
                  <w:rFonts w:ascii="Times New Roman" w:hAnsi="Times New Roman" w:cs="Times New Roman"/>
                  <w:sz w:val="22"/>
                </w:rPr>
                <w:t>40</w:t>
              </w:r>
            </w:ins>
            <w:del w:id="190" w:author="Ilhan Yoo" w:date="2022-02-26T22:08:00Z">
              <w:r w:rsidR="00D13C3A" w:rsidRPr="003A1757" w:rsidDel="00357231">
                <w:rPr>
                  <w:rFonts w:ascii="Times New Roman" w:hAnsi="Times New Roman" w:cs="Times New Roman"/>
                  <w:sz w:val="22"/>
                </w:rPr>
                <w:delText>39</w:delText>
              </w:r>
            </w:del>
            <w:r w:rsidR="00D13C3A" w:rsidRPr="003A1757">
              <w:rPr>
                <w:rFonts w:ascii="Times New Roman" w:hAnsi="Times New Roman" w:cs="Times New Roman"/>
                <w:sz w:val="22"/>
              </w:rPr>
              <w:t xml:space="preserve"> (22</w:t>
            </w:r>
            <w:r w:rsidR="00467DEA" w:rsidRPr="003A1757">
              <w:rPr>
                <w:rFonts w:ascii="Times New Roman" w:hAnsi="Times New Roman" w:cs="Times New Roman"/>
                <w:sz w:val="22"/>
              </w:rPr>
              <w:t>.</w:t>
            </w:r>
            <w:ins w:id="191" w:author="Ilhan Yoo" w:date="2022-02-26T22:08:00Z">
              <w:r>
                <w:rPr>
                  <w:rFonts w:ascii="Times New Roman" w:hAnsi="Times New Roman" w:cs="Times New Roman"/>
                  <w:sz w:val="22"/>
                </w:rPr>
                <w:t>5</w:t>
              </w:r>
            </w:ins>
            <w:del w:id="192" w:author="Ilhan Yoo" w:date="2022-02-26T22:08:00Z">
              <w:r w:rsidR="00467DEA" w:rsidRPr="003A1757" w:rsidDel="00357231">
                <w:rPr>
                  <w:rFonts w:ascii="Times New Roman" w:hAnsi="Times New Roman" w:cs="Times New Roman"/>
                  <w:sz w:val="22"/>
                </w:rPr>
                <w:delText>3</w:delText>
              </w:r>
            </w:del>
            <w:r w:rsidR="00467DEA" w:rsidRPr="003A1757">
              <w:rPr>
                <w:rFonts w:ascii="Times New Roman" w:hAnsi="Times New Roman" w:cs="Times New Roman"/>
                <w:sz w:val="22"/>
              </w:rPr>
              <w:t>)</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37CD537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w:t>
            </w:r>
            <w:ins w:id="193" w:author="Ilhan Yoo" w:date="2022-02-26T22:09:00Z">
              <w:r w:rsidR="00357231">
                <w:rPr>
                  <w:rFonts w:ascii="Times New Roman" w:hAnsi="Times New Roman" w:cs="Times New Roman"/>
                  <w:sz w:val="22"/>
                </w:rPr>
                <w:t>4</w:t>
              </w:r>
            </w:ins>
            <w:del w:id="194" w:author="Ilhan Yoo" w:date="2022-02-26T22:09:00Z">
              <w:r w:rsidRPr="003A1757" w:rsidDel="00357231">
                <w:rPr>
                  <w:rFonts w:ascii="Times New Roman" w:hAnsi="Times New Roman" w:cs="Times New Roman"/>
                  <w:sz w:val="22"/>
                </w:rPr>
                <w:delText>3</w:delText>
              </w:r>
            </w:del>
            <w:r w:rsidRPr="003A1757">
              <w:rPr>
                <w:rFonts w:ascii="Times New Roman" w:hAnsi="Times New Roman" w:cs="Times New Roman"/>
                <w:sz w:val="22"/>
              </w:rPr>
              <w:t xml:space="preserve"> (</w:t>
            </w:r>
            <w:ins w:id="195" w:author="Ilhan Yoo" w:date="2022-02-26T22:09:00Z">
              <w:r w:rsidR="00357231">
                <w:rPr>
                  <w:rFonts w:ascii="Times New Roman" w:hAnsi="Times New Roman" w:cs="Times New Roman"/>
                  <w:sz w:val="22"/>
                </w:rPr>
                <w:t>20.1</w:t>
              </w:r>
            </w:ins>
            <w:del w:id="196" w:author="Ilhan Yoo" w:date="2022-02-26T22:09:00Z">
              <w:r w:rsidRPr="003A1757" w:rsidDel="00357231">
                <w:rPr>
                  <w:rFonts w:ascii="Times New Roman" w:hAnsi="Times New Roman" w:cs="Times New Roman"/>
                  <w:sz w:val="22"/>
                </w:rPr>
                <w:delText>19.8</w:delText>
              </w:r>
            </w:del>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66539B3D"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w:t>
            </w:r>
            <w:ins w:id="197" w:author="Ilhan Yoo" w:date="2022-02-26T21:40:00Z">
              <w:r w:rsidR="00152D4C">
                <w:rPr>
                  <w:rFonts w:ascii="Times New Roman" w:hAnsi="Times New Roman" w:cs="Times New Roman"/>
                  <w:sz w:val="22"/>
                </w:rPr>
                <w:t>8</w:t>
              </w:r>
            </w:ins>
            <w:del w:id="198" w:author="Ilhan Yoo" w:date="2022-02-26T21:40:00Z">
              <w:r w:rsidRPr="003A1757" w:rsidDel="00152D4C">
                <w:rPr>
                  <w:rFonts w:ascii="Times New Roman" w:hAnsi="Times New Roman" w:cs="Times New Roman"/>
                  <w:sz w:val="22"/>
                </w:rPr>
                <w:delText>9</w:delText>
              </w:r>
            </w:del>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836C63"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w:t>
            </w:r>
            <w:ins w:id="199" w:author="Ilhan Yoo" w:date="2022-02-26T21:40:00Z">
              <w:r w:rsidR="00152D4C">
                <w:rPr>
                  <w:rFonts w:ascii="Times New Roman" w:hAnsi="Times New Roman" w:cs="Times New Roman"/>
                  <w:sz w:val="22"/>
                </w:rPr>
                <w:t>4</w:t>
              </w:r>
            </w:ins>
            <w:del w:id="200" w:author="Ilhan Yoo" w:date="2022-02-26T21:40:00Z">
              <w:r w:rsidRPr="003A1757" w:rsidDel="00152D4C">
                <w:rPr>
                  <w:rFonts w:ascii="Times New Roman" w:hAnsi="Times New Roman" w:cs="Times New Roman"/>
                  <w:sz w:val="22"/>
                </w:rPr>
                <w:delText>6</w:delText>
              </w:r>
            </w:del>
            <w:r w:rsidRPr="003A1757">
              <w:rPr>
                <w:rFonts w:ascii="Times New Roman" w:hAnsi="Times New Roman" w:cs="Times New Roman"/>
                <w:sz w:val="22"/>
              </w:rPr>
              <w:t xml:space="preserve">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091DE95A"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w:t>
            </w:r>
            <w:ins w:id="201" w:author="Ilhan Yoo" w:date="2022-02-26T21:41:00Z">
              <w:r w:rsidR="00AD66FB">
                <w:rPr>
                  <w:rFonts w:ascii="Times New Roman" w:hAnsi="Times New Roman" w:cs="Times New Roman"/>
                  <w:sz w:val="22"/>
                </w:rPr>
                <w:t>3</w:t>
              </w:r>
            </w:ins>
            <w:del w:id="202" w:author="Ilhan Yoo" w:date="2022-02-26T21:41:00Z">
              <w:r w:rsidRPr="003A1757" w:rsidDel="00AD66FB">
                <w:rPr>
                  <w:rFonts w:ascii="Times New Roman" w:hAnsi="Times New Roman" w:cs="Times New Roman"/>
                  <w:sz w:val="22"/>
                </w:rPr>
                <w:delText>4</w:delText>
              </w:r>
            </w:del>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78E04F3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ins w:id="203" w:author="Ilhan Yoo" w:date="2022-02-26T21:42:00Z">
              <w:r w:rsidR="00AD66FB">
                <w:rPr>
                  <w:rFonts w:ascii="Times New Roman" w:hAnsi="Times New Roman" w:cs="Times New Roman"/>
                  <w:sz w:val="22"/>
                </w:rPr>
                <w:t>6</w:t>
              </w:r>
            </w:ins>
            <w:del w:id="204" w:author="Ilhan Yoo" w:date="2022-02-26T21:42:00Z">
              <w:r w:rsidRPr="003A1757" w:rsidDel="00AD66FB">
                <w:rPr>
                  <w:rFonts w:ascii="Times New Roman" w:hAnsi="Times New Roman" w:cs="Times New Roman"/>
                  <w:sz w:val="22"/>
                </w:rPr>
                <w:delText>7</w:delText>
              </w:r>
            </w:del>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50D7C83F" w:rsidR="00D23EAF" w:rsidRPr="003A1757" w:rsidRDefault="00CB0173" w:rsidP="00D23EAF">
            <w:pPr>
              <w:wordWrap/>
              <w:spacing w:line="480" w:lineRule="auto"/>
              <w:jc w:val="center"/>
              <w:rPr>
                <w:rFonts w:ascii="Times New Roman" w:hAnsi="Times New Roman" w:cs="Times New Roman"/>
                <w:sz w:val="22"/>
              </w:rPr>
            </w:pPr>
            <w:ins w:id="205" w:author="Ilhan Yoo" w:date="2022-02-26T21:43:00Z">
              <w:r>
                <w:rPr>
                  <w:rFonts w:ascii="Times New Roman" w:hAnsi="Times New Roman" w:cs="Times New Roman"/>
                  <w:sz w:val="22"/>
                </w:rPr>
                <w:t>5</w:t>
              </w:r>
            </w:ins>
            <w:del w:id="206" w:author="Ilhan Yoo" w:date="2022-02-26T21:43:00Z">
              <w:r w:rsidR="00BF1533" w:rsidRPr="003A1757" w:rsidDel="00CB0173">
                <w:rPr>
                  <w:rFonts w:ascii="Times New Roman" w:hAnsi="Times New Roman" w:cs="Times New Roman"/>
                  <w:sz w:val="22"/>
                </w:rPr>
                <w:delText>6</w:delText>
              </w:r>
            </w:del>
            <w:r w:rsidR="00BF1533" w:rsidRPr="003A1757">
              <w:rPr>
                <w:rFonts w:ascii="Times New Roman" w:hAnsi="Times New Roman" w:cs="Times New Roman"/>
                <w:sz w:val="22"/>
              </w:rPr>
              <w:t>.</w:t>
            </w:r>
            <w:ins w:id="207" w:author="Ilhan Yoo" w:date="2022-02-26T21:43:00Z">
              <w:r>
                <w:rPr>
                  <w:rFonts w:ascii="Times New Roman" w:hAnsi="Times New Roman" w:cs="Times New Roman"/>
                  <w:sz w:val="22"/>
                </w:rPr>
                <w:t>99</w:t>
              </w:r>
            </w:ins>
            <w:del w:id="208" w:author="Ilhan Yoo" w:date="2022-02-26T21:43:00Z">
              <w:r w:rsidR="00BF1533" w:rsidRPr="003A1757" w:rsidDel="00CB0173">
                <w:rPr>
                  <w:rFonts w:ascii="Times New Roman" w:hAnsi="Times New Roman" w:cs="Times New Roman"/>
                  <w:sz w:val="22"/>
                </w:rPr>
                <w:delText>00</w:delText>
              </w:r>
            </w:del>
            <w:r w:rsidR="00BF1533" w:rsidRPr="003A1757">
              <w:rPr>
                <w:rFonts w:ascii="Times New Roman" w:hAnsi="Times New Roman" w:cs="Times New Roman"/>
                <w:sz w:val="22"/>
              </w:rPr>
              <w:t xml:space="preserve"> ± 1.3</w:t>
            </w:r>
            <w:ins w:id="209" w:author="Ilhan Yoo" w:date="2022-02-26T21:43:00Z">
              <w:r>
                <w:rPr>
                  <w:rFonts w:ascii="Times New Roman" w:hAnsi="Times New Roman" w:cs="Times New Roman"/>
                  <w:sz w:val="22"/>
                </w:rPr>
                <w:t>5</w:t>
              </w:r>
            </w:ins>
            <w:del w:id="210" w:author="Ilhan Yoo" w:date="2022-02-26T21:43:00Z">
              <w:r w:rsidR="00BF1533" w:rsidRPr="003A1757" w:rsidDel="00CB0173">
                <w:rPr>
                  <w:rFonts w:ascii="Times New Roman" w:hAnsi="Times New Roman" w:cs="Times New Roman"/>
                  <w:sz w:val="22"/>
                </w:rPr>
                <w:delText>6</w:delText>
              </w:r>
            </w:del>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7C04F0E3"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ins w:id="211" w:author="Ilhan Yoo" w:date="2022-02-26T21:43:00Z">
              <w:r w:rsidR="00CB0173">
                <w:rPr>
                  <w:rFonts w:ascii="Times New Roman" w:hAnsi="Times New Roman" w:cs="Times New Roman"/>
                  <w:sz w:val="22"/>
                </w:rPr>
                <w:t>3</w:t>
              </w:r>
            </w:ins>
            <w:del w:id="212" w:author="Ilhan Yoo" w:date="2022-02-26T21:43:00Z">
              <w:r w:rsidR="00D23EAF" w:rsidRPr="003A1757" w:rsidDel="00CB0173">
                <w:rPr>
                  <w:rFonts w:ascii="Times New Roman" w:hAnsi="Times New Roman" w:cs="Times New Roman"/>
                  <w:sz w:val="22"/>
                </w:rPr>
                <w:delText>4</w:delText>
              </w:r>
            </w:del>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Total cholesterol </w:t>
            </w:r>
            <w:r w:rsidRPr="003A1757">
              <w:rPr>
                <w:rFonts w:ascii="Times New Roman" w:hAnsi="Times New Roman" w:cs="Times New Roman"/>
                <w:sz w:val="22"/>
              </w:rPr>
              <w:lastRenderedPageBreak/>
              <w:t>(mmol/L)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1447" w:type="dxa"/>
            <w:tcBorders>
              <w:top w:val="nil"/>
              <w:bottom w:val="nil"/>
            </w:tcBorders>
            <w:hideMark/>
          </w:tcPr>
          <w:p w14:paraId="7AB31B0E" w14:textId="4ACB599E"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w:t>
            </w:r>
            <w:ins w:id="213" w:author="Ilhan Yoo" w:date="2022-02-26T21:44:00Z">
              <w:r w:rsidR="007A298C">
                <w:rPr>
                  <w:rFonts w:ascii="Times New Roman" w:hAnsi="Times New Roman" w:cs="Times New Roman"/>
                  <w:sz w:val="22"/>
                </w:rPr>
                <w:t>3</w:t>
              </w:r>
            </w:ins>
            <w:del w:id="214" w:author="Ilhan Yoo" w:date="2022-02-26T21:44:00Z">
              <w:r w:rsidRPr="003A1757" w:rsidDel="007A298C">
                <w:rPr>
                  <w:rFonts w:ascii="Times New Roman" w:hAnsi="Times New Roman" w:cs="Times New Roman"/>
                  <w:sz w:val="22"/>
                </w:rPr>
                <w:delText>9</w:delText>
              </w:r>
            </w:del>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6591EB02"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w:t>
            </w:r>
            <w:ins w:id="215" w:author="Ilhan Yoo" w:date="2022-02-26T21:44:00Z">
              <w:r w:rsidR="007A298C">
                <w:rPr>
                  <w:rFonts w:ascii="Times New Roman" w:hAnsi="Times New Roman" w:cs="Times New Roman"/>
                  <w:sz w:val="22"/>
                </w:rPr>
                <w:t>0</w:t>
              </w:r>
            </w:ins>
            <w:del w:id="216" w:author="Ilhan Yoo" w:date="2022-02-26T21:44:00Z">
              <w:r w:rsidRPr="003A1757" w:rsidDel="007A298C">
                <w:rPr>
                  <w:rFonts w:ascii="Times New Roman" w:hAnsi="Times New Roman" w:cs="Times New Roman"/>
                  <w:sz w:val="22"/>
                </w:rPr>
                <w:delText>2</w:delText>
              </w:r>
            </w:del>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4EDCFD1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Rt MCA PI (n =</w:t>
            </w:r>
            <w:r w:rsidR="00E02397" w:rsidRPr="003A1757">
              <w:rPr>
                <w:rFonts w:ascii="Times New Roman" w:hAnsi="Times New Roman" w:cs="Times New Roman"/>
                <w:sz w:val="22"/>
              </w:rPr>
              <w:t xml:space="preserve"> 47</w:t>
            </w:r>
            <w:ins w:id="217" w:author="Ilhan Yoo" w:date="2022-02-26T21:56:00Z">
              <w:r w:rsidR="004C0DD2">
                <w:rPr>
                  <w:rFonts w:ascii="Times New Roman" w:hAnsi="Times New Roman" w:cs="Times New Roman"/>
                  <w:sz w:val="22"/>
                </w:rPr>
                <w:t>4</w:t>
              </w:r>
            </w:ins>
            <w:del w:id="218" w:author="Ilhan Yoo" w:date="2022-02-26T21:56:00Z">
              <w:r w:rsidR="00E02397" w:rsidRPr="003A1757" w:rsidDel="004C0DD2">
                <w:rPr>
                  <w:rFonts w:ascii="Times New Roman" w:hAnsi="Times New Roman" w:cs="Times New Roman"/>
                  <w:sz w:val="22"/>
                </w:rPr>
                <w:delText>0</w:delText>
              </w:r>
            </w:del>
            <w:r w:rsidRPr="003A1757">
              <w:rPr>
                <w:rFonts w:ascii="Times New Roman" w:hAnsi="Times New Roman" w:cs="Times New Roman"/>
                <w:sz w:val="22"/>
              </w:rPr>
              <w:t xml:space="preserve">) </w:t>
            </w:r>
          </w:p>
        </w:tc>
        <w:tc>
          <w:tcPr>
            <w:tcW w:w="1447" w:type="dxa"/>
            <w:tcBorders>
              <w:top w:val="nil"/>
              <w:bottom w:val="nil"/>
            </w:tcBorders>
            <w:hideMark/>
          </w:tcPr>
          <w:p w14:paraId="2044A627" w14:textId="2051C934"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w:t>
            </w:r>
            <w:ins w:id="219" w:author="Ilhan Yoo" w:date="2022-02-26T21:55:00Z">
              <w:r w:rsidR="00281F68">
                <w:rPr>
                  <w:rFonts w:ascii="Times New Roman" w:hAnsi="Times New Roman" w:cs="Times New Roman"/>
                  <w:sz w:val="22"/>
                </w:rPr>
                <w:t>5</w:t>
              </w:r>
            </w:ins>
            <w:del w:id="220" w:author="Ilhan Yoo" w:date="2022-02-26T21:51:00Z">
              <w:r w:rsidRPr="003A1757" w:rsidDel="0032642C">
                <w:rPr>
                  <w:rFonts w:ascii="Times New Roman" w:hAnsi="Times New Roman" w:cs="Times New Roman"/>
                  <w:sz w:val="22"/>
                </w:rPr>
                <w:delText>5</w:delText>
              </w:r>
            </w:del>
            <w:r w:rsidRPr="003A1757">
              <w:rPr>
                <w:rFonts w:ascii="Times New Roman" w:hAnsi="Times New Roman" w:cs="Times New Roman"/>
                <w:sz w:val="22"/>
              </w:rPr>
              <w:t xml:space="preserve"> ± 0.13</w:t>
            </w:r>
          </w:p>
          <w:p w14:paraId="7BE09CB7" w14:textId="3CEAEEB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w:t>
            </w:r>
            <w:ins w:id="221" w:author="Ilhan Yoo" w:date="2022-02-26T21:54:00Z">
              <w:r w:rsidR="004C2D74">
                <w:rPr>
                  <w:rFonts w:ascii="Times New Roman" w:hAnsi="Times New Roman" w:cs="Times New Roman"/>
                  <w:sz w:val="22"/>
                </w:rPr>
                <w:t>8</w:t>
              </w:r>
            </w:ins>
            <w:del w:id="222" w:author="Ilhan Yoo" w:date="2022-02-26T21:54:00Z">
              <w:r w:rsidRPr="003A1757" w:rsidDel="004C2D74">
                <w:rPr>
                  <w:rFonts w:ascii="Times New Roman" w:hAnsi="Times New Roman" w:cs="Times New Roman"/>
                  <w:sz w:val="22"/>
                </w:rPr>
                <w:delText>5</w:delText>
              </w:r>
            </w:del>
            <w:r w:rsidRPr="003A1757">
              <w:rPr>
                <w:rFonts w:ascii="Times New Roman" w:hAnsi="Times New Roman" w:cs="Times New Roman"/>
                <w:sz w:val="22"/>
              </w:rPr>
              <w:t>)</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1E1EDF63"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w:t>
            </w:r>
            <w:ins w:id="223" w:author="Ilhan Yoo" w:date="2022-02-26T21:54:00Z">
              <w:r w:rsidR="002F7C39">
                <w:rPr>
                  <w:rFonts w:ascii="Times New Roman" w:hAnsi="Times New Roman" w:cs="Times New Roman"/>
                  <w:sz w:val="22"/>
                </w:rPr>
                <w:t>7</w:t>
              </w:r>
            </w:ins>
            <w:del w:id="224" w:author="Ilhan Yoo" w:date="2022-02-26T21:54:00Z">
              <w:r w:rsidRPr="003A1757" w:rsidDel="002F7C39">
                <w:rPr>
                  <w:rFonts w:ascii="Times New Roman" w:hAnsi="Times New Roman" w:cs="Times New Roman"/>
                  <w:sz w:val="22"/>
                </w:rPr>
                <w:delText>6</w:delText>
              </w:r>
            </w:del>
            <w:r w:rsidRPr="003A1757">
              <w:rPr>
                <w:rFonts w:ascii="Times New Roman" w:hAnsi="Times New Roman" w:cs="Times New Roman"/>
                <w:sz w:val="22"/>
              </w:rPr>
              <w:t>)</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32642C" w:rsidRPr="003A1757" w14:paraId="4C331A75" w14:textId="77777777" w:rsidTr="00F352BD">
        <w:tc>
          <w:tcPr>
            <w:tcW w:w="2192" w:type="dxa"/>
            <w:tcBorders>
              <w:top w:val="nil"/>
              <w:bottom w:val="nil"/>
            </w:tcBorders>
            <w:hideMark/>
          </w:tcPr>
          <w:p w14:paraId="4CE01BEF" w14:textId="666B9DBD"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Lt MCA PI (n = 45</w:t>
            </w:r>
            <w:ins w:id="225" w:author="Ilhan Yoo" w:date="2022-02-26T21:56:00Z">
              <w:r w:rsidR="00CE52DC">
                <w:rPr>
                  <w:rFonts w:ascii="Times New Roman" w:hAnsi="Times New Roman" w:cs="Times New Roman"/>
                  <w:sz w:val="22"/>
                </w:rPr>
                <w:t>6</w:t>
              </w:r>
            </w:ins>
            <w:del w:id="226" w:author="Ilhan Yoo" w:date="2022-02-26T21:56:00Z">
              <w:r w:rsidRPr="003A1757" w:rsidDel="00CE52DC">
                <w:rPr>
                  <w:rFonts w:ascii="Times New Roman" w:hAnsi="Times New Roman" w:cs="Times New Roman"/>
                  <w:sz w:val="22"/>
                </w:rPr>
                <w:delText>3</w:delText>
              </w:r>
            </w:del>
            <w:r w:rsidRPr="003A1757">
              <w:rPr>
                <w:rFonts w:ascii="Times New Roman" w:hAnsi="Times New Roman" w:cs="Times New Roman"/>
                <w:sz w:val="22"/>
              </w:rPr>
              <w:t>)</w:t>
            </w:r>
          </w:p>
        </w:tc>
        <w:tc>
          <w:tcPr>
            <w:tcW w:w="1447" w:type="dxa"/>
            <w:tcBorders>
              <w:top w:val="nil"/>
              <w:bottom w:val="nil"/>
            </w:tcBorders>
            <w:hideMark/>
          </w:tcPr>
          <w:p w14:paraId="2F631D23" w14:textId="3E7BC89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w:t>
            </w:r>
            <w:ins w:id="227" w:author="Ilhan Yoo" w:date="2022-02-26T21:53:00Z">
              <w:r w:rsidR="008B24A4">
                <w:rPr>
                  <w:rFonts w:ascii="Times New Roman" w:hAnsi="Times New Roman" w:cs="Times New Roman"/>
                  <w:sz w:val="22"/>
                </w:rPr>
                <w:t>2</w:t>
              </w:r>
            </w:ins>
            <w:del w:id="228" w:author="Ilhan Yoo" w:date="2022-02-26T21:53:00Z">
              <w:r w:rsidRPr="003A1757" w:rsidDel="008B24A4">
                <w:rPr>
                  <w:rFonts w:ascii="Times New Roman" w:hAnsi="Times New Roman" w:cs="Times New Roman"/>
                  <w:sz w:val="22"/>
                </w:rPr>
                <w:delText>9</w:delText>
              </w:r>
            </w:del>
          </w:p>
          <w:p w14:paraId="4C9C899F" w14:textId="5A0F96CD"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13</w:t>
            </w:r>
            <w:ins w:id="229" w:author="Ilhan Yoo" w:date="2022-02-26T21:54:00Z">
              <w:r w:rsidR="00D7188C">
                <w:rPr>
                  <w:rFonts w:ascii="Times New Roman" w:hAnsi="Times New Roman" w:cs="Times New Roman"/>
                  <w:sz w:val="22"/>
                </w:rPr>
                <w:t>8</w:t>
              </w:r>
            </w:ins>
            <w:del w:id="230" w:author="Ilhan Yoo" w:date="2022-02-26T21:54:00Z">
              <w:r w:rsidRPr="003A1757" w:rsidDel="00D7188C">
                <w:rPr>
                  <w:rFonts w:ascii="Times New Roman" w:hAnsi="Times New Roman" w:cs="Times New Roman"/>
                  <w:sz w:val="22"/>
                </w:rPr>
                <w:delText>5</w:delText>
              </w:r>
            </w:del>
            <w:r w:rsidRPr="003A1757">
              <w:rPr>
                <w:rFonts w:ascii="Times New Roman" w:hAnsi="Times New Roman" w:cs="Times New Roman"/>
                <w:sz w:val="22"/>
              </w:rPr>
              <w:t>)</w:t>
            </w:r>
          </w:p>
        </w:tc>
        <w:tc>
          <w:tcPr>
            <w:tcW w:w="1450" w:type="dxa"/>
            <w:tcBorders>
              <w:top w:val="nil"/>
              <w:bottom w:val="nil"/>
            </w:tcBorders>
            <w:hideMark/>
          </w:tcPr>
          <w:p w14:paraId="5E453C7C"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p>
        </w:tc>
        <w:tc>
          <w:tcPr>
            <w:tcW w:w="1450" w:type="dxa"/>
            <w:tcBorders>
              <w:top w:val="nil"/>
              <w:bottom w:val="nil"/>
            </w:tcBorders>
            <w:hideMark/>
          </w:tcPr>
          <w:p w14:paraId="623D72EB"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p>
        </w:tc>
        <w:tc>
          <w:tcPr>
            <w:tcW w:w="1451" w:type="dxa"/>
            <w:tcBorders>
              <w:top w:val="nil"/>
              <w:bottom w:val="nil"/>
            </w:tcBorders>
            <w:hideMark/>
          </w:tcPr>
          <w:p w14:paraId="5AAC5B8C"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p>
        </w:tc>
        <w:tc>
          <w:tcPr>
            <w:tcW w:w="1026" w:type="dxa"/>
            <w:tcBorders>
              <w:top w:val="nil"/>
              <w:bottom w:val="nil"/>
            </w:tcBorders>
            <w:hideMark/>
          </w:tcPr>
          <w:p w14:paraId="1F1A3A16" w14:textId="554F754E" w:rsidR="0032642C" w:rsidRPr="003A1757" w:rsidRDefault="0032642C" w:rsidP="0032642C">
            <w:pPr>
              <w:wordWrap/>
              <w:spacing w:line="480" w:lineRule="auto"/>
              <w:jc w:val="center"/>
              <w:rPr>
                <w:rFonts w:ascii="Times New Roman" w:hAnsi="Times New Roman" w:cs="Times New Roman"/>
                <w:sz w:val="22"/>
              </w:rPr>
            </w:pPr>
            <w:ins w:id="231" w:author="Ilhan Yoo" w:date="2022-02-26T21:52:00Z">
              <w:r w:rsidRPr="003A1757">
                <w:rPr>
                  <w:rFonts w:ascii="Times New Roman" w:hAnsi="Times New Roman" w:cs="Times New Roman"/>
                  <w:sz w:val="22"/>
                </w:rPr>
                <w:t>&lt;0.001‡</w:t>
              </w:r>
            </w:ins>
            <w:del w:id="232" w:author="Ilhan Yoo" w:date="2022-02-26T21:52:00Z">
              <w:r w:rsidRPr="003A1757" w:rsidDel="00966C41">
                <w:rPr>
                  <w:rFonts w:ascii="Times New Roman" w:hAnsi="Times New Roman" w:cs="Times New Roman"/>
                  <w:sz w:val="22"/>
                </w:rPr>
                <w:delText>0.822</w:delText>
              </w:r>
            </w:del>
          </w:p>
        </w:tc>
      </w:tr>
      <w:tr w:rsidR="0032642C" w:rsidRPr="003A1757" w14:paraId="7FDDB305" w14:textId="77777777" w:rsidTr="00F352BD">
        <w:tc>
          <w:tcPr>
            <w:tcW w:w="2192" w:type="dxa"/>
            <w:tcBorders>
              <w:top w:val="nil"/>
              <w:bottom w:val="nil"/>
            </w:tcBorders>
            <w:hideMark/>
          </w:tcPr>
          <w:p w14:paraId="5F8AEABF" w14:textId="3322126E"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53130879" w:rsidR="0032642C" w:rsidRPr="003A1757" w:rsidRDefault="004727EE" w:rsidP="0032642C">
            <w:pPr>
              <w:wordWrap/>
              <w:spacing w:line="480" w:lineRule="auto"/>
              <w:jc w:val="center"/>
              <w:rPr>
                <w:rFonts w:ascii="Times New Roman" w:hAnsi="Times New Roman" w:cs="Times New Roman"/>
                <w:sz w:val="22"/>
              </w:rPr>
            </w:pPr>
            <w:ins w:id="233" w:author="Ilhan Yoo" w:date="2022-02-26T22:09:00Z">
              <w:r>
                <w:rPr>
                  <w:rFonts w:ascii="Times New Roman" w:hAnsi="Times New Roman" w:cs="Times New Roman"/>
                  <w:sz w:val="22"/>
                </w:rPr>
                <w:t>70</w:t>
              </w:r>
            </w:ins>
            <w:del w:id="234" w:author="Ilhan Yoo" w:date="2022-02-26T22:09:00Z">
              <w:r w:rsidR="0032642C" w:rsidRPr="003A1757" w:rsidDel="004727EE">
                <w:rPr>
                  <w:rFonts w:ascii="Times New Roman" w:hAnsi="Times New Roman" w:cs="Times New Roman"/>
                  <w:sz w:val="22"/>
                </w:rPr>
                <w:delText>69</w:delText>
              </w:r>
            </w:del>
            <w:r w:rsidR="0032642C" w:rsidRPr="003A1757">
              <w:rPr>
                <w:rFonts w:ascii="Times New Roman" w:hAnsi="Times New Roman" w:cs="Times New Roman"/>
                <w:sz w:val="22"/>
              </w:rPr>
              <w:t xml:space="preserve"> (39.</w:t>
            </w:r>
            <w:ins w:id="235" w:author="Ilhan Yoo" w:date="2022-02-26T22:09:00Z">
              <w:r>
                <w:rPr>
                  <w:rFonts w:ascii="Times New Roman" w:hAnsi="Times New Roman" w:cs="Times New Roman"/>
                  <w:sz w:val="22"/>
                </w:rPr>
                <w:t>3</w:t>
              </w:r>
            </w:ins>
            <w:del w:id="236" w:author="Ilhan Yoo" w:date="2022-02-26T22:09:00Z">
              <w:r w:rsidR="0032642C" w:rsidRPr="003A1757" w:rsidDel="004727EE">
                <w:rPr>
                  <w:rFonts w:ascii="Times New Roman" w:hAnsi="Times New Roman" w:cs="Times New Roman"/>
                  <w:sz w:val="22"/>
                </w:rPr>
                <w:delText>4</w:delText>
              </w:r>
            </w:del>
            <w:r w:rsidR="0032642C" w:rsidRPr="003A1757">
              <w:rPr>
                <w:rFonts w:ascii="Times New Roman" w:hAnsi="Times New Roman" w:cs="Times New Roman"/>
                <w:sz w:val="22"/>
              </w:rPr>
              <w:t>)</w:t>
            </w:r>
          </w:p>
        </w:tc>
        <w:tc>
          <w:tcPr>
            <w:tcW w:w="1450" w:type="dxa"/>
            <w:tcBorders>
              <w:top w:val="nil"/>
              <w:bottom w:val="nil"/>
            </w:tcBorders>
            <w:hideMark/>
          </w:tcPr>
          <w:p w14:paraId="4A7FEB47"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3C90AEE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w:t>
            </w:r>
            <w:ins w:id="237" w:author="Ilhan Yoo" w:date="2022-02-26T22:10:00Z">
              <w:r w:rsidR="004727EE">
                <w:rPr>
                  <w:rFonts w:ascii="Times New Roman" w:hAnsi="Times New Roman" w:cs="Times New Roman"/>
                  <w:sz w:val="22"/>
                </w:rPr>
                <w:t>1</w:t>
              </w:r>
            </w:ins>
            <w:del w:id="238" w:author="Ilhan Yoo" w:date="2022-02-26T22:10:00Z">
              <w:r w:rsidRPr="003A1757" w:rsidDel="004727EE">
                <w:rPr>
                  <w:rFonts w:ascii="Times New Roman" w:hAnsi="Times New Roman" w:cs="Times New Roman"/>
                  <w:sz w:val="22"/>
                </w:rPr>
                <w:delText>0</w:delText>
              </w:r>
            </w:del>
            <w:r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0.542</w:t>
            </w:r>
          </w:p>
        </w:tc>
      </w:tr>
      <w:tr w:rsidR="0032642C" w:rsidRPr="003A1757" w14:paraId="1A61F533" w14:textId="77777777" w:rsidTr="00F352BD">
        <w:tc>
          <w:tcPr>
            <w:tcW w:w="2192" w:type="dxa"/>
            <w:tcBorders>
              <w:top w:val="nil"/>
              <w:bottom w:val="nil"/>
            </w:tcBorders>
            <w:hideMark/>
          </w:tcPr>
          <w:p w14:paraId="7729B8A1" w14:textId="0B840140"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050F9904"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w:t>
            </w:r>
            <w:ins w:id="239" w:author="Ilhan Yoo" w:date="2022-02-26T22:10:00Z">
              <w:r w:rsidR="00D530ED">
                <w:rPr>
                  <w:rFonts w:ascii="Times New Roman" w:hAnsi="Times New Roman" w:cs="Times New Roman"/>
                  <w:sz w:val="22"/>
                </w:rPr>
                <w:t>4</w:t>
              </w:r>
            </w:ins>
            <w:del w:id="240" w:author="Ilhan Yoo" w:date="2022-02-26T22:10:00Z">
              <w:r w:rsidRPr="003A1757" w:rsidDel="00D530ED">
                <w:rPr>
                  <w:rFonts w:ascii="Times New Roman" w:hAnsi="Times New Roman" w:cs="Times New Roman"/>
                  <w:sz w:val="22"/>
                </w:rPr>
                <w:delText>3</w:delText>
              </w:r>
            </w:del>
            <w:r w:rsidRPr="003A1757">
              <w:rPr>
                <w:rFonts w:ascii="Times New Roman" w:hAnsi="Times New Roman" w:cs="Times New Roman"/>
                <w:sz w:val="22"/>
              </w:rPr>
              <w:t xml:space="preserve"> (58.</w:t>
            </w:r>
            <w:ins w:id="241" w:author="Ilhan Yoo" w:date="2022-02-26T22:10:00Z">
              <w:r w:rsidR="00D530ED">
                <w:rPr>
                  <w:rFonts w:ascii="Times New Roman" w:hAnsi="Times New Roman" w:cs="Times New Roman"/>
                  <w:sz w:val="22"/>
                </w:rPr>
                <w:t>4</w:t>
              </w:r>
            </w:ins>
            <w:del w:id="242" w:author="Ilhan Yoo" w:date="2022-02-26T22:10:00Z">
              <w:r w:rsidRPr="003A1757" w:rsidDel="00D530ED">
                <w:rPr>
                  <w:rFonts w:ascii="Times New Roman" w:hAnsi="Times New Roman" w:cs="Times New Roman"/>
                  <w:sz w:val="22"/>
                </w:rPr>
                <w:delText>9</w:delText>
              </w:r>
            </w:del>
            <w:r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0772DAD5"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16</w:t>
            </w:r>
            <w:ins w:id="243" w:author="Ilhan Yoo" w:date="2022-02-26T22:10:00Z">
              <w:r w:rsidR="00D530ED">
                <w:rPr>
                  <w:rFonts w:ascii="Times New Roman" w:hAnsi="Times New Roman" w:cs="Times New Roman"/>
                  <w:sz w:val="22"/>
                </w:rPr>
                <w:t>2</w:t>
              </w:r>
            </w:ins>
            <w:del w:id="244" w:author="Ilhan Yoo" w:date="2022-02-26T22:10:00Z">
              <w:r w:rsidRPr="003A1757" w:rsidDel="00D530ED">
                <w:rPr>
                  <w:rFonts w:ascii="Times New Roman" w:hAnsi="Times New Roman" w:cs="Times New Roman"/>
                  <w:sz w:val="22"/>
                </w:rPr>
                <w:delText>0</w:delText>
              </w:r>
            </w:del>
            <w:r w:rsidRPr="003A1757">
              <w:rPr>
                <w:rFonts w:ascii="Times New Roman" w:hAnsi="Times New Roman" w:cs="Times New Roman"/>
                <w:sz w:val="22"/>
              </w:rPr>
              <w:t xml:space="preserve"> (7</w:t>
            </w:r>
            <w:ins w:id="245" w:author="Ilhan Yoo" w:date="2022-02-26T22:10:00Z">
              <w:r w:rsidR="00D530ED">
                <w:rPr>
                  <w:rFonts w:ascii="Times New Roman" w:hAnsi="Times New Roman" w:cs="Times New Roman"/>
                  <w:sz w:val="22"/>
                </w:rPr>
                <w:t>4</w:t>
              </w:r>
            </w:ins>
            <w:del w:id="246" w:author="Ilhan Yoo" w:date="2022-02-26T22:10:00Z">
              <w:r w:rsidRPr="003A1757" w:rsidDel="00D530ED">
                <w:rPr>
                  <w:rFonts w:ascii="Times New Roman" w:hAnsi="Times New Roman" w:cs="Times New Roman"/>
                  <w:sz w:val="22"/>
                </w:rPr>
                <w:delText>3</w:delText>
              </w:r>
            </w:del>
            <w:r w:rsidRPr="003A1757">
              <w:rPr>
                <w:rFonts w:ascii="Times New Roman" w:hAnsi="Times New Roman" w:cs="Times New Roman"/>
                <w:sz w:val="22"/>
              </w:rPr>
              <w:t>.</w:t>
            </w:r>
            <w:ins w:id="247" w:author="Ilhan Yoo" w:date="2022-02-26T22:10:00Z">
              <w:r w:rsidR="00D530ED">
                <w:rPr>
                  <w:rFonts w:ascii="Times New Roman" w:hAnsi="Times New Roman" w:cs="Times New Roman"/>
                  <w:sz w:val="22"/>
                </w:rPr>
                <w:t>0</w:t>
              </w:r>
            </w:ins>
            <w:del w:id="248" w:author="Ilhan Yoo" w:date="2022-02-26T22:10:00Z">
              <w:r w:rsidRPr="003A1757" w:rsidDel="00D530ED">
                <w:rPr>
                  <w:rFonts w:ascii="Times New Roman" w:hAnsi="Times New Roman" w:cs="Times New Roman"/>
                  <w:sz w:val="22"/>
                </w:rPr>
                <w:delText>7</w:delText>
              </w:r>
            </w:del>
            <w:r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p>
        </w:tc>
      </w:tr>
      <w:tr w:rsidR="0032642C" w:rsidRPr="003A1757" w14:paraId="6388F30E" w14:textId="77777777" w:rsidTr="00F352BD">
        <w:tc>
          <w:tcPr>
            <w:tcW w:w="2192" w:type="dxa"/>
            <w:tcBorders>
              <w:top w:val="nil"/>
              <w:bottom w:val="nil"/>
            </w:tcBorders>
            <w:hideMark/>
          </w:tcPr>
          <w:p w14:paraId="3B0863A5" w14:textId="003A9543"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32642C" w:rsidRPr="003A1757" w14:paraId="04463828" w14:textId="77777777" w:rsidTr="00F352BD">
        <w:tc>
          <w:tcPr>
            <w:tcW w:w="2192" w:type="dxa"/>
            <w:tcBorders>
              <w:top w:val="nil"/>
              <w:bottom w:val="nil"/>
            </w:tcBorders>
            <w:hideMark/>
          </w:tcPr>
          <w:p w14:paraId="17E154FA" w14:textId="6C90BD2E" w:rsidR="0032642C" w:rsidRPr="003A1757" w:rsidRDefault="0032642C" w:rsidP="0032642C">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54BF2EF9"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97 (5</w:t>
            </w:r>
            <w:ins w:id="249" w:author="Ilhan Yoo" w:date="2022-02-26T22:10:00Z">
              <w:r w:rsidR="00353CBD">
                <w:rPr>
                  <w:rFonts w:ascii="Times New Roman" w:hAnsi="Times New Roman" w:cs="Times New Roman"/>
                  <w:sz w:val="22"/>
                </w:rPr>
                <w:t>4</w:t>
              </w:r>
            </w:ins>
            <w:del w:id="250" w:author="Ilhan Yoo" w:date="2022-02-26T22:10:00Z">
              <w:r w:rsidRPr="003A1757" w:rsidDel="00353CBD">
                <w:rPr>
                  <w:rFonts w:ascii="Times New Roman" w:hAnsi="Times New Roman" w:cs="Times New Roman"/>
                  <w:sz w:val="22"/>
                </w:rPr>
                <w:delText>5</w:delText>
              </w:r>
            </w:del>
            <w:r w:rsidRPr="003A1757">
              <w:rPr>
                <w:rFonts w:ascii="Times New Roman" w:hAnsi="Times New Roman" w:cs="Times New Roman"/>
                <w:sz w:val="22"/>
              </w:rPr>
              <w:t>.</w:t>
            </w:r>
            <w:ins w:id="251" w:author="Ilhan Yoo" w:date="2022-02-26T22:10:00Z">
              <w:r w:rsidR="00353CBD">
                <w:rPr>
                  <w:rFonts w:ascii="Times New Roman" w:hAnsi="Times New Roman" w:cs="Times New Roman"/>
                  <w:sz w:val="22"/>
                </w:rPr>
                <w:t>5</w:t>
              </w:r>
            </w:ins>
            <w:del w:id="252" w:author="Ilhan Yoo" w:date="2022-02-26T22:10:00Z">
              <w:r w:rsidRPr="003A1757" w:rsidDel="00353CBD">
                <w:rPr>
                  <w:rFonts w:ascii="Times New Roman" w:hAnsi="Times New Roman" w:cs="Times New Roman"/>
                  <w:sz w:val="22"/>
                </w:rPr>
                <w:delText>4</w:delText>
              </w:r>
            </w:del>
            <w:r w:rsidRPr="003A1757">
              <w:rPr>
                <w:rFonts w:ascii="Times New Roman" w:hAnsi="Times New Roman" w:cs="Times New Roman"/>
                <w:sz w:val="22"/>
              </w:rPr>
              <w:t>)</w:t>
            </w:r>
          </w:p>
        </w:tc>
        <w:tc>
          <w:tcPr>
            <w:tcW w:w="1450" w:type="dxa"/>
            <w:tcBorders>
              <w:top w:val="nil"/>
              <w:bottom w:val="nil"/>
            </w:tcBorders>
            <w:hideMark/>
          </w:tcPr>
          <w:p w14:paraId="378D537C" w14:textId="6A1D0BDE"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p>
        </w:tc>
        <w:tc>
          <w:tcPr>
            <w:tcW w:w="1450" w:type="dxa"/>
            <w:tcBorders>
              <w:top w:val="nil"/>
              <w:bottom w:val="nil"/>
            </w:tcBorders>
            <w:hideMark/>
          </w:tcPr>
          <w:p w14:paraId="43C89E6E" w14:textId="32DB1AA8"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ins w:id="253" w:author="Ilhan Yoo" w:date="2022-02-26T22:11:00Z">
              <w:r w:rsidR="00353CBD">
                <w:rPr>
                  <w:rFonts w:ascii="Times New Roman" w:hAnsi="Times New Roman" w:cs="Times New Roman"/>
                  <w:sz w:val="22"/>
                </w:rPr>
                <w:t>90</w:t>
              </w:r>
            </w:ins>
            <w:del w:id="254" w:author="Ilhan Yoo" w:date="2022-02-26T22:11:00Z">
              <w:r w:rsidRPr="003A1757" w:rsidDel="00353CBD">
                <w:rPr>
                  <w:rFonts w:ascii="Times New Roman" w:hAnsi="Times New Roman" w:cs="Times New Roman"/>
                  <w:sz w:val="22"/>
                </w:rPr>
                <w:delText>88</w:delText>
              </w:r>
            </w:del>
            <w:r w:rsidRPr="003A1757">
              <w:rPr>
                <w:rFonts w:ascii="Times New Roman" w:hAnsi="Times New Roman" w:cs="Times New Roman"/>
                <w:sz w:val="22"/>
              </w:rPr>
              <w:t xml:space="preserve"> (86.</w:t>
            </w:r>
            <w:ins w:id="255" w:author="Ilhan Yoo" w:date="2022-02-26T22:11:00Z">
              <w:r w:rsidR="00353CBD">
                <w:rPr>
                  <w:rFonts w:ascii="Times New Roman" w:hAnsi="Times New Roman" w:cs="Times New Roman"/>
                  <w:sz w:val="22"/>
                </w:rPr>
                <w:t>8</w:t>
              </w:r>
            </w:ins>
            <w:del w:id="256" w:author="Ilhan Yoo" w:date="2022-02-26T22:11:00Z">
              <w:r w:rsidRPr="003A1757" w:rsidDel="00353CBD">
                <w:rPr>
                  <w:rFonts w:ascii="Times New Roman" w:hAnsi="Times New Roman" w:cs="Times New Roman"/>
                  <w:sz w:val="22"/>
                </w:rPr>
                <w:delText>6</w:delText>
              </w:r>
            </w:del>
            <w:r w:rsidRPr="003A1757">
              <w:rPr>
                <w:rFonts w:ascii="Times New Roman" w:hAnsi="Times New Roman" w:cs="Times New Roman"/>
                <w:sz w:val="22"/>
              </w:rPr>
              <w:t>)</w:t>
            </w:r>
          </w:p>
        </w:tc>
        <w:tc>
          <w:tcPr>
            <w:tcW w:w="1451" w:type="dxa"/>
            <w:tcBorders>
              <w:top w:val="nil"/>
              <w:bottom w:val="nil"/>
            </w:tcBorders>
            <w:hideMark/>
          </w:tcPr>
          <w:p w14:paraId="0272A866" w14:textId="7E29ACAE"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p>
        </w:tc>
        <w:tc>
          <w:tcPr>
            <w:tcW w:w="1026" w:type="dxa"/>
            <w:tcBorders>
              <w:top w:val="nil"/>
              <w:bottom w:val="nil"/>
            </w:tcBorders>
            <w:hideMark/>
          </w:tcPr>
          <w:p w14:paraId="03B2FAA5" w14:textId="02191F30"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&lt;0.001‡ </w:t>
            </w:r>
          </w:p>
        </w:tc>
      </w:tr>
      <w:tr w:rsidR="0032642C" w:rsidRPr="003A1757" w14:paraId="38AB6E05" w14:textId="77777777" w:rsidTr="00F352BD">
        <w:tc>
          <w:tcPr>
            <w:tcW w:w="2192" w:type="dxa"/>
            <w:tcBorders>
              <w:top w:val="nil"/>
            </w:tcBorders>
            <w:vAlign w:val="center"/>
          </w:tcPr>
          <w:p w14:paraId="70547C58" w14:textId="6F3CD9BD" w:rsidR="0032642C" w:rsidRPr="003A1757" w:rsidRDefault="0032642C" w:rsidP="0032642C">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4BAC37A6" w14:textId="3A3EBDB1"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p>
        </w:tc>
        <w:tc>
          <w:tcPr>
            <w:tcW w:w="1451" w:type="dxa"/>
            <w:tcBorders>
              <w:top w:val="nil"/>
            </w:tcBorders>
            <w:vAlign w:val="center"/>
          </w:tcPr>
          <w:p w14:paraId="28DFB931" w14:textId="4D652E3F"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p>
        </w:tc>
        <w:tc>
          <w:tcPr>
            <w:tcW w:w="1026" w:type="dxa"/>
            <w:tcBorders>
              <w:top w:val="nil"/>
            </w:tcBorders>
          </w:tcPr>
          <w:p w14:paraId="3BFD8DF0" w14:textId="77777777" w:rsidR="0032642C" w:rsidRPr="003A1757" w:rsidRDefault="0032642C" w:rsidP="0032642C">
            <w:pPr>
              <w:wordWrap/>
              <w:spacing w:line="480" w:lineRule="auto"/>
              <w:jc w:val="center"/>
              <w:rPr>
                <w:rFonts w:ascii="Times New Roman" w:hAnsi="Times New Roman" w:cs="Times New Roman"/>
                <w:sz w:val="22"/>
              </w:rPr>
            </w:pPr>
          </w:p>
          <w:p w14:paraId="29D05722" w14:textId="69855AE9" w:rsidR="0032642C" w:rsidRPr="003A1757" w:rsidRDefault="0032642C" w:rsidP="003264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xml:space="preserve">;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the analysis of chi-square test and the one-way analysis of variance </w:t>
      </w:r>
      <w:r w:rsidRPr="003A1757">
        <w:rPr>
          <w:rFonts w:ascii="Times New Roman" w:hAnsi="Times New Roman" w:cs="Times New Roman"/>
          <w:sz w:val="22"/>
        </w:rPr>
        <w:lastRenderedPageBreak/>
        <w:t>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4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51CABFD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w:t>
            </w:r>
            <w:ins w:id="257" w:author="Ilhan Yoo" w:date="2022-02-26T22:12:00Z">
              <w:r w:rsidR="001C4059">
                <w:rPr>
                  <w:rFonts w:ascii="Times New Roman" w:hAnsi="Times New Roman" w:cs="Times New Roman"/>
                  <w:sz w:val="22"/>
                </w:rPr>
                <w:t>6</w:t>
              </w:r>
            </w:ins>
            <w:del w:id="258" w:author="Ilhan Yoo" w:date="2022-02-26T22:12:00Z">
              <w:r w:rsidRPr="003A1757" w:rsidDel="001C4059">
                <w:rPr>
                  <w:rFonts w:ascii="Times New Roman" w:hAnsi="Times New Roman" w:cs="Times New Roman"/>
                  <w:sz w:val="22"/>
                </w:rPr>
                <w:delText>2</w:delText>
              </w:r>
            </w:del>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1FB42BF7"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w:t>
            </w:r>
            <w:ins w:id="259" w:author="Ilhan Yoo" w:date="2022-02-26T22:12:00Z">
              <w:r w:rsidR="001C4059">
                <w:rPr>
                  <w:rFonts w:ascii="Times New Roman" w:hAnsi="Times New Roman" w:cs="Times New Roman"/>
                  <w:sz w:val="22"/>
                </w:rPr>
                <w:t>2</w:t>
              </w:r>
            </w:ins>
            <w:del w:id="260" w:author="Ilhan Yoo" w:date="2022-02-26T22:12:00Z">
              <w:r w:rsidRPr="003A1757" w:rsidDel="001C4059">
                <w:rPr>
                  <w:rFonts w:ascii="Times New Roman" w:hAnsi="Times New Roman" w:cs="Times New Roman"/>
                  <w:sz w:val="22"/>
                </w:rPr>
                <w:delText>1</w:delText>
              </w:r>
            </w:del>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2D32E26A"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w:t>
            </w:r>
            <w:ins w:id="261" w:author="Ilhan Yoo" w:date="2022-02-26T22:13:00Z">
              <w:r w:rsidR="00273CF4">
                <w:rPr>
                  <w:rFonts w:ascii="Times New Roman" w:hAnsi="Times New Roman" w:cs="Times New Roman"/>
                  <w:sz w:val="22"/>
                </w:rPr>
                <w:t>7</w:t>
              </w:r>
            </w:ins>
            <w:del w:id="262" w:author="Ilhan Yoo" w:date="2022-02-26T22:13:00Z">
              <w:r w:rsidRPr="003A1757" w:rsidDel="00273CF4">
                <w:rPr>
                  <w:rFonts w:ascii="Times New Roman" w:hAnsi="Times New Roman" w:cs="Times New Roman"/>
                  <w:sz w:val="22"/>
                </w:rPr>
                <w:delText>8</w:delText>
              </w:r>
            </w:del>
            <w:r w:rsidRPr="003A1757">
              <w:rPr>
                <w:rFonts w:ascii="Times New Roman" w:hAnsi="Times New Roman" w:cs="Times New Roman"/>
                <w:sz w:val="22"/>
              </w:rPr>
              <w:t xml:space="preserve"> ± 13.</w:t>
            </w:r>
            <w:ins w:id="263" w:author="Ilhan Yoo" w:date="2022-02-26T22:13:00Z">
              <w:r w:rsidR="00273CF4">
                <w:rPr>
                  <w:rFonts w:ascii="Times New Roman" w:hAnsi="Times New Roman" w:cs="Times New Roman"/>
                  <w:sz w:val="22"/>
                </w:rPr>
                <w:t>2</w:t>
              </w:r>
            </w:ins>
            <w:del w:id="264" w:author="Ilhan Yoo" w:date="2022-02-26T22:13:00Z">
              <w:r w:rsidRPr="003A1757" w:rsidDel="00273CF4">
                <w:rPr>
                  <w:rFonts w:ascii="Times New Roman" w:hAnsi="Times New Roman" w:cs="Times New Roman"/>
                  <w:sz w:val="22"/>
                </w:rPr>
                <w:delText>1</w:delText>
              </w:r>
            </w:del>
          </w:p>
        </w:tc>
        <w:tc>
          <w:tcPr>
            <w:tcW w:w="2495" w:type="dxa"/>
            <w:tcBorders>
              <w:top w:val="single" w:sz="4" w:space="0" w:color="auto"/>
              <w:bottom w:val="nil"/>
            </w:tcBorders>
            <w:hideMark/>
          </w:tcPr>
          <w:p w14:paraId="0CD41369" w14:textId="37C7D721"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w:t>
            </w:r>
            <w:ins w:id="265" w:author="Ilhan Yoo" w:date="2022-02-26T22:13:00Z">
              <w:r w:rsidR="00273CF4">
                <w:rPr>
                  <w:rFonts w:ascii="Times New Roman" w:hAnsi="Times New Roman" w:cs="Times New Roman"/>
                  <w:sz w:val="22"/>
                </w:rPr>
                <w:t>2</w:t>
              </w:r>
            </w:ins>
            <w:del w:id="266" w:author="Ilhan Yoo" w:date="2022-02-26T22:13:00Z">
              <w:r w:rsidRPr="003A1757" w:rsidDel="00273CF4">
                <w:rPr>
                  <w:rFonts w:ascii="Times New Roman" w:hAnsi="Times New Roman" w:cs="Times New Roman"/>
                  <w:sz w:val="22"/>
                </w:rPr>
                <w:delText>1</w:delText>
              </w:r>
            </w:del>
            <w:r w:rsidRPr="003A1757">
              <w:rPr>
                <w:rFonts w:ascii="Times New Roman" w:hAnsi="Times New Roman" w:cs="Times New Roman"/>
                <w:sz w:val="22"/>
              </w:rPr>
              <w:t xml:space="preserve"> ± 11.</w:t>
            </w:r>
            <w:ins w:id="267" w:author="Ilhan Yoo" w:date="2022-02-26T22:13:00Z">
              <w:r w:rsidR="00273CF4">
                <w:rPr>
                  <w:rFonts w:ascii="Times New Roman" w:hAnsi="Times New Roman" w:cs="Times New Roman"/>
                  <w:sz w:val="22"/>
                </w:rPr>
                <w:t>2</w:t>
              </w:r>
            </w:ins>
            <w:del w:id="268" w:author="Ilhan Yoo" w:date="2022-02-26T22:13:00Z">
              <w:r w:rsidRPr="003A1757" w:rsidDel="00273CF4">
                <w:rPr>
                  <w:rFonts w:ascii="Times New Roman" w:hAnsi="Times New Roman" w:cs="Times New Roman"/>
                  <w:sz w:val="22"/>
                </w:rPr>
                <w:delText>3</w:delText>
              </w:r>
            </w:del>
          </w:p>
        </w:tc>
        <w:tc>
          <w:tcPr>
            <w:tcW w:w="1021" w:type="dxa"/>
            <w:tcBorders>
              <w:top w:val="single" w:sz="4" w:space="0" w:color="auto"/>
              <w:bottom w:val="nil"/>
            </w:tcBorders>
            <w:hideMark/>
          </w:tcPr>
          <w:p w14:paraId="3EF95C9D" w14:textId="34995665"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269" w:author="Ilhan Yoo" w:date="2022-02-26T22:13:00Z">
              <w:r w:rsidR="00273CF4">
                <w:rPr>
                  <w:rFonts w:ascii="Times New Roman" w:hAnsi="Times New Roman" w:cs="Times New Roman"/>
                  <w:sz w:val="22"/>
                </w:rPr>
                <w:t>16</w:t>
              </w:r>
            </w:ins>
            <w:del w:id="270" w:author="Ilhan Yoo" w:date="2022-02-26T22:13:00Z">
              <w:r w:rsidRPr="003A1757" w:rsidDel="00273CF4">
                <w:rPr>
                  <w:rFonts w:ascii="Times New Roman" w:hAnsi="Times New Roman" w:cs="Times New Roman"/>
                  <w:sz w:val="22"/>
                </w:rPr>
                <w:delText>21</w:delText>
              </w:r>
            </w:del>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5ECC3632"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w:t>
            </w:r>
            <w:ins w:id="271" w:author="Ilhan Yoo" w:date="2022-02-26T22:13:00Z">
              <w:r w:rsidR="00273CF4">
                <w:rPr>
                  <w:rFonts w:ascii="Times New Roman" w:hAnsi="Times New Roman" w:cs="Times New Roman"/>
                  <w:sz w:val="22"/>
                </w:rPr>
                <w:t>3</w:t>
              </w:r>
            </w:ins>
            <w:del w:id="272" w:author="Ilhan Yoo" w:date="2022-02-26T22:13:00Z">
              <w:r w:rsidRPr="003A1757" w:rsidDel="00273CF4">
                <w:rPr>
                  <w:rFonts w:ascii="Times New Roman" w:hAnsi="Times New Roman" w:cs="Times New Roman"/>
                  <w:sz w:val="22"/>
                </w:rPr>
                <w:delText>1</w:delText>
              </w:r>
            </w:del>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6F35AD45"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ins w:id="273" w:author="Ilhan Yoo" w:date="2022-02-26T22:13:00Z">
              <w:r w:rsidR="00273CF4">
                <w:rPr>
                  <w:rFonts w:ascii="Times New Roman" w:hAnsi="Times New Roman" w:cs="Times New Roman"/>
                  <w:sz w:val="22"/>
                </w:rPr>
                <w:t>4</w:t>
              </w:r>
            </w:ins>
            <w:del w:id="274" w:author="Ilhan Yoo" w:date="2022-02-26T22:13:00Z">
              <w:r w:rsidRPr="003A1757" w:rsidDel="00273CF4">
                <w:rPr>
                  <w:rFonts w:ascii="Times New Roman" w:hAnsi="Times New Roman" w:cs="Times New Roman"/>
                  <w:sz w:val="22"/>
                </w:rPr>
                <w:delText>3</w:delText>
              </w:r>
            </w:del>
            <w:r w:rsidRPr="003A1757">
              <w:rPr>
                <w:rFonts w:ascii="Times New Roman" w:hAnsi="Times New Roman" w:cs="Times New Roman"/>
                <w:sz w:val="22"/>
              </w:rPr>
              <w:t xml:space="preserve">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6F90A860"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275" w:author="Ilhan Yoo" w:date="2022-02-26T22:13:00Z">
              <w:r w:rsidR="00273CF4">
                <w:rPr>
                  <w:rFonts w:ascii="Times New Roman" w:hAnsi="Times New Roman" w:cs="Times New Roman"/>
                  <w:sz w:val="22"/>
                </w:rPr>
                <w:t>60</w:t>
              </w:r>
            </w:ins>
            <w:del w:id="276" w:author="Ilhan Yoo" w:date="2022-02-26T22:13:00Z">
              <w:r w:rsidRPr="003A1757" w:rsidDel="00273CF4">
                <w:rPr>
                  <w:rFonts w:ascii="Times New Roman" w:hAnsi="Times New Roman" w:cs="Times New Roman"/>
                  <w:sz w:val="22"/>
                </w:rPr>
                <w:delText>7</w:delText>
              </w:r>
            </w:del>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254E4EFE"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ins w:id="277" w:author="Ilhan Yoo" w:date="2022-02-26T22:14:00Z">
              <w:r w:rsidR="00273CF4">
                <w:rPr>
                  <w:rFonts w:ascii="Times New Roman" w:hAnsi="Times New Roman" w:cs="Times New Roman"/>
                  <w:sz w:val="22"/>
                </w:rPr>
                <w:t>6</w:t>
              </w:r>
            </w:ins>
            <w:del w:id="278" w:author="Ilhan Yoo" w:date="2022-02-26T22:14:00Z">
              <w:r w:rsidRPr="003A1757" w:rsidDel="00273CF4">
                <w:rPr>
                  <w:rFonts w:ascii="Times New Roman" w:hAnsi="Times New Roman" w:cs="Times New Roman"/>
                  <w:sz w:val="22"/>
                </w:rPr>
                <w:delText>3</w:delText>
              </w:r>
            </w:del>
            <w:r w:rsidRPr="003A1757">
              <w:rPr>
                <w:rFonts w:ascii="Times New Roman" w:hAnsi="Times New Roman" w:cs="Times New Roman"/>
                <w:sz w:val="22"/>
              </w:rPr>
              <w:t xml:space="preserve"> (64.</w:t>
            </w:r>
            <w:ins w:id="279" w:author="Ilhan Yoo" w:date="2022-02-26T22:14:00Z">
              <w:r w:rsidR="00273CF4">
                <w:rPr>
                  <w:rFonts w:ascii="Times New Roman" w:hAnsi="Times New Roman" w:cs="Times New Roman"/>
                  <w:sz w:val="22"/>
                </w:rPr>
                <w:t>3</w:t>
              </w:r>
            </w:ins>
            <w:del w:id="280" w:author="Ilhan Yoo" w:date="2022-02-26T22:14:00Z">
              <w:r w:rsidRPr="003A1757" w:rsidDel="00273CF4">
                <w:rPr>
                  <w:rFonts w:ascii="Times New Roman" w:hAnsi="Times New Roman" w:cs="Times New Roman"/>
                  <w:sz w:val="22"/>
                </w:rPr>
                <w:delText>2</w:delText>
              </w:r>
            </w:del>
            <w:r w:rsidR="00FA5CE1" w:rsidRPr="003A1757">
              <w:rPr>
                <w:rFonts w:ascii="Times New Roman" w:hAnsi="Times New Roman" w:cs="Times New Roman"/>
                <w:sz w:val="22"/>
              </w:rPr>
              <w:t>)</w:t>
            </w:r>
          </w:p>
        </w:tc>
        <w:tc>
          <w:tcPr>
            <w:tcW w:w="2495" w:type="dxa"/>
            <w:tcBorders>
              <w:top w:val="nil"/>
              <w:bottom w:val="nil"/>
            </w:tcBorders>
            <w:hideMark/>
          </w:tcPr>
          <w:p w14:paraId="4371FEB4" w14:textId="5FC8F986"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w:t>
            </w:r>
            <w:ins w:id="281" w:author="Ilhan Yoo" w:date="2022-02-26T22:14:00Z">
              <w:r w:rsidR="00273CF4">
                <w:rPr>
                  <w:rFonts w:ascii="Times New Roman" w:hAnsi="Times New Roman" w:cs="Times New Roman"/>
                  <w:sz w:val="22"/>
                </w:rPr>
                <w:t>4</w:t>
              </w:r>
            </w:ins>
            <w:del w:id="282" w:author="Ilhan Yoo" w:date="2022-02-26T22:14:00Z">
              <w:r w:rsidRPr="003A1757" w:rsidDel="00273CF4">
                <w:rPr>
                  <w:rFonts w:ascii="Times New Roman" w:hAnsi="Times New Roman" w:cs="Times New Roman"/>
                  <w:sz w:val="22"/>
                </w:rPr>
                <w:delText>3</w:delText>
              </w:r>
            </w:del>
            <w:r w:rsidRPr="003A1757">
              <w:rPr>
                <w:rFonts w:ascii="Times New Roman" w:hAnsi="Times New Roman" w:cs="Times New Roman"/>
                <w:sz w:val="22"/>
              </w:rPr>
              <w:t xml:space="preserve"> (69.</w:t>
            </w:r>
            <w:ins w:id="283" w:author="Ilhan Yoo" w:date="2022-02-26T22:14:00Z">
              <w:r w:rsidR="00273CF4">
                <w:rPr>
                  <w:rFonts w:ascii="Times New Roman" w:hAnsi="Times New Roman" w:cs="Times New Roman"/>
                  <w:sz w:val="22"/>
                </w:rPr>
                <w:t>6</w:t>
              </w:r>
            </w:ins>
            <w:del w:id="284" w:author="Ilhan Yoo" w:date="2022-02-26T22:14:00Z">
              <w:r w:rsidRPr="003A1757" w:rsidDel="00273CF4">
                <w:rPr>
                  <w:rFonts w:ascii="Times New Roman" w:hAnsi="Times New Roman" w:cs="Times New Roman"/>
                  <w:sz w:val="22"/>
                </w:rPr>
                <w:delText>2</w:delText>
              </w:r>
            </w:del>
            <w:r w:rsidR="00FA5CE1" w:rsidRPr="003A1757">
              <w:rPr>
                <w:rFonts w:ascii="Times New Roman" w:hAnsi="Times New Roman" w:cs="Times New Roman"/>
                <w:sz w:val="22"/>
              </w:rPr>
              <w:t>)</w:t>
            </w:r>
          </w:p>
        </w:tc>
        <w:tc>
          <w:tcPr>
            <w:tcW w:w="1021" w:type="dxa"/>
            <w:tcBorders>
              <w:top w:val="nil"/>
              <w:bottom w:val="nil"/>
            </w:tcBorders>
            <w:hideMark/>
          </w:tcPr>
          <w:p w14:paraId="074513D7" w14:textId="711DE59E"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285" w:author="Ilhan Yoo" w:date="2022-02-26T22:14:00Z">
              <w:r w:rsidR="00273CF4">
                <w:rPr>
                  <w:rFonts w:ascii="Times New Roman" w:hAnsi="Times New Roman" w:cs="Times New Roman"/>
                  <w:sz w:val="22"/>
                </w:rPr>
                <w:t>383</w:t>
              </w:r>
            </w:ins>
            <w:del w:id="286" w:author="Ilhan Yoo" w:date="2022-02-26T22:14:00Z">
              <w:r w:rsidRPr="003A1757" w:rsidDel="00273CF4">
                <w:rPr>
                  <w:rFonts w:ascii="Times New Roman" w:hAnsi="Times New Roman" w:cs="Times New Roman"/>
                  <w:sz w:val="22"/>
                </w:rPr>
                <w:delText>414</w:delText>
              </w:r>
            </w:del>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3BCABE2C"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w:t>
            </w:r>
            <w:ins w:id="287" w:author="Ilhan Yoo" w:date="2022-02-26T22:14:00Z">
              <w:r w:rsidR="00CD24B6">
                <w:rPr>
                  <w:rFonts w:ascii="Times New Roman" w:hAnsi="Times New Roman" w:cs="Times New Roman"/>
                  <w:sz w:val="22"/>
                </w:rPr>
                <w:t>6</w:t>
              </w:r>
            </w:ins>
            <w:del w:id="288" w:author="Ilhan Yoo" w:date="2022-02-26T22:14:00Z">
              <w:r w:rsidRPr="003A1757" w:rsidDel="00CD24B6">
                <w:rPr>
                  <w:rFonts w:ascii="Times New Roman" w:hAnsi="Times New Roman" w:cs="Times New Roman"/>
                  <w:sz w:val="22"/>
                </w:rPr>
                <w:delText>5</w:delText>
              </w:r>
            </w:del>
            <w:r w:rsidRPr="003A1757">
              <w:rPr>
                <w:rFonts w:ascii="Times New Roman" w:hAnsi="Times New Roman" w:cs="Times New Roman"/>
                <w:sz w:val="22"/>
              </w:rPr>
              <w:t xml:space="preserve"> (33.</w:t>
            </w:r>
            <w:ins w:id="289" w:author="Ilhan Yoo" w:date="2022-02-26T22:14:00Z">
              <w:r w:rsidR="00CD24B6">
                <w:rPr>
                  <w:rFonts w:ascii="Times New Roman" w:hAnsi="Times New Roman" w:cs="Times New Roman"/>
                  <w:sz w:val="22"/>
                </w:rPr>
                <w:t>4</w:t>
              </w:r>
            </w:ins>
            <w:del w:id="290" w:author="Ilhan Yoo" w:date="2022-02-26T22:14:00Z">
              <w:r w:rsidRPr="003A1757" w:rsidDel="00CD24B6">
                <w:rPr>
                  <w:rFonts w:ascii="Times New Roman" w:hAnsi="Times New Roman" w:cs="Times New Roman"/>
                  <w:sz w:val="22"/>
                </w:rPr>
                <w:delText>5</w:delText>
              </w:r>
            </w:del>
            <w:r w:rsidR="00FA5CE1" w:rsidRPr="003A1757">
              <w:rPr>
                <w:rFonts w:ascii="Times New Roman" w:hAnsi="Times New Roman" w:cs="Times New Roman"/>
                <w:sz w:val="22"/>
              </w:rPr>
              <w:t>)</w:t>
            </w:r>
          </w:p>
        </w:tc>
        <w:tc>
          <w:tcPr>
            <w:tcW w:w="2495" w:type="dxa"/>
            <w:tcBorders>
              <w:top w:val="nil"/>
              <w:bottom w:val="nil"/>
            </w:tcBorders>
            <w:hideMark/>
          </w:tcPr>
          <w:p w14:paraId="4C881FF4" w14:textId="403E7FDE"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w:t>
            </w:r>
            <w:ins w:id="291" w:author="Ilhan Yoo" w:date="2022-02-26T22:14:00Z">
              <w:r w:rsidR="00CD24B6">
                <w:rPr>
                  <w:rFonts w:ascii="Times New Roman" w:hAnsi="Times New Roman" w:cs="Times New Roman"/>
                  <w:sz w:val="22"/>
                </w:rPr>
                <w:t>5</w:t>
              </w:r>
            </w:ins>
            <w:del w:id="292" w:author="Ilhan Yoo" w:date="2022-02-26T22:14:00Z">
              <w:r w:rsidRPr="003A1757" w:rsidDel="00CD24B6">
                <w:rPr>
                  <w:rFonts w:ascii="Times New Roman" w:hAnsi="Times New Roman" w:cs="Times New Roman"/>
                  <w:sz w:val="22"/>
                </w:rPr>
                <w:delText>6</w:delText>
              </w:r>
            </w:del>
            <w:r w:rsidRPr="003A1757">
              <w:rPr>
                <w:rFonts w:ascii="Times New Roman" w:hAnsi="Times New Roman" w:cs="Times New Roman"/>
                <w:sz w:val="22"/>
              </w:rPr>
              <w:t>.</w:t>
            </w:r>
            <w:ins w:id="293" w:author="Ilhan Yoo" w:date="2022-02-26T22:14:00Z">
              <w:r w:rsidR="00CD24B6">
                <w:rPr>
                  <w:rFonts w:ascii="Times New Roman" w:hAnsi="Times New Roman" w:cs="Times New Roman"/>
                  <w:sz w:val="22"/>
                </w:rPr>
                <w:t>9</w:t>
              </w:r>
            </w:ins>
            <w:del w:id="294" w:author="Ilhan Yoo" w:date="2022-02-26T22:14:00Z">
              <w:r w:rsidRPr="003A1757" w:rsidDel="00CD24B6">
                <w:rPr>
                  <w:rFonts w:ascii="Times New Roman" w:hAnsi="Times New Roman" w:cs="Times New Roman"/>
                  <w:sz w:val="22"/>
                </w:rPr>
                <w:delText>3</w:delText>
              </w:r>
            </w:del>
            <w:r w:rsidR="00FA5CE1" w:rsidRPr="003A1757">
              <w:rPr>
                <w:rFonts w:ascii="Times New Roman" w:hAnsi="Times New Roman" w:cs="Times New Roman"/>
                <w:sz w:val="22"/>
              </w:rPr>
              <w:t>)</w:t>
            </w:r>
          </w:p>
        </w:tc>
        <w:tc>
          <w:tcPr>
            <w:tcW w:w="1021" w:type="dxa"/>
            <w:tcBorders>
              <w:top w:val="nil"/>
              <w:bottom w:val="nil"/>
            </w:tcBorders>
            <w:hideMark/>
          </w:tcPr>
          <w:p w14:paraId="1D3EB3CB" w14:textId="7F7EEF57"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295" w:author="Ilhan Yoo" w:date="2022-02-26T22:15:00Z">
              <w:r w:rsidR="00CD24B6">
                <w:rPr>
                  <w:rFonts w:ascii="Times New Roman" w:hAnsi="Times New Roman" w:cs="Times New Roman"/>
                  <w:sz w:val="22"/>
                </w:rPr>
                <w:t>733</w:t>
              </w:r>
            </w:ins>
            <w:del w:id="296" w:author="Ilhan Yoo" w:date="2022-02-26T22:15:00Z">
              <w:r w:rsidRPr="003A1757" w:rsidDel="00CD24B6">
                <w:rPr>
                  <w:rFonts w:ascii="Times New Roman" w:hAnsi="Times New Roman" w:cs="Times New Roman"/>
                  <w:sz w:val="22"/>
                </w:rPr>
                <w:delText>688</w:delText>
              </w:r>
            </w:del>
          </w:p>
        </w:tc>
      </w:tr>
      <w:tr w:rsidR="00FA5CE1" w:rsidRPr="003A1757" w14:paraId="4847959E" w14:textId="77777777" w:rsidTr="00AF676D">
        <w:tc>
          <w:tcPr>
            <w:tcW w:w="3006" w:type="dxa"/>
            <w:tcBorders>
              <w:top w:val="nil"/>
              <w:bottom w:val="nil"/>
            </w:tcBorders>
            <w:hideMark/>
          </w:tcPr>
          <w:p w14:paraId="328F32C5" w14:textId="01A3667D" w:rsidR="00FA5CE1" w:rsidRPr="003A1757" w:rsidRDefault="00F41094" w:rsidP="002D3EBD">
            <w:pPr>
              <w:wordWrap/>
              <w:spacing w:line="480" w:lineRule="auto"/>
              <w:rPr>
                <w:rFonts w:ascii="Times New Roman" w:hAnsi="Times New Roman" w:cs="Times New Roman"/>
                <w:sz w:val="22"/>
              </w:rPr>
            </w:pPr>
            <w:ins w:id="297" w:author="Ilhan Yoo" w:date="2022-02-26T21:38:00Z">
              <w:r>
                <w:rPr>
                  <w:rFonts w:ascii="Times New Roman" w:hAnsi="Times New Roman" w:cs="Times New Roman"/>
                  <w:sz w:val="22"/>
                </w:rPr>
                <w:t xml:space="preserve">Current </w:t>
              </w:r>
            </w:ins>
            <w:del w:id="298" w:author="Ilhan Yoo" w:date="2022-02-26T21:38:00Z">
              <w:r w:rsidR="00FA5CE1" w:rsidRPr="003A1757" w:rsidDel="00F41094">
                <w:rPr>
                  <w:rFonts w:ascii="Times New Roman" w:hAnsi="Times New Roman" w:cs="Times New Roman"/>
                  <w:sz w:val="22"/>
                </w:rPr>
                <w:delText>S</w:delText>
              </w:r>
            </w:del>
            <w:ins w:id="299" w:author="Ilhan Yoo" w:date="2022-02-26T21:38:00Z">
              <w:r>
                <w:rPr>
                  <w:rFonts w:ascii="Times New Roman" w:hAnsi="Times New Roman" w:cs="Times New Roman"/>
                  <w:sz w:val="22"/>
                </w:rPr>
                <w:t>s</w:t>
              </w:r>
            </w:ins>
            <w:r w:rsidR="00FA5CE1" w:rsidRPr="003A1757">
              <w:rPr>
                <w:rFonts w:ascii="Times New Roman" w:hAnsi="Times New Roman" w:cs="Times New Roman"/>
                <w:sz w:val="22"/>
              </w:rPr>
              <w:t>moking, n (%)</w:t>
            </w:r>
          </w:p>
        </w:tc>
        <w:tc>
          <w:tcPr>
            <w:tcW w:w="2494" w:type="dxa"/>
            <w:tcBorders>
              <w:top w:val="nil"/>
              <w:bottom w:val="nil"/>
            </w:tcBorders>
            <w:hideMark/>
          </w:tcPr>
          <w:p w14:paraId="3A9B819D" w14:textId="7D4B2B11"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w:t>
            </w:r>
            <w:ins w:id="300" w:author="Ilhan Yoo" w:date="2022-02-26T22:15:00Z">
              <w:r w:rsidR="00CC14DB">
                <w:rPr>
                  <w:rFonts w:ascii="Times New Roman" w:hAnsi="Times New Roman" w:cs="Times New Roman"/>
                  <w:sz w:val="22"/>
                </w:rPr>
                <w:t>7</w:t>
              </w:r>
            </w:ins>
            <w:del w:id="301" w:author="Ilhan Yoo" w:date="2022-02-26T22:15:00Z">
              <w:r w:rsidRPr="003A1757" w:rsidDel="00CC14DB">
                <w:rPr>
                  <w:rFonts w:ascii="Times New Roman" w:hAnsi="Times New Roman" w:cs="Times New Roman"/>
                  <w:sz w:val="22"/>
                </w:rPr>
                <w:delText>6</w:delText>
              </w:r>
            </w:del>
            <w:r w:rsidRPr="003A1757">
              <w:rPr>
                <w:rFonts w:ascii="Times New Roman" w:hAnsi="Times New Roman" w:cs="Times New Roman"/>
                <w:sz w:val="22"/>
              </w:rPr>
              <w:t xml:space="preserve"> (28.</w:t>
            </w:r>
            <w:ins w:id="302" w:author="Ilhan Yoo" w:date="2022-02-26T22:15:00Z">
              <w:r w:rsidR="00CC14DB">
                <w:rPr>
                  <w:rFonts w:ascii="Times New Roman" w:hAnsi="Times New Roman" w:cs="Times New Roman"/>
                  <w:sz w:val="22"/>
                </w:rPr>
                <w:t>7</w:t>
              </w:r>
            </w:ins>
            <w:del w:id="303" w:author="Ilhan Yoo" w:date="2022-02-26T22:15:00Z">
              <w:r w:rsidRPr="003A1757" w:rsidDel="00CC14DB">
                <w:rPr>
                  <w:rFonts w:ascii="Times New Roman" w:hAnsi="Times New Roman" w:cs="Times New Roman"/>
                  <w:sz w:val="22"/>
                </w:rPr>
                <w:delText>8</w:delText>
              </w:r>
            </w:del>
            <w:r w:rsidR="00FA5CE1" w:rsidRPr="003A1757">
              <w:rPr>
                <w:rFonts w:ascii="Times New Roman" w:hAnsi="Times New Roman" w:cs="Times New Roman"/>
                <w:sz w:val="22"/>
              </w:rPr>
              <w:t>)</w:t>
            </w:r>
          </w:p>
        </w:tc>
        <w:tc>
          <w:tcPr>
            <w:tcW w:w="2495" w:type="dxa"/>
            <w:tcBorders>
              <w:top w:val="nil"/>
              <w:bottom w:val="nil"/>
            </w:tcBorders>
            <w:hideMark/>
          </w:tcPr>
          <w:p w14:paraId="7AC839E6" w14:textId="7BB2E58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ins w:id="304" w:author="Ilhan Yoo" w:date="2022-02-26T22:15:00Z">
              <w:r w:rsidR="00CC14DB">
                <w:rPr>
                  <w:rFonts w:ascii="Times New Roman" w:hAnsi="Times New Roman" w:cs="Times New Roman"/>
                  <w:sz w:val="22"/>
                </w:rPr>
                <w:t>6</w:t>
              </w:r>
            </w:ins>
            <w:del w:id="305" w:author="Ilhan Yoo" w:date="2022-02-26T22:15:00Z">
              <w:r w:rsidRPr="003A1757" w:rsidDel="00CC14DB">
                <w:rPr>
                  <w:rFonts w:ascii="Times New Roman" w:hAnsi="Times New Roman" w:cs="Times New Roman"/>
                  <w:sz w:val="22"/>
                </w:rPr>
                <w:delText>5</w:delText>
              </w:r>
            </w:del>
            <w:r w:rsidRPr="003A1757">
              <w:rPr>
                <w:rFonts w:ascii="Times New Roman" w:hAnsi="Times New Roman" w:cs="Times New Roman"/>
                <w:sz w:val="22"/>
              </w:rPr>
              <w:t xml:space="preserve"> (1</w:t>
            </w:r>
            <w:ins w:id="306" w:author="Ilhan Yoo" w:date="2022-02-26T22:16:00Z">
              <w:r w:rsidR="00CC14DB">
                <w:rPr>
                  <w:rFonts w:ascii="Times New Roman" w:hAnsi="Times New Roman" w:cs="Times New Roman"/>
                  <w:sz w:val="22"/>
                </w:rPr>
                <w:t>7</w:t>
              </w:r>
            </w:ins>
            <w:del w:id="307" w:author="Ilhan Yoo" w:date="2022-02-26T22:16:00Z">
              <w:r w:rsidRPr="003A1757" w:rsidDel="00CC14DB">
                <w:rPr>
                  <w:rFonts w:ascii="Times New Roman" w:hAnsi="Times New Roman" w:cs="Times New Roman"/>
                  <w:sz w:val="22"/>
                </w:rPr>
                <w:delText>6</w:delText>
              </w:r>
            </w:del>
            <w:r w:rsidRPr="003A1757">
              <w:rPr>
                <w:rFonts w:ascii="Times New Roman" w:hAnsi="Times New Roman" w:cs="Times New Roman"/>
                <w:sz w:val="22"/>
              </w:rPr>
              <w:t>.</w:t>
            </w:r>
            <w:ins w:id="308" w:author="Ilhan Yoo" w:date="2022-02-26T22:16:00Z">
              <w:r w:rsidR="00CC14DB">
                <w:rPr>
                  <w:rFonts w:ascii="Times New Roman" w:hAnsi="Times New Roman" w:cs="Times New Roman"/>
                  <w:sz w:val="22"/>
                </w:rPr>
                <w:t>4</w:t>
              </w:r>
            </w:ins>
            <w:del w:id="309" w:author="Ilhan Yoo" w:date="2022-02-26T22:16:00Z">
              <w:r w:rsidRPr="003A1757" w:rsidDel="00CC14DB">
                <w:rPr>
                  <w:rFonts w:ascii="Times New Roman" w:hAnsi="Times New Roman" w:cs="Times New Roman"/>
                  <w:sz w:val="22"/>
                </w:rPr>
                <w:delText>5</w:delText>
              </w:r>
            </w:del>
            <w:r w:rsidR="00FA5CE1" w:rsidRPr="003A1757">
              <w:rPr>
                <w:rFonts w:ascii="Times New Roman" w:hAnsi="Times New Roman" w:cs="Times New Roman"/>
                <w:sz w:val="22"/>
              </w:rPr>
              <w:t>)</w:t>
            </w:r>
          </w:p>
        </w:tc>
        <w:tc>
          <w:tcPr>
            <w:tcW w:w="1021" w:type="dxa"/>
            <w:tcBorders>
              <w:top w:val="nil"/>
              <w:bottom w:val="nil"/>
            </w:tcBorders>
            <w:hideMark/>
          </w:tcPr>
          <w:p w14:paraId="6E6232E6" w14:textId="0EB7C84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ins w:id="310" w:author="Ilhan Yoo" w:date="2022-02-26T22:16:00Z">
              <w:r w:rsidR="00CC14DB">
                <w:rPr>
                  <w:rFonts w:ascii="Times New Roman" w:hAnsi="Times New Roman" w:cs="Times New Roman"/>
                  <w:sz w:val="22"/>
                </w:rPr>
                <w:t>31</w:t>
              </w:r>
            </w:ins>
            <w:del w:id="311" w:author="Ilhan Yoo" w:date="2022-02-26T22:16:00Z">
              <w:r w:rsidRPr="003A1757" w:rsidDel="00CC14DB">
                <w:rPr>
                  <w:rFonts w:ascii="Times New Roman" w:hAnsi="Times New Roman" w:cs="Times New Roman"/>
                  <w:sz w:val="22"/>
                </w:rPr>
                <w:delText>20</w:delText>
              </w:r>
            </w:del>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37E3FF61"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w:t>
            </w:r>
            <w:ins w:id="312" w:author="Ilhan Yoo" w:date="2022-02-26T22:16:00Z">
              <w:r w:rsidR="001F03F1">
                <w:rPr>
                  <w:rFonts w:ascii="Times New Roman" w:hAnsi="Times New Roman" w:cs="Times New Roman"/>
                  <w:sz w:val="22"/>
                </w:rPr>
                <w:t>3</w:t>
              </w:r>
            </w:ins>
            <w:del w:id="313" w:author="Ilhan Yoo" w:date="2022-02-26T22:16:00Z">
              <w:r w:rsidRPr="003A1757" w:rsidDel="001F03F1">
                <w:rPr>
                  <w:rFonts w:ascii="Times New Roman" w:hAnsi="Times New Roman" w:cs="Times New Roman"/>
                  <w:sz w:val="22"/>
                </w:rPr>
                <w:delText>5</w:delText>
              </w:r>
            </w:del>
            <w:r w:rsidR="00FA5CE1" w:rsidRPr="003A1757">
              <w:rPr>
                <w:rFonts w:ascii="Times New Roman" w:hAnsi="Times New Roman" w:cs="Times New Roman"/>
                <w:sz w:val="22"/>
              </w:rPr>
              <w:t>)</w:t>
            </w:r>
          </w:p>
        </w:tc>
        <w:tc>
          <w:tcPr>
            <w:tcW w:w="2495" w:type="dxa"/>
            <w:tcBorders>
              <w:top w:val="nil"/>
              <w:bottom w:val="nil"/>
            </w:tcBorders>
            <w:hideMark/>
          </w:tcPr>
          <w:p w14:paraId="78D49D6E" w14:textId="5F1999AC"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w:t>
            </w:r>
            <w:ins w:id="314" w:author="Ilhan Yoo" w:date="2022-02-26T22:16:00Z">
              <w:r w:rsidR="001F03F1">
                <w:rPr>
                  <w:rFonts w:ascii="Times New Roman" w:hAnsi="Times New Roman" w:cs="Times New Roman"/>
                  <w:sz w:val="22"/>
                </w:rPr>
                <w:t>5</w:t>
              </w:r>
            </w:ins>
            <w:del w:id="315" w:author="Ilhan Yoo" w:date="2022-02-26T22:16:00Z">
              <w:r w:rsidRPr="003A1757" w:rsidDel="001F03F1">
                <w:rPr>
                  <w:rFonts w:ascii="Times New Roman" w:hAnsi="Times New Roman" w:cs="Times New Roman"/>
                  <w:sz w:val="22"/>
                </w:rPr>
                <w:delText>9</w:delText>
              </w:r>
            </w:del>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0FC8DB42"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w:t>
            </w:r>
            <w:ins w:id="316" w:author="Ilhan Yoo" w:date="2022-02-26T22:16:00Z">
              <w:r w:rsidR="00CD55BF">
                <w:rPr>
                  <w:rFonts w:ascii="Times New Roman" w:hAnsi="Times New Roman" w:cs="Times New Roman"/>
                  <w:sz w:val="22"/>
                </w:rPr>
                <w:t>9</w:t>
              </w:r>
            </w:ins>
            <w:del w:id="317" w:author="Ilhan Yoo" w:date="2022-02-26T22:16:00Z">
              <w:r w:rsidRPr="003A1757" w:rsidDel="00CD55BF">
                <w:rPr>
                  <w:rFonts w:ascii="Times New Roman" w:hAnsi="Times New Roman" w:cs="Times New Roman"/>
                  <w:sz w:val="22"/>
                </w:rPr>
                <w:delText>7</w:delText>
              </w:r>
            </w:del>
            <w:r w:rsidRPr="003A1757">
              <w:rPr>
                <w:rFonts w:ascii="Times New Roman" w:hAnsi="Times New Roman" w:cs="Times New Roman"/>
                <w:sz w:val="22"/>
              </w:rPr>
              <w:t xml:space="preserve"> (20.</w:t>
            </w:r>
            <w:ins w:id="318" w:author="Ilhan Yoo" w:date="2022-02-26T22:16:00Z">
              <w:r w:rsidR="00CD55BF">
                <w:rPr>
                  <w:rFonts w:ascii="Times New Roman" w:hAnsi="Times New Roman" w:cs="Times New Roman"/>
                  <w:sz w:val="22"/>
                </w:rPr>
                <w:t>9</w:t>
              </w:r>
            </w:ins>
            <w:del w:id="319" w:author="Ilhan Yoo" w:date="2022-02-26T22:16:00Z">
              <w:r w:rsidRPr="003A1757" w:rsidDel="00CD55BF">
                <w:rPr>
                  <w:rFonts w:ascii="Times New Roman" w:hAnsi="Times New Roman" w:cs="Times New Roman"/>
                  <w:sz w:val="22"/>
                </w:rPr>
                <w:delText>8</w:delText>
              </w:r>
            </w:del>
            <w:r w:rsidR="00FA5CE1" w:rsidRPr="003A1757">
              <w:rPr>
                <w:rFonts w:ascii="Times New Roman" w:hAnsi="Times New Roman" w:cs="Times New Roman"/>
                <w:sz w:val="22"/>
              </w:rPr>
              <w:t>)</w:t>
            </w:r>
          </w:p>
        </w:tc>
        <w:tc>
          <w:tcPr>
            <w:tcW w:w="2495" w:type="dxa"/>
            <w:tcBorders>
              <w:top w:val="nil"/>
              <w:bottom w:val="nil"/>
            </w:tcBorders>
            <w:hideMark/>
          </w:tcPr>
          <w:p w14:paraId="74E41196" w14:textId="58619A13"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w:t>
            </w:r>
            <w:ins w:id="320" w:author="Ilhan Yoo" w:date="2022-02-26T22:16:00Z">
              <w:r w:rsidR="00CD55BF">
                <w:rPr>
                  <w:rFonts w:ascii="Times New Roman" w:hAnsi="Times New Roman" w:cs="Times New Roman"/>
                  <w:sz w:val="22"/>
                </w:rPr>
                <w:t>0</w:t>
              </w:r>
            </w:ins>
            <w:del w:id="321" w:author="Ilhan Yoo" w:date="2022-02-26T22:16:00Z">
              <w:r w:rsidRPr="003A1757" w:rsidDel="00CD55BF">
                <w:rPr>
                  <w:rFonts w:ascii="Times New Roman" w:hAnsi="Times New Roman" w:cs="Times New Roman"/>
                  <w:sz w:val="22"/>
                </w:rPr>
                <w:delText>3</w:delText>
              </w:r>
            </w:del>
            <w:r w:rsidR="00FA5CE1" w:rsidRPr="003A1757">
              <w:rPr>
                <w:rFonts w:ascii="Times New Roman" w:hAnsi="Times New Roman" w:cs="Times New Roman"/>
                <w:sz w:val="22"/>
              </w:rPr>
              <w:t>)</w:t>
            </w:r>
          </w:p>
        </w:tc>
        <w:tc>
          <w:tcPr>
            <w:tcW w:w="1021" w:type="dxa"/>
            <w:tcBorders>
              <w:top w:val="nil"/>
              <w:bottom w:val="nil"/>
            </w:tcBorders>
            <w:hideMark/>
          </w:tcPr>
          <w:p w14:paraId="6C838FCA" w14:textId="16C86346"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22" w:author="Ilhan Yoo" w:date="2022-02-26T22:16:00Z">
              <w:r w:rsidR="00CD55BF">
                <w:rPr>
                  <w:rFonts w:ascii="Times New Roman" w:hAnsi="Times New Roman" w:cs="Times New Roman"/>
                  <w:sz w:val="22"/>
                </w:rPr>
                <w:t>454</w:t>
              </w:r>
            </w:ins>
            <w:del w:id="323" w:author="Ilhan Yoo" w:date="2022-02-26T22:16:00Z">
              <w:r w:rsidRPr="003A1757" w:rsidDel="00CD55BF">
                <w:rPr>
                  <w:rFonts w:ascii="Times New Roman" w:hAnsi="Times New Roman" w:cs="Times New Roman"/>
                  <w:sz w:val="22"/>
                </w:rPr>
                <w:delText>39</w:delText>
              </w:r>
              <w:r w:rsidR="00FA5CE1" w:rsidRPr="003A1757" w:rsidDel="00CD55BF">
                <w:rPr>
                  <w:rFonts w:ascii="Times New Roman" w:hAnsi="Times New Roman" w:cs="Times New Roman"/>
                  <w:sz w:val="22"/>
                </w:rPr>
                <w:delText>8</w:delText>
              </w:r>
            </w:del>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057C292"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w:t>
            </w:r>
            <w:ins w:id="324" w:author="Ilhan Yoo" w:date="2022-02-26T22:17:00Z">
              <w:r w:rsidR="00F9057C">
                <w:rPr>
                  <w:rFonts w:ascii="Times New Roman" w:hAnsi="Times New Roman" w:cs="Times New Roman"/>
                  <w:sz w:val="22"/>
                </w:rPr>
                <w:t>1</w:t>
              </w:r>
            </w:ins>
            <w:del w:id="325" w:author="Ilhan Yoo" w:date="2022-02-26T22:17:00Z">
              <w:r w:rsidRPr="003A1757" w:rsidDel="00F9057C">
                <w:rPr>
                  <w:rFonts w:ascii="Times New Roman" w:hAnsi="Times New Roman" w:cs="Times New Roman"/>
                  <w:sz w:val="22"/>
                </w:rPr>
                <w:delText>2</w:delText>
              </w:r>
            </w:del>
          </w:p>
        </w:tc>
        <w:tc>
          <w:tcPr>
            <w:tcW w:w="2495" w:type="dxa"/>
            <w:tcBorders>
              <w:top w:val="nil"/>
              <w:bottom w:val="nil"/>
            </w:tcBorders>
            <w:hideMark/>
          </w:tcPr>
          <w:p w14:paraId="5B62E033" w14:textId="79C62C4E"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w:t>
            </w:r>
            <w:ins w:id="326" w:author="Ilhan Yoo" w:date="2022-02-26T22:18:00Z">
              <w:r w:rsidR="00F9057C">
                <w:rPr>
                  <w:rFonts w:ascii="Times New Roman" w:hAnsi="Times New Roman" w:cs="Times New Roman"/>
                  <w:sz w:val="22"/>
                </w:rPr>
                <w:t>2</w:t>
              </w:r>
            </w:ins>
            <w:del w:id="327" w:author="Ilhan Yoo" w:date="2022-02-26T22:18:00Z">
              <w:r w:rsidRPr="003A1757" w:rsidDel="00F9057C">
                <w:rPr>
                  <w:rFonts w:ascii="Times New Roman" w:hAnsi="Times New Roman" w:cs="Times New Roman"/>
                  <w:sz w:val="22"/>
                </w:rPr>
                <w:delText>7</w:delText>
              </w:r>
            </w:del>
            <w:r w:rsidRPr="003A1757">
              <w:rPr>
                <w:rFonts w:ascii="Times New Roman" w:hAnsi="Times New Roman" w:cs="Times New Roman"/>
                <w:sz w:val="22"/>
              </w:rPr>
              <w:t xml:space="preserve"> ± 25.</w:t>
            </w:r>
            <w:ins w:id="328" w:author="Ilhan Yoo" w:date="2022-02-26T22:18:00Z">
              <w:r w:rsidR="00F9057C">
                <w:rPr>
                  <w:rFonts w:ascii="Times New Roman" w:hAnsi="Times New Roman" w:cs="Times New Roman"/>
                  <w:sz w:val="22"/>
                </w:rPr>
                <w:t>7</w:t>
              </w:r>
            </w:ins>
            <w:del w:id="329" w:author="Ilhan Yoo" w:date="2022-02-26T22:18:00Z">
              <w:r w:rsidRPr="003A1757" w:rsidDel="00F9057C">
                <w:rPr>
                  <w:rFonts w:ascii="Times New Roman" w:hAnsi="Times New Roman" w:cs="Times New Roman"/>
                  <w:sz w:val="22"/>
                </w:rPr>
                <w:delText>4</w:delText>
              </w:r>
            </w:del>
          </w:p>
        </w:tc>
        <w:tc>
          <w:tcPr>
            <w:tcW w:w="1021" w:type="dxa"/>
            <w:tcBorders>
              <w:top w:val="nil"/>
              <w:bottom w:val="nil"/>
            </w:tcBorders>
            <w:hideMark/>
          </w:tcPr>
          <w:p w14:paraId="7B3FDDD7" w14:textId="6F1B286B"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w:t>
            </w:r>
            <w:del w:id="330" w:author="Ilhan Yoo" w:date="2022-02-26T22:18:00Z">
              <w:r w:rsidRPr="003A1757" w:rsidDel="00F9057C">
                <w:rPr>
                  <w:rFonts w:ascii="Times New Roman" w:hAnsi="Times New Roman" w:cs="Times New Roman"/>
                  <w:sz w:val="22"/>
                </w:rPr>
                <w:delText>16</w:delText>
              </w:r>
            </w:del>
            <w:ins w:id="331" w:author="Ilhan Yoo" w:date="2022-02-26T22:18:00Z">
              <w:r w:rsidR="00F9057C">
                <w:rPr>
                  <w:rFonts w:ascii="Times New Roman" w:hAnsi="Times New Roman" w:cs="Times New Roman"/>
                  <w:sz w:val="22"/>
                </w:rPr>
                <w:t>23</w:t>
              </w:r>
            </w:ins>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1AE63BB7"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ins w:id="332" w:author="Ilhan Yoo" w:date="2022-02-26T22:18:00Z">
              <w:r w:rsidR="007071C7">
                <w:rPr>
                  <w:rFonts w:ascii="Times New Roman" w:hAnsi="Times New Roman" w:cs="Times New Roman"/>
                  <w:sz w:val="22"/>
                </w:rPr>
                <w:t xml:space="preserve"> </w:t>
              </w:r>
              <w:r w:rsidR="007071C7" w:rsidRPr="003A1757">
                <w:rPr>
                  <w:rFonts w:ascii="Times New Roman" w:hAnsi="Times New Roman" w:cs="Times New Roman"/>
                  <w:sz w:val="22"/>
                </w:rPr>
                <w:t>±</w:t>
              </w:r>
              <w:r w:rsidR="007071C7">
                <w:rPr>
                  <w:rFonts w:ascii="Times New Roman" w:hAnsi="Times New Roman" w:cs="Times New Roman"/>
                  <w:sz w:val="22"/>
                </w:rPr>
                <w:t xml:space="preserve"> 5.9</w:t>
              </w:r>
            </w:ins>
            <w:r w:rsidRPr="003A1757">
              <w:rPr>
                <w:rFonts w:ascii="Times New Roman" w:hAnsi="Times New Roman" w:cs="Times New Roman"/>
                <w:sz w:val="22"/>
              </w:rPr>
              <w:t xml:space="preserve"> </w:t>
            </w:r>
          </w:p>
        </w:tc>
        <w:tc>
          <w:tcPr>
            <w:tcW w:w="2495" w:type="dxa"/>
            <w:tcBorders>
              <w:top w:val="nil"/>
              <w:bottom w:val="nil"/>
            </w:tcBorders>
            <w:hideMark/>
          </w:tcPr>
          <w:p w14:paraId="7C9131E5" w14:textId="0EA62365"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ins w:id="333" w:author="Ilhan Yoo" w:date="2022-02-26T22:18:00Z">
              <w:r w:rsidR="007071C7" w:rsidRPr="003A1757">
                <w:rPr>
                  <w:rFonts w:ascii="Times New Roman" w:hAnsi="Times New Roman" w:cs="Times New Roman"/>
                  <w:sz w:val="22"/>
                </w:rPr>
                <w:t>±</w:t>
              </w:r>
              <w:r w:rsidR="007071C7">
                <w:rPr>
                  <w:rFonts w:ascii="Times New Roman" w:hAnsi="Times New Roman" w:cs="Times New Roman"/>
                  <w:sz w:val="22"/>
                </w:rPr>
                <w:t xml:space="preserve"> 5.0</w:t>
              </w:r>
            </w:ins>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0C56F33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w:t>
            </w:r>
            <w:ins w:id="334" w:author="Ilhan Yoo" w:date="2022-02-26T22:19:00Z">
              <w:r w:rsidR="00EC7DD4">
                <w:rPr>
                  <w:rFonts w:ascii="Times New Roman" w:hAnsi="Times New Roman" w:cs="Times New Roman"/>
                  <w:sz w:val="22"/>
                </w:rPr>
                <w:t>1</w:t>
              </w:r>
            </w:ins>
            <w:del w:id="335" w:author="Ilhan Yoo" w:date="2022-02-26T22:19:00Z">
              <w:r w:rsidRPr="003A1757" w:rsidDel="00EC7DD4">
                <w:rPr>
                  <w:rFonts w:ascii="Times New Roman" w:hAnsi="Times New Roman" w:cs="Times New Roman"/>
                  <w:sz w:val="22"/>
                </w:rPr>
                <w:delText>3</w:delText>
              </w:r>
            </w:del>
            <w:r w:rsidRPr="003A1757">
              <w:rPr>
                <w:rFonts w:ascii="Times New Roman" w:hAnsi="Times New Roman" w:cs="Times New Roman"/>
                <w:sz w:val="22"/>
              </w:rPr>
              <w:t xml:space="preserve"> ± 4.4</w:t>
            </w:r>
            <w:ins w:id="336" w:author="Ilhan Yoo" w:date="2022-02-26T22:19:00Z">
              <w:r w:rsidR="00EC7DD4">
                <w:rPr>
                  <w:rFonts w:ascii="Times New Roman" w:hAnsi="Times New Roman" w:cs="Times New Roman"/>
                  <w:sz w:val="22"/>
                </w:rPr>
                <w:t>3</w:t>
              </w:r>
            </w:ins>
            <w:del w:id="337" w:author="Ilhan Yoo" w:date="2022-02-26T22:19:00Z">
              <w:r w:rsidRPr="003A1757" w:rsidDel="00EC7DD4">
                <w:rPr>
                  <w:rFonts w:ascii="Times New Roman" w:hAnsi="Times New Roman" w:cs="Times New Roman"/>
                  <w:sz w:val="22"/>
                </w:rPr>
                <w:delText>4</w:delText>
              </w:r>
            </w:del>
          </w:p>
        </w:tc>
        <w:tc>
          <w:tcPr>
            <w:tcW w:w="2495" w:type="dxa"/>
            <w:tcBorders>
              <w:top w:val="nil"/>
              <w:bottom w:val="nil"/>
            </w:tcBorders>
            <w:hideMark/>
          </w:tcPr>
          <w:p w14:paraId="7251F463" w14:textId="5B803CDE"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w:t>
            </w:r>
            <w:ins w:id="338" w:author="Ilhan Yoo" w:date="2022-02-26T22:19:00Z">
              <w:r w:rsidR="00EC7DD4">
                <w:rPr>
                  <w:rFonts w:ascii="Times New Roman" w:hAnsi="Times New Roman" w:cs="Times New Roman"/>
                  <w:sz w:val="22"/>
                </w:rPr>
                <w:t>51</w:t>
              </w:r>
            </w:ins>
            <w:del w:id="339" w:author="Ilhan Yoo" w:date="2022-02-26T22:19:00Z">
              <w:r w:rsidRPr="003A1757" w:rsidDel="00EC7DD4">
                <w:rPr>
                  <w:rFonts w:ascii="Times New Roman" w:hAnsi="Times New Roman" w:cs="Times New Roman"/>
                  <w:sz w:val="22"/>
                </w:rPr>
                <w:delText>49</w:delText>
              </w:r>
            </w:del>
            <w:r w:rsidRPr="003A1757">
              <w:rPr>
                <w:rFonts w:ascii="Times New Roman" w:hAnsi="Times New Roman" w:cs="Times New Roman"/>
                <w:sz w:val="22"/>
              </w:rPr>
              <w:t xml:space="preserve"> ± 3.7</w:t>
            </w:r>
            <w:ins w:id="340" w:author="Ilhan Yoo" w:date="2022-02-26T22:19:00Z">
              <w:r w:rsidR="00EC7DD4">
                <w:rPr>
                  <w:rFonts w:ascii="Times New Roman" w:hAnsi="Times New Roman" w:cs="Times New Roman"/>
                  <w:sz w:val="22"/>
                </w:rPr>
                <w:t>5</w:t>
              </w:r>
            </w:ins>
            <w:del w:id="341" w:author="Ilhan Yoo" w:date="2022-02-26T22:19:00Z">
              <w:r w:rsidRPr="003A1757" w:rsidDel="00EC7DD4">
                <w:rPr>
                  <w:rFonts w:ascii="Times New Roman" w:hAnsi="Times New Roman" w:cs="Times New Roman"/>
                  <w:sz w:val="22"/>
                </w:rPr>
                <w:delText>6</w:delText>
              </w:r>
            </w:del>
          </w:p>
        </w:tc>
        <w:tc>
          <w:tcPr>
            <w:tcW w:w="1021" w:type="dxa"/>
            <w:tcBorders>
              <w:top w:val="nil"/>
              <w:bottom w:val="nil"/>
            </w:tcBorders>
            <w:hideMark/>
          </w:tcPr>
          <w:p w14:paraId="4D195F31" w14:textId="46241699"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42" w:author="Ilhan Yoo" w:date="2022-02-26T22:19:00Z">
              <w:r w:rsidR="00BA6A86">
                <w:rPr>
                  <w:rFonts w:ascii="Times New Roman" w:hAnsi="Times New Roman" w:cs="Times New Roman"/>
                  <w:sz w:val="22"/>
                </w:rPr>
                <w:t>485</w:t>
              </w:r>
            </w:ins>
            <w:del w:id="343" w:author="Ilhan Yoo" w:date="2022-02-26T22:19:00Z">
              <w:r w:rsidRPr="003A1757" w:rsidDel="00BA6A86">
                <w:rPr>
                  <w:rFonts w:ascii="Times New Roman" w:hAnsi="Times New Roman" w:cs="Times New Roman"/>
                  <w:sz w:val="22"/>
                </w:rPr>
                <w:delText>593</w:delText>
              </w:r>
            </w:del>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B96B5FD"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w:t>
            </w:r>
            <w:ins w:id="344" w:author="Ilhan Yoo" w:date="2022-02-26T22:19:00Z">
              <w:r w:rsidR="008F0934">
                <w:rPr>
                  <w:rFonts w:ascii="Times New Roman" w:hAnsi="Times New Roman" w:cs="Times New Roman"/>
                  <w:sz w:val="22"/>
                </w:rPr>
                <w:t>704</w:t>
              </w:r>
            </w:ins>
            <w:del w:id="345" w:author="Ilhan Yoo" w:date="2022-02-26T22:19:00Z">
              <w:r w:rsidRPr="003A1757" w:rsidDel="008F0934">
                <w:rPr>
                  <w:rFonts w:ascii="Times New Roman" w:hAnsi="Times New Roman" w:cs="Times New Roman"/>
                  <w:sz w:val="22"/>
                </w:rPr>
                <w:delText>567</w:delText>
              </w:r>
            </w:del>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67287D9B"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ins w:id="346" w:author="Ilhan Yoo" w:date="2022-02-26T22:20:00Z">
              <w:r w:rsidR="00163D5D">
                <w:rPr>
                  <w:rFonts w:ascii="Times New Roman" w:hAnsi="Times New Roman" w:cs="Times New Roman"/>
                  <w:sz w:val="22"/>
                </w:rPr>
                <w:t>3</w:t>
              </w:r>
            </w:ins>
            <w:del w:id="347" w:author="Ilhan Yoo" w:date="2022-02-26T22:20:00Z">
              <w:r w:rsidRPr="003A1757" w:rsidDel="00163D5D">
                <w:rPr>
                  <w:rFonts w:ascii="Times New Roman" w:hAnsi="Times New Roman" w:cs="Times New Roman"/>
                  <w:sz w:val="22"/>
                </w:rPr>
                <w:delText>2</w:delText>
              </w:r>
            </w:del>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3D6E4E89"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w:t>
            </w:r>
            <w:ins w:id="348" w:author="Ilhan Yoo" w:date="2022-02-26T22:21:00Z">
              <w:r w:rsidR="00163D5D">
                <w:rPr>
                  <w:rFonts w:ascii="Times New Roman" w:hAnsi="Times New Roman" w:cs="Times New Roman"/>
                  <w:sz w:val="22"/>
                </w:rPr>
                <w:t>1</w:t>
              </w:r>
            </w:ins>
            <w:del w:id="349" w:author="Ilhan Yoo" w:date="2022-02-26T22:21:00Z">
              <w:r w:rsidRPr="003A1757" w:rsidDel="00163D5D">
                <w:rPr>
                  <w:rFonts w:ascii="Times New Roman" w:hAnsi="Times New Roman" w:cs="Times New Roman" w:hint="eastAsia"/>
                  <w:sz w:val="22"/>
                </w:rPr>
                <w:delText>3</w:delText>
              </w:r>
            </w:del>
            <w:r w:rsidRPr="003A1757">
              <w:rPr>
                <w:rFonts w:ascii="Times New Roman" w:hAnsi="Times New Roman" w:cs="Times New Roman" w:hint="eastAsia"/>
                <w:sz w:val="22"/>
              </w:rPr>
              <w:t>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5ABFF76E"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w:t>
            </w:r>
            <w:ins w:id="350" w:author="Ilhan Yoo" w:date="2022-02-26T22:23:00Z">
              <w:r w:rsidR="00B1372C">
                <w:rPr>
                  <w:rFonts w:ascii="Times New Roman" w:hAnsi="Times New Roman" w:cs="Times New Roman"/>
                  <w:sz w:val="22"/>
                </w:rPr>
                <w:t>4</w:t>
              </w:r>
            </w:ins>
            <w:del w:id="351" w:author="Ilhan Yoo" w:date="2022-02-26T22:23:00Z">
              <w:r w:rsidRPr="003A1757" w:rsidDel="00B1372C">
                <w:rPr>
                  <w:rFonts w:ascii="Times New Roman" w:hAnsi="Times New Roman" w:cs="Times New Roman"/>
                  <w:sz w:val="22"/>
                </w:rPr>
                <w:delText>0</w:delText>
              </w:r>
            </w:del>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55ED53B4"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4</w:t>
            </w:r>
            <w:ins w:id="352" w:author="Ilhan Yoo" w:date="2022-02-26T22:23:00Z">
              <w:r w:rsidR="00B1372C">
                <w:rPr>
                  <w:rFonts w:ascii="Times New Roman" w:hAnsi="Times New Roman" w:cs="Times New Roman"/>
                  <w:sz w:val="22"/>
                </w:rPr>
                <w:t>22</w:t>
              </w:r>
            </w:ins>
            <w:del w:id="353" w:author="Ilhan Yoo" w:date="2022-02-26T22:23:00Z">
              <w:r w:rsidRPr="003A1757" w:rsidDel="00B1372C">
                <w:rPr>
                  <w:rFonts w:ascii="Times New Roman" w:hAnsi="Times New Roman" w:cs="Times New Roman"/>
                  <w:sz w:val="22"/>
                </w:rPr>
                <w:delText>19</w:delText>
              </w:r>
            </w:del>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0.97 ± 0.27</w:t>
            </w:r>
          </w:p>
          <w:p w14:paraId="7DE14018" w14:textId="05235C12"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5</w:t>
            </w:r>
            <w:ins w:id="354" w:author="Ilhan Yoo" w:date="2022-02-26T22:23:00Z">
              <w:r w:rsidR="00B1372C">
                <w:rPr>
                  <w:rFonts w:ascii="Times New Roman" w:hAnsi="Times New Roman" w:cs="Times New Roman"/>
                  <w:sz w:val="22"/>
                </w:rPr>
                <w:t>2</w:t>
              </w:r>
            </w:ins>
            <w:del w:id="355" w:author="Ilhan Yoo" w:date="2022-02-26T22:23:00Z">
              <w:r w:rsidRPr="003A1757" w:rsidDel="00B1372C">
                <w:rPr>
                  <w:rFonts w:ascii="Times New Roman" w:hAnsi="Times New Roman" w:cs="Times New Roman"/>
                  <w:sz w:val="22"/>
                </w:rPr>
                <w:delText>1</w:delText>
              </w:r>
            </w:del>
            <w:r w:rsidR="00FA5CE1" w:rsidRPr="003A1757">
              <w:rPr>
                <w:rFonts w:ascii="Times New Roman" w:hAnsi="Times New Roman" w:cs="Times New Roman"/>
                <w:sz w:val="22"/>
              </w:rPr>
              <w:t>)</w:t>
            </w:r>
          </w:p>
        </w:tc>
        <w:tc>
          <w:tcPr>
            <w:tcW w:w="1021" w:type="dxa"/>
            <w:tcBorders>
              <w:top w:val="nil"/>
              <w:bottom w:val="nil"/>
            </w:tcBorders>
            <w:hideMark/>
          </w:tcPr>
          <w:p w14:paraId="4564D21A" w14:textId="1C1FA090"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0.2</w:t>
            </w:r>
            <w:ins w:id="356" w:author="Ilhan Yoo" w:date="2022-02-26T22:24:00Z">
              <w:r w:rsidR="00B1372C">
                <w:rPr>
                  <w:rFonts w:ascii="Times New Roman" w:hAnsi="Times New Roman" w:cs="Times New Roman"/>
                  <w:sz w:val="22"/>
                </w:rPr>
                <w:t>08</w:t>
              </w:r>
            </w:ins>
            <w:del w:id="357" w:author="Ilhan Yoo" w:date="2022-02-26T22:24:00Z">
              <w:r w:rsidRPr="003A1757" w:rsidDel="00B1372C">
                <w:rPr>
                  <w:rFonts w:ascii="Times New Roman" w:hAnsi="Times New Roman" w:cs="Times New Roman"/>
                  <w:sz w:val="22"/>
                </w:rPr>
                <w:delText>36</w:delText>
              </w:r>
            </w:del>
          </w:p>
        </w:tc>
      </w:tr>
      <w:tr w:rsidR="002A1EE0" w:rsidRPr="003A1757" w14:paraId="13164841" w14:textId="77777777" w:rsidTr="00AF676D">
        <w:tc>
          <w:tcPr>
            <w:tcW w:w="3006" w:type="dxa"/>
            <w:tcBorders>
              <w:top w:val="nil"/>
              <w:bottom w:val="nil"/>
            </w:tcBorders>
          </w:tcPr>
          <w:p w14:paraId="6237F25C" w14:textId="4F03338E"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ins w:id="358" w:author="Ilhan Yoo" w:date="2022-02-26T22:24:00Z">
              <w:r w:rsidR="00B1372C">
                <w:rPr>
                  <w:rFonts w:ascii="Times New Roman" w:hAnsi="Times New Roman" w:cs="Times New Roman"/>
                  <w:sz w:val="22"/>
                </w:rPr>
                <w:t>6</w:t>
              </w:r>
            </w:ins>
            <w:del w:id="359" w:author="Ilhan Yoo" w:date="2022-02-26T22:24:00Z">
              <w:r w:rsidR="007B0950" w:rsidRPr="003A1757" w:rsidDel="00B1372C">
                <w:rPr>
                  <w:rFonts w:ascii="Times New Roman" w:hAnsi="Times New Roman" w:cs="Times New Roman"/>
                  <w:sz w:val="22"/>
                </w:rPr>
                <w:delText>3</w:delText>
              </w:r>
            </w:del>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1B24A612"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w:t>
            </w:r>
            <w:del w:id="360" w:author="Ilhan Yoo" w:date="2022-02-26T22:24:00Z">
              <w:r w:rsidR="007B0950" w:rsidRPr="003A1757" w:rsidDel="00B1372C">
                <w:rPr>
                  <w:rFonts w:ascii="Times New Roman" w:hAnsi="Times New Roman" w:cs="Times New Roman"/>
                  <w:sz w:val="22"/>
                </w:rPr>
                <w:delText>3</w:delText>
              </w:r>
            </w:del>
            <w:ins w:id="361" w:author="Ilhan Yoo" w:date="2022-02-26T22:24:00Z">
              <w:r w:rsidR="00B1372C">
                <w:rPr>
                  <w:rFonts w:ascii="Times New Roman" w:hAnsi="Times New Roman" w:cs="Times New Roman"/>
                  <w:sz w:val="22"/>
                </w:rPr>
                <w:t>6</w:t>
              </w:r>
            </w:ins>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3FC48AD6"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w:t>
            </w:r>
            <w:ins w:id="362" w:author="Ilhan Yoo" w:date="2022-02-26T22:24:00Z">
              <w:r w:rsidR="00B1372C">
                <w:rPr>
                  <w:rFonts w:ascii="Times New Roman" w:hAnsi="Times New Roman" w:cs="Times New Roman"/>
                  <w:sz w:val="22"/>
                </w:rPr>
                <w:t>83</w:t>
              </w:r>
            </w:ins>
            <w:del w:id="363" w:author="Ilhan Yoo" w:date="2022-02-26T22:24:00Z">
              <w:r w:rsidRPr="003A1757" w:rsidDel="00B1372C">
                <w:rPr>
                  <w:rFonts w:ascii="Times New Roman" w:hAnsi="Times New Roman" w:cs="Times New Roman" w:hint="eastAsia"/>
                  <w:sz w:val="22"/>
                </w:rPr>
                <w:delText>76</w:delText>
              </w:r>
            </w:del>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664D901B"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ins w:id="364" w:author="Ilhan Yoo" w:date="2022-02-26T22:21:00Z">
              <w:r w:rsidR="00381E0F">
                <w:rPr>
                  <w:rFonts w:ascii="Times New Roman" w:hAnsi="Times New Roman" w:cs="Times New Roman"/>
                  <w:sz w:val="22"/>
                </w:rPr>
                <w:t>3</w:t>
              </w:r>
            </w:ins>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2F7C28C3"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w:t>
            </w:r>
            <w:ins w:id="365" w:author="Ilhan Yoo" w:date="2022-02-26T22:21:00Z">
              <w:r w:rsidR="00A875C7">
                <w:rPr>
                  <w:rFonts w:ascii="Times New Roman" w:hAnsi="Times New Roman" w:cs="Times New Roman"/>
                  <w:sz w:val="22"/>
                </w:rPr>
                <w:t>08</w:t>
              </w:r>
            </w:ins>
            <w:del w:id="366" w:author="Ilhan Yoo" w:date="2022-02-26T22:21:00Z">
              <w:r w:rsidRPr="003A1757" w:rsidDel="00A875C7">
                <w:rPr>
                  <w:rFonts w:ascii="Times New Roman" w:hAnsi="Times New Roman" w:cs="Times New Roman"/>
                  <w:sz w:val="22"/>
                </w:rPr>
                <w:delText>1</w:delText>
              </w:r>
            </w:del>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F990F26"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w:t>
            </w:r>
            <w:ins w:id="367" w:author="Ilhan Yoo" w:date="2022-02-26T22:21:00Z">
              <w:r w:rsidR="00C339AF">
                <w:rPr>
                  <w:rFonts w:ascii="Times New Roman" w:hAnsi="Times New Roman" w:cs="Times New Roman"/>
                  <w:sz w:val="22"/>
                </w:rPr>
                <w:t>1</w:t>
              </w:r>
            </w:ins>
            <w:del w:id="368" w:author="Ilhan Yoo" w:date="2022-02-26T22:21:00Z">
              <w:r w:rsidRPr="003A1757" w:rsidDel="00C339AF">
                <w:rPr>
                  <w:rFonts w:ascii="Times New Roman" w:hAnsi="Times New Roman" w:cs="Times New Roman" w:hint="eastAsia"/>
                  <w:sz w:val="22"/>
                </w:rPr>
                <w:delText>0</w:delText>
              </w:r>
            </w:del>
            <w:r w:rsidRPr="003A1757">
              <w:rPr>
                <w:rFonts w:ascii="Times New Roman" w:hAnsi="Times New Roman" w:cs="Times New Roman" w:hint="eastAsia"/>
                <w:sz w:val="22"/>
              </w:rPr>
              <w:t xml:space="preserve"> (7</w:t>
            </w:r>
            <w:ins w:id="369" w:author="Ilhan Yoo" w:date="2022-02-26T22:22:00Z">
              <w:r w:rsidR="00C339AF">
                <w:rPr>
                  <w:rFonts w:ascii="Times New Roman" w:hAnsi="Times New Roman" w:cs="Times New Roman"/>
                  <w:sz w:val="22"/>
                </w:rPr>
                <w:t>4</w:t>
              </w:r>
            </w:ins>
            <w:del w:id="370" w:author="Ilhan Yoo" w:date="2022-02-26T22:22:00Z">
              <w:r w:rsidRPr="003A1757" w:rsidDel="00C339AF">
                <w:rPr>
                  <w:rFonts w:ascii="Times New Roman" w:hAnsi="Times New Roman" w:cs="Times New Roman" w:hint="eastAsia"/>
                  <w:sz w:val="22"/>
                </w:rPr>
                <w:delText>5</w:delText>
              </w:r>
            </w:del>
            <w:r w:rsidRPr="003A1757">
              <w:rPr>
                <w:rFonts w:ascii="Times New Roman" w:hAnsi="Times New Roman" w:cs="Times New Roman" w:hint="eastAsia"/>
                <w:sz w:val="22"/>
              </w:rPr>
              <w:t>.</w:t>
            </w:r>
            <w:ins w:id="371" w:author="Ilhan Yoo" w:date="2022-02-26T22:22:00Z">
              <w:r w:rsidR="00C339AF">
                <w:rPr>
                  <w:rFonts w:ascii="Times New Roman" w:hAnsi="Times New Roman" w:cs="Times New Roman"/>
                  <w:sz w:val="22"/>
                </w:rPr>
                <w:t>8</w:t>
              </w:r>
            </w:ins>
            <w:del w:id="372" w:author="Ilhan Yoo" w:date="2022-02-26T22:22:00Z">
              <w:r w:rsidRPr="003A1757" w:rsidDel="00C339AF">
                <w:rPr>
                  <w:rFonts w:ascii="Times New Roman" w:hAnsi="Times New Roman" w:cs="Times New Roman" w:hint="eastAsia"/>
                  <w:sz w:val="22"/>
                </w:rPr>
                <w:delText>2</w:delText>
              </w:r>
            </w:del>
            <w:r w:rsidRPr="003A1757">
              <w:rPr>
                <w:rFonts w:ascii="Times New Roman" w:hAnsi="Times New Roman" w:cs="Times New Roman" w:hint="eastAsia"/>
                <w:sz w:val="22"/>
              </w:rPr>
              <w:t>)</w:t>
            </w:r>
          </w:p>
        </w:tc>
        <w:tc>
          <w:tcPr>
            <w:tcW w:w="2495" w:type="dxa"/>
            <w:tcBorders>
              <w:top w:val="nil"/>
              <w:bottom w:val="nil"/>
            </w:tcBorders>
          </w:tcPr>
          <w:p w14:paraId="76646E4D" w14:textId="7CDB0624"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w:t>
            </w:r>
            <w:ins w:id="373" w:author="Ilhan Yoo" w:date="2022-02-26T22:22:00Z">
              <w:r w:rsidR="00C339AF">
                <w:rPr>
                  <w:rFonts w:ascii="Times New Roman" w:hAnsi="Times New Roman" w:cs="Times New Roman"/>
                  <w:sz w:val="22"/>
                </w:rPr>
                <w:t>9</w:t>
              </w:r>
            </w:ins>
            <w:del w:id="374" w:author="Ilhan Yoo" w:date="2022-02-26T22:22:00Z">
              <w:r w:rsidRPr="003A1757" w:rsidDel="00C339AF">
                <w:rPr>
                  <w:rFonts w:ascii="Times New Roman" w:hAnsi="Times New Roman" w:cs="Times New Roman" w:hint="eastAsia"/>
                  <w:sz w:val="22"/>
                </w:rPr>
                <w:delText>8</w:delText>
              </w:r>
            </w:del>
            <w:r w:rsidRPr="003A1757">
              <w:rPr>
                <w:rFonts w:ascii="Times New Roman" w:hAnsi="Times New Roman" w:cs="Times New Roman" w:hint="eastAsia"/>
                <w:sz w:val="22"/>
              </w:rPr>
              <w:t xml:space="preserve"> (85.</w:t>
            </w:r>
            <w:ins w:id="375" w:author="Ilhan Yoo" w:date="2022-02-26T22:22:00Z">
              <w:r w:rsidR="00C339AF">
                <w:rPr>
                  <w:rFonts w:ascii="Times New Roman" w:hAnsi="Times New Roman" w:cs="Times New Roman"/>
                  <w:sz w:val="22"/>
                </w:rPr>
                <w:t>9</w:t>
              </w:r>
            </w:ins>
            <w:del w:id="376" w:author="Ilhan Yoo" w:date="2022-02-26T22:22:00Z">
              <w:r w:rsidRPr="003A1757" w:rsidDel="00C339AF">
                <w:rPr>
                  <w:rFonts w:ascii="Times New Roman" w:hAnsi="Times New Roman" w:cs="Times New Roman" w:hint="eastAsia"/>
                  <w:sz w:val="22"/>
                </w:rPr>
                <w:delText>7</w:delText>
              </w:r>
            </w:del>
            <w:r w:rsidRPr="003A1757">
              <w:rPr>
                <w:rFonts w:ascii="Times New Roman" w:hAnsi="Times New Roman" w:cs="Times New Roman" w:hint="eastAsia"/>
                <w:sz w:val="22"/>
              </w:rPr>
              <w:t>)</w:t>
            </w:r>
          </w:p>
        </w:tc>
        <w:tc>
          <w:tcPr>
            <w:tcW w:w="1021" w:type="dxa"/>
            <w:tcBorders>
              <w:top w:val="nil"/>
              <w:bottom w:val="nil"/>
            </w:tcBorders>
          </w:tcPr>
          <w:p w14:paraId="05E884F9" w14:textId="2E198526"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w:t>
            </w:r>
            <w:ins w:id="377" w:author="Ilhan Yoo" w:date="2022-02-26T22:22:00Z">
              <w:r w:rsidR="00C339AF">
                <w:rPr>
                  <w:rFonts w:ascii="Times New Roman" w:hAnsi="Times New Roman" w:cs="Times New Roman"/>
                  <w:sz w:val="22"/>
                </w:rPr>
                <w:t>29</w:t>
              </w:r>
            </w:ins>
            <w:del w:id="378" w:author="Ilhan Yoo" w:date="2022-02-26T22:22:00Z">
              <w:r w:rsidRPr="003A1757" w:rsidDel="00C339AF">
                <w:rPr>
                  <w:rFonts w:ascii="Times New Roman" w:hAnsi="Times New Roman" w:cs="Times New Roman" w:hint="eastAsia"/>
                  <w:sz w:val="22"/>
                </w:rPr>
                <w:delText>37</w:delText>
              </w:r>
            </w:del>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05"/>
        <w:gridCol w:w="2074"/>
        <w:gridCol w:w="1041"/>
        <w:gridCol w:w="2609"/>
        <w:gridCol w:w="1041"/>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09481AAC" w:rsidR="00FA5CE1" w:rsidRPr="003A1757" w:rsidRDefault="00016BF8"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78116FA8"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w:t>
            </w:r>
            <w:ins w:id="379" w:author="Ilhan Yoo" w:date="2022-02-26T22:28:00Z">
              <w:r w:rsidR="00AD3790">
                <w:rPr>
                  <w:rFonts w:ascii="Times New Roman" w:eastAsia="굴림체" w:hAnsi="Times New Roman" w:cs="Times New Roman"/>
                  <w:sz w:val="22"/>
                </w:rPr>
                <w:t>9</w:t>
              </w:r>
            </w:ins>
            <w:del w:id="380" w:author="Ilhan Yoo" w:date="2022-02-26T22:28:00Z">
              <w:r w:rsidRPr="003A1757" w:rsidDel="00AD3790">
                <w:rPr>
                  <w:rFonts w:ascii="Times New Roman" w:eastAsia="굴림체" w:hAnsi="Times New Roman" w:cs="Times New Roman" w:hint="eastAsia"/>
                  <w:sz w:val="22"/>
                </w:rPr>
                <w:delText>3</w:delText>
              </w:r>
            </w:del>
            <w:r w:rsidRPr="003A1757">
              <w:rPr>
                <w:rFonts w:ascii="Times New Roman" w:eastAsia="굴림체" w:hAnsi="Times New Roman" w:cs="Times New Roman" w:hint="eastAsia"/>
                <w:sz w:val="22"/>
              </w:rPr>
              <w:t xml:space="preserve"> (</w:t>
            </w:r>
            <w:r w:rsidRPr="003A1757">
              <w:rPr>
                <w:rFonts w:ascii="Times New Roman" w:eastAsia="굴림체" w:hAnsi="Times New Roman" w:cs="Times New Roman"/>
                <w:kern w:val="24"/>
                <w:sz w:val="22"/>
              </w:rPr>
              <w:t>1.4</w:t>
            </w:r>
            <w:ins w:id="381" w:author="Ilhan Yoo" w:date="2022-02-26T22:29:00Z">
              <w:r w:rsidR="00AD3790">
                <w:rPr>
                  <w:rFonts w:ascii="Times New Roman" w:eastAsia="굴림체" w:hAnsi="Times New Roman" w:cs="Times New Roman"/>
                  <w:kern w:val="24"/>
                  <w:sz w:val="22"/>
                </w:rPr>
                <w:t>5</w:t>
              </w:r>
            </w:ins>
            <w:del w:id="382" w:author="Ilhan Yoo" w:date="2022-02-26T22:29:00Z">
              <w:r w:rsidRPr="003A1757" w:rsidDel="00AD3790">
                <w:rPr>
                  <w:rFonts w:ascii="Times New Roman" w:eastAsia="굴림체" w:hAnsi="Times New Roman" w:cs="Times New Roman"/>
                  <w:kern w:val="24"/>
                  <w:sz w:val="22"/>
                </w:rPr>
                <w:delText>2</w:delText>
              </w:r>
            </w:del>
            <w:r w:rsidRPr="003A1757">
              <w:rPr>
                <w:rFonts w:ascii="Times New Roman" w:eastAsia="굴림체" w:hAnsi="Times New Roman" w:cs="Times New Roman"/>
                <w:kern w:val="24"/>
                <w:sz w:val="22"/>
              </w:rPr>
              <w:t>–8.</w:t>
            </w:r>
            <w:ins w:id="383" w:author="Ilhan Yoo" w:date="2022-02-26T22:29:00Z">
              <w:r w:rsidR="00AD3790">
                <w:rPr>
                  <w:rFonts w:ascii="Times New Roman" w:eastAsia="굴림체" w:hAnsi="Times New Roman" w:cs="Times New Roman"/>
                  <w:kern w:val="24"/>
                  <w:sz w:val="22"/>
                </w:rPr>
                <w:t>8</w:t>
              </w:r>
            </w:ins>
            <w:del w:id="384" w:author="Ilhan Yoo" w:date="2022-02-26T22:29:00Z">
              <w:r w:rsidRPr="003A1757" w:rsidDel="00AD3790">
                <w:rPr>
                  <w:rFonts w:ascii="Times New Roman" w:eastAsia="굴림체" w:hAnsi="Times New Roman" w:cs="Times New Roman"/>
                  <w:kern w:val="24"/>
                  <w:sz w:val="22"/>
                </w:rPr>
                <w:delText>7</w:delText>
              </w:r>
            </w:del>
            <w:r w:rsidRPr="003A1757">
              <w:rPr>
                <w:rFonts w:ascii="Times New Roman" w:eastAsia="굴림체" w:hAnsi="Times New Roman" w:cs="Times New Roman"/>
                <w:kern w:val="24"/>
                <w:sz w:val="22"/>
              </w:rPr>
              <w:t>1)</w:t>
            </w:r>
          </w:p>
        </w:tc>
        <w:tc>
          <w:tcPr>
            <w:tcW w:w="533" w:type="pct"/>
            <w:tcBorders>
              <w:top w:val="single" w:sz="4" w:space="0" w:color="auto"/>
              <w:bottom w:val="nil"/>
            </w:tcBorders>
            <w:tcMar>
              <w:top w:w="15" w:type="dxa"/>
              <w:left w:w="108" w:type="dxa"/>
              <w:bottom w:w="0" w:type="dxa"/>
              <w:right w:w="108" w:type="dxa"/>
            </w:tcMar>
            <w:vAlign w:val="center"/>
          </w:tcPr>
          <w:p w14:paraId="0871B803" w14:textId="6F91CFBD"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w:t>
            </w:r>
            <w:ins w:id="385" w:author="Ilhan Yoo" w:date="2022-02-26T22:28:00Z">
              <w:r w:rsidR="00B437CC">
                <w:rPr>
                  <w:rFonts w:ascii="Times New Roman" w:eastAsia="굴림체" w:hAnsi="Times New Roman" w:cs="Times New Roman"/>
                  <w:iCs/>
                  <w:sz w:val="22"/>
                </w:rPr>
                <w:t>5</w:t>
              </w:r>
            </w:ins>
            <w:del w:id="386" w:author="Ilhan Yoo" w:date="2022-02-26T22:26:00Z">
              <w:r w:rsidRPr="003A1757" w:rsidDel="00716885">
                <w:rPr>
                  <w:rFonts w:ascii="Times New Roman" w:eastAsia="굴림체" w:hAnsi="Times New Roman" w:cs="Times New Roman" w:hint="eastAsia"/>
                  <w:iCs/>
                  <w:sz w:val="22"/>
                </w:rPr>
                <w:delText>6</w:delText>
              </w:r>
            </w:del>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0FEE8537"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w:t>
            </w:r>
            <w:ins w:id="387" w:author="Ilhan Yoo" w:date="2022-02-26T22:35:00Z">
              <w:r w:rsidR="004D2029">
                <w:rPr>
                  <w:rFonts w:ascii="Times New Roman" w:eastAsia="굴림체" w:hAnsi="Times New Roman" w:cs="Times New Roman"/>
                  <w:kern w:val="24"/>
                  <w:sz w:val="22"/>
                </w:rPr>
                <w:t>28</w:t>
              </w:r>
            </w:ins>
            <w:del w:id="388" w:author="Ilhan Yoo" w:date="2022-02-26T22:35:00Z">
              <w:r w:rsidRPr="003A1757" w:rsidDel="004D2029">
                <w:rPr>
                  <w:rFonts w:ascii="Times New Roman" w:eastAsia="굴림체" w:hAnsi="Times New Roman" w:cs="Times New Roman"/>
                  <w:kern w:val="24"/>
                  <w:sz w:val="22"/>
                </w:rPr>
                <w:delText>50</w:delText>
              </w:r>
            </w:del>
            <w:r w:rsidRPr="003A1757">
              <w:rPr>
                <w:rFonts w:ascii="Times New Roman" w:eastAsia="굴림체" w:hAnsi="Times New Roman" w:cs="Times New Roman"/>
                <w:kern w:val="24"/>
                <w:sz w:val="22"/>
              </w:rPr>
              <w:t xml:space="preserve"> (1.</w:t>
            </w:r>
            <w:ins w:id="389" w:author="Ilhan Yoo" w:date="2022-02-26T22:35:00Z">
              <w:r w:rsidR="004D2029">
                <w:rPr>
                  <w:rFonts w:ascii="Times New Roman" w:eastAsia="굴림체" w:hAnsi="Times New Roman" w:cs="Times New Roman"/>
                  <w:kern w:val="24"/>
                  <w:sz w:val="22"/>
                </w:rPr>
                <w:t>07</w:t>
              </w:r>
            </w:ins>
            <w:del w:id="390" w:author="Ilhan Yoo" w:date="2022-02-26T22:35:00Z">
              <w:r w:rsidRPr="003A1757" w:rsidDel="004D2029">
                <w:rPr>
                  <w:rFonts w:ascii="Times New Roman" w:eastAsia="굴림체" w:hAnsi="Times New Roman" w:cs="Times New Roman"/>
                  <w:kern w:val="24"/>
                  <w:sz w:val="22"/>
                </w:rPr>
                <w:delText>10</w:delText>
              </w:r>
            </w:del>
            <w:r w:rsidRPr="003A1757">
              <w:rPr>
                <w:rFonts w:ascii="Times New Roman" w:eastAsia="굴림체" w:hAnsi="Times New Roman" w:cs="Times New Roman"/>
                <w:kern w:val="24"/>
                <w:sz w:val="22"/>
              </w:rPr>
              <w:t>–1</w:t>
            </w:r>
            <w:ins w:id="391" w:author="Ilhan Yoo" w:date="2022-02-26T22:35:00Z">
              <w:r w:rsidR="004D2029">
                <w:rPr>
                  <w:rFonts w:ascii="Times New Roman" w:eastAsia="굴림체" w:hAnsi="Times New Roman" w:cs="Times New Roman"/>
                  <w:kern w:val="24"/>
                  <w:sz w:val="22"/>
                </w:rPr>
                <w:t>0</w:t>
              </w:r>
            </w:ins>
            <w:del w:id="392" w:author="Ilhan Yoo" w:date="2022-02-26T22:35:00Z">
              <w:r w:rsidRPr="003A1757" w:rsidDel="004D2029">
                <w:rPr>
                  <w:rFonts w:ascii="Times New Roman" w:eastAsia="굴림체" w:hAnsi="Times New Roman" w:cs="Times New Roman"/>
                  <w:kern w:val="24"/>
                  <w:sz w:val="22"/>
                </w:rPr>
                <w:delText>1</w:delText>
              </w:r>
            </w:del>
            <w:r w:rsidRPr="003A1757">
              <w:rPr>
                <w:rFonts w:ascii="Times New Roman" w:eastAsia="굴림체" w:hAnsi="Times New Roman" w:cs="Times New Roman"/>
                <w:kern w:val="24"/>
                <w:sz w:val="22"/>
              </w:rPr>
              <w:t>.</w:t>
            </w:r>
            <w:ins w:id="393" w:author="Ilhan Yoo" w:date="2022-02-26T22:35:00Z">
              <w:r w:rsidR="004D2029">
                <w:rPr>
                  <w:rFonts w:ascii="Times New Roman" w:eastAsia="굴림체" w:hAnsi="Times New Roman" w:cs="Times New Roman"/>
                  <w:kern w:val="24"/>
                  <w:sz w:val="22"/>
                </w:rPr>
                <w:t>1</w:t>
              </w:r>
            </w:ins>
            <w:del w:id="394" w:author="Ilhan Yoo" w:date="2022-02-26T22:35:00Z">
              <w:r w:rsidRPr="003A1757" w:rsidDel="004D2029">
                <w:rPr>
                  <w:rFonts w:ascii="Times New Roman" w:eastAsia="굴림체" w:hAnsi="Times New Roman" w:cs="Times New Roman"/>
                  <w:kern w:val="24"/>
                  <w:sz w:val="22"/>
                </w:rPr>
                <w:delText>3</w:delText>
              </w:r>
            </w:del>
            <w:r w:rsidRPr="003A1757">
              <w:rPr>
                <w:rFonts w:ascii="Times New Roman" w:eastAsia="굴림체" w:hAnsi="Times New Roman" w:cs="Times New Roman"/>
                <w:kern w:val="24"/>
                <w:sz w:val="22"/>
              </w:rPr>
              <w:t>7)</w:t>
            </w:r>
          </w:p>
        </w:tc>
        <w:tc>
          <w:tcPr>
            <w:tcW w:w="483" w:type="pct"/>
            <w:tcBorders>
              <w:top w:val="single" w:sz="4" w:space="0" w:color="auto"/>
              <w:bottom w:val="nil"/>
            </w:tcBorders>
            <w:tcMar>
              <w:top w:w="15" w:type="dxa"/>
              <w:left w:w="108" w:type="dxa"/>
              <w:bottom w:w="0" w:type="dxa"/>
              <w:right w:w="108" w:type="dxa"/>
            </w:tcMar>
            <w:vAlign w:val="center"/>
          </w:tcPr>
          <w:p w14:paraId="4024D88E" w14:textId="6AB692AB"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w:t>
            </w:r>
            <w:ins w:id="395" w:author="Ilhan Yoo" w:date="2022-02-26T22:34:00Z">
              <w:r w:rsidR="004D2029">
                <w:rPr>
                  <w:rFonts w:ascii="Times New Roman" w:eastAsia="굴림체" w:hAnsi="Times New Roman" w:cs="Times New Roman"/>
                  <w:iCs/>
                  <w:sz w:val="22"/>
                </w:rPr>
                <w:t>8</w:t>
              </w:r>
            </w:ins>
            <w:del w:id="396" w:author="Ilhan Yoo" w:date="2022-02-26T22:34:00Z">
              <w:r w:rsidRPr="003A1757" w:rsidDel="004D2029">
                <w:rPr>
                  <w:rFonts w:ascii="Times New Roman" w:eastAsia="굴림체" w:hAnsi="Times New Roman" w:cs="Times New Roman" w:hint="eastAsia"/>
                  <w:iCs/>
                  <w:sz w:val="22"/>
                </w:rPr>
                <w:delText>4</w:delText>
              </w:r>
            </w:del>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3792455C"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w:t>
            </w:r>
            <w:ins w:id="397" w:author="Ilhan Yoo" w:date="2022-02-26T22:41:00Z">
              <w:r w:rsidR="00D01289">
                <w:rPr>
                  <w:rFonts w:ascii="Times New Roman" w:eastAsia="굴림체" w:hAnsi="Times New Roman" w:cs="Times New Roman"/>
                  <w:sz w:val="22"/>
                </w:rPr>
                <w:t>0</w:t>
              </w:r>
            </w:ins>
            <w:del w:id="398" w:author="Ilhan Yoo" w:date="2022-02-26T22:41:00Z">
              <w:r w:rsidRPr="003A1757" w:rsidDel="00D01289">
                <w:rPr>
                  <w:rFonts w:ascii="Times New Roman" w:eastAsia="굴림체" w:hAnsi="Times New Roman" w:cs="Times New Roman"/>
                  <w:sz w:val="22"/>
                </w:rPr>
                <w:delText>1</w:delText>
              </w:r>
            </w:del>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4B8D3F52"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w:t>
            </w:r>
            <w:ins w:id="399" w:author="Ilhan Yoo" w:date="2022-02-26T22:41:00Z">
              <w:r w:rsidR="00D01289">
                <w:rPr>
                  <w:rFonts w:ascii="Times New Roman" w:eastAsia="굴림체" w:hAnsi="Times New Roman" w:cs="Times New Roman"/>
                  <w:sz w:val="22"/>
                </w:rPr>
                <w:t>0</w:t>
              </w:r>
            </w:ins>
            <w:del w:id="400" w:author="Ilhan Yoo" w:date="2022-02-26T22:41:00Z">
              <w:r w:rsidRPr="003A1757" w:rsidDel="00D01289">
                <w:rPr>
                  <w:rFonts w:ascii="Times New Roman" w:eastAsia="굴림체" w:hAnsi="Times New Roman" w:cs="Times New Roman"/>
                  <w:sz w:val="22"/>
                </w:rPr>
                <w:delText>1</w:delText>
              </w:r>
            </w:del>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0F9D65C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w:t>
            </w:r>
            <w:ins w:id="401" w:author="Ilhan Yoo" w:date="2022-02-26T23:00:00Z">
              <w:r w:rsidR="00D0144B">
                <w:rPr>
                  <w:rFonts w:ascii="Times New Roman" w:eastAsia="굴림체" w:hAnsi="Times New Roman" w:cs="Times New Roman"/>
                  <w:kern w:val="24"/>
                  <w:sz w:val="22"/>
                </w:rPr>
                <w:t>7</w:t>
              </w:r>
            </w:ins>
            <w:del w:id="402" w:author="Ilhan Yoo" w:date="2022-02-26T23:00:00Z">
              <w:r w:rsidRPr="003A1757" w:rsidDel="00D0144B">
                <w:rPr>
                  <w:rFonts w:ascii="Times New Roman" w:eastAsia="굴림체" w:hAnsi="Times New Roman" w:cs="Times New Roman"/>
                  <w:kern w:val="24"/>
                  <w:sz w:val="22"/>
                </w:rPr>
                <w:delText>5</w:delText>
              </w:r>
            </w:del>
            <w:r w:rsidRPr="003A1757">
              <w:rPr>
                <w:rFonts w:ascii="Times New Roman" w:eastAsia="굴림체" w:hAnsi="Times New Roman" w:cs="Times New Roman"/>
                <w:kern w:val="24"/>
                <w:sz w:val="22"/>
              </w:rPr>
              <w:t xml:space="preserve"> (0.</w:t>
            </w:r>
            <w:ins w:id="403" w:author="Ilhan Yoo" w:date="2022-02-26T23:00:00Z">
              <w:r w:rsidR="00D0144B">
                <w:rPr>
                  <w:rFonts w:ascii="Times New Roman" w:eastAsia="굴림체" w:hAnsi="Times New Roman" w:cs="Times New Roman"/>
                  <w:kern w:val="24"/>
                  <w:sz w:val="22"/>
                </w:rPr>
                <w:t>50</w:t>
              </w:r>
            </w:ins>
            <w:del w:id="404" w:author="Ilhan Yoo" w:date="2022-02-26T23:00:00Z">
              <w:r w:rsidRPr="003A1757" w:rsidDel="00D0144B">
                <w:rPr>
                  <w:rFonts w:ascii="Times New Roman" w:eastAsia="굴림체" w:hAnsi="Times New Roman" w:cs="Times New Roman"/>
                  <w:kern w:val="24"/>
                  <w:sz w:val="22"/>
                </w:rPr>
                <w:delText>49</w:delText>
              </w:r>
            </w:del>
            <w:r w:rsidRPr="003A1757">
              <w:rPr>
                <w:rFonts w:ascii="Times New Roman" w:eastAsia="굴림체" w:hAnsi="Times New Roman" w:cs="Times New Roman"/>
                <w:kern w:val="24"/>
                <w:sz w:val="22"/>
              </w:rPr>
              <w:t>–1.8</w:t>
            </w:r>
            <w:ins w:id="405" w:author="Ilhan Yoo" w:date="2022-02-26T23:00:00Z">
              <w:r w:rsidR="00D0144B">
                <w:rPr>
                  <w:rFonts w:ascii="Times New Roman" w:eastAsia="굴림체" w:hAnsi="Times New Roman" w:cs="Times New Roman"/>
                  <w:kern w:val="24"/>
                  <w:sz w:val="22"/>
                </w:rPr>
                <w:t>9</w:t>
              </w:r>
            </w:ins>
            <w:del w:id="406" w:author="Ilhan Yoo" w:date="2022-02-26T23:00:00Z">
              <w:r w:rsidRPr="003A1757" w:rsidDel="00D0144B">
                <w:rPr>
                  <w:rFonts w:ascii="Times New Roman" w:eastAsia="굴림체" w:hAnsi="Times New Roman" w:cs="Times New Roman"/>
                  <w:kern w:val="24"/>
                  <w:sz w:val="22"/>
                </w:rPr>
                <w:delText>7</w:delText>
              </w:r>
            </w:del>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0D561D1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w:t>
            </w:r>
            <w:ins w:id="407" w:author="Ilhan Yoo" w:date="2022-02-26T22:59:00Z">
              <w:r w:rsidR="006B0C00">
                <w:rPr>
                  <w:rFonts w:ascii="Times New Roman" w:eastAsia="맑은 고딕" w:hAnsi="Times New Roman" w:cs="Times New Roman"/>
                  <w:sz w:val="22"/>
                </w:rPr>
                <w:t>935</w:t>
              </w:r>
            </w:ins>
            <w:del w:id="408" w:author="Ilhan Yoo" w:date="2022-02-26T22:59:00Z">
              <w:r w:rsidRPr="003A1757" w:rsidDel="006B0C00">
                <w:rPr>
                  <w:rFonts w:ascii="Times New Roman" w:eastAsia="맑은 고딕" w:hAnsi="Times New Roman" w:cs="Times New Roman"/>
                  <w:sz w:val="22"/>
                </w:rPr>
                <w:delText>891</w:delText>
              </w:r>
            </w:del>
          </w:p>
        </w:tc>
        <w:tc>
          <w:tcPr>
            <w:tcW w:w="1482" w:type="pct"/>
            <w:tcBorders>
              <w:top w:val="nil"/>
              <w:bottom w:val="nil"/>
            </w:tcBorders>
            <w:tcMar>
              <w:top w:w="15" w:type="dxa"/>
              <w:left w:w="108" w:type="dxa"/>
              <w:bottom w:w="0" w:type="dxa"/>
              <w:right w:w="108" w:type="dxa"/>
            </w:tcMar>
            <w:vAlign w:val="center"/>
            <w:hideMark/>
          </w:tcPr>
          <w:p w14:paraId="63A5197E" w14:textId="18CB9BA2"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w:t>
            </w:r>
            <w:ins w:id="409" w:author="Ilhan Yoo" w:date="2022-02-26T22:57:00Z">
              <w:r w:rsidR="000E775D">
                <w:rPr>
                  <w:rFonts w:ascii="Times New Roman" w:eastAsia="굴림체" w:hAnsi="Times New Roman" w:cs="Times New Roman"/>
                  <w:kern w:val="24"/>
                  <w:sz w:val="22"/>
                </w:rPr>
                <w:t>93</w:t>
              </w:r>
            </w:ins>
            <w:del w:id="410" w:author="Ilhan Yoo" w:date="2022-02-26T22:57:00Z">
              <w:r w:rsidRPr="003A1757" w:rsidDel="000E775D">
                <w:rPr>
                  <w:rFonts w:ascii="Times New Roman" w:eastAsia="굴림체" w:hAnsi="Times New Roman" w:cs="Times New Roman"/>
                  <w:kern w:val="24"/>
                  <w:sz w:val="22"/>
                </w:rPr>
                <w:delText>82</w:delText>
              </w:r>
            </w:del>
            <w:r w:rsidRPr="003A1757">
              <w:rPr>
                <w:rFonts w:ascii="Times New Roman" w:eastAsia="굴림체" w:hAnsi="Times New Roman" w:cs="Times New Roman"/>
                <w:kern w:val="24"/>
                <w:sz w:val="22"/>
              </w:rPr>
              <w:t xml:space="preserve"> (0.</w:t>
            </w:r>
            <w:ins w:id="411" w:author="Ilhan Yoo" w:date="2022-02-26T22:57:00Z">
              <w:r w:rsidR="000E775D">
                <w:rPr>
                  <w:rFonts w:ascii="Times New Roman" w:eastAsia="굴림체" w:hAnsi="Times New Roman" w:cs="Times New Roman"/>
                  <w:kern w:val="24"/>
                  <w:sz w:val="22"/>
                </w:rPr>
                <w:t>45</w:t>
              </w:r>
            </w:ins>
            <w:del w:id="412" w:author="Ilhan Yoo" w:date="2022-02-26T22:57:00Z">
              <w:r w:rsidRPr="003A1757" w:rsidDel="000E775D">
                <w:rPr>
                  <w:rFonts w:ascii="Times New Roman" w:eastAsia="굴림체" w:hAnsi="Times New Roman" w:cs="Times New Roman"/>
                  <w:kern w:val="24"/>
                  <w:sz w:val="22"/>
                </w:rPr>
                <w:delText>39</w:delText>
              </w:r>
            </w:del>
            <w:r w:rsidRPr="003A1757">
              <w:rPr>
                <w:rFonts w:ascii="Times New Roman" w:eastAsia="굴림체" w:hAnsi="Times New Roman" w:cs="Times New Roman"/>
                <w:kern w:val="24"/>
                <w:sz w:val="22"/>
              </w:rPr>
              <w:t>–1.</w:t>
            </w:r>
            <w:ins w:id="413" w:author="Ilhan Yoo" w:date="2022-02-26T22:57:00Z">
              <w:r w:rsidR="000E775D">
                <w:rPr>
                  <w:rFonts w:ascii="Times New Roman" w:eastAsia="굴림체" w:hAnsi="Times New Roman" w:cs="Times New Roman"/>
                  <w:kern w:val="24"/>
                  <w:sz w:val="22"/>
                </w:rPr>
                <w:t>90</w:t>
              </w:r>
            </w:ins>
            <w:del w:id="414" w:author="Ilhan Yoo" w:date="2022-02-26T22:57:00Z">
              <w:r w:rsidRPr="003A1757" w:rsidDel="000E775D">
                <w:rPr>
                  <w:rFonts w:ascii="Times New Roman" w:eastAsia="굴림체" w:hAnsi="Times New Roman" w:cs="Times New Roman"/>
                  <w:kern w:val="24"/>
                  <w:sz w:val="22"/>
                </w:rPr>
                <w:delText>77</w:delText>
              </w:r>
            </w:del>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4705122B"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w:t>
            </w:r>
            <w:ins w:id="415" w:author="Ilhan Yoo" w:date="2022-02-26T22:56:00Z">
              <w:r w:rsidR="001563D0">
                <w:rPr>
                  <w:rFonts w:ascii="Times New Roman" w:eastAsia="굴림체" w:hAnsi="Times New Roman" w:cs="Times New Roman"/>
                  <w:kern w:val="24"/>
                  <w:sz w:val="22"/>
                </w:rPr>
                <w:t>841</w:t>
              </w:r>
            </w:ins>
            <w:del w:id="416" w:author="Ilhan Yoo" w:date="2022-02-26T22:56:00Z">
              <w:r w:rsidRPr="003A1757" w:rsidDel="001563D0">
                <w:rPr>
                  <w:rFonts w:ascii="Times New Roman" w:eastAsia="굴림체" w:hAnsi="Times New Roman" w:cs="Times New Roman"/>
                  <w:kern w:val="24"/>
                  <w:sz w:val="22"/>
                </w:rPr>
                <w:delText>626</w:delText>
              </w:r>
            </w:del>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0E00F19F"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w:t>
            </w:r>
            <w:ins w:id="417" w:author="Ilhan Yoo" w:date="2022-02-26T23:00:00Z">
              <w:r w:rsidR="00D0144B">
                <w:rPr>
                  <w:rFonts w:ascii="Times New Roman" w:eastAsia="굴림체" w:hAnsi="Times New Roman" w:cs="Times New Roman"/>
                  <w:kern w:val="24"/>
                  <w:sz w:val="22"/>
                </w:rPr>
                <w:t>23</w:t>
              </w:r>
            </w:ins>
            <w:del w:id="418" w:author="Ilhan Yoo" w:date="2022-02-26T23:00:00Z">
              <w:r w:rsidRPr="003A1757" w:rsidDel="00D0144B">
                <w:rPr>
                  <w:rFonts w:ascii="Times New Roman" w:eastAsia="굴림체" w:hAnsi="Times New Roman" w:cs="Times New Roman"/>
                  <w:kern w:val="24"/>
                  <w:sz w:val="22"/>
                </w:rPr>
                <w:delText>16</w:delText>
              </w:r>
            </w:del>
            <w:r w:rsidR="001F22FC" w:rsidRPr="003A1757">
              <w:rPr>
                <w:rFonts w:ascii="Times New Roman" w:eastAsia="굴림체" w:hAnsi="Times New Roman" w:cs="Times New Roman"/>
                <w:kern w:val="24"/>
                <w:sz w:val="22"/>
              </w:rPr>
              <w:t xml:space="preserve"> (0.6</w:t>
            </w:r>
            <w:ins w:id="419" w:author="Ilhan Yoo" w:date="2022-02-26T23:00:00Z">
              <w:r w:rsidR="00D0144B">
                <w:rPr>
                  <w:rFonts w:ascii="Times New Roman" w:eastAsia="굴림체" w:hAnsi="Times New Roman" w:cs="Times New Roman"/>
                  <w:kern w:val="24"/>
                  <w:sz w:val="22"/>
                </w:rPr>
                <w:t>6</w:t>
              </w:r>
            </w:ins>
            <w:del w:id="420" w:author="Ilhan Yoo" w:date="2022-02-26T23:00:00Z">
              <w:r w:rsidR="001F22FC" w:rsidRPr="003A1757" w:rsidDel="00D0144B">
                <w:rPr>
                  <w:rFonts w:ascii="Times New Roman" w:eastAsia="굴림체" w:hAnsi="Times New Roman" w:cs="Times New Roman"/>
                  <w:kern w:val="24"/>
                  <w:sz w:val="22"/>
                </w:rPr>
                <w:delText>3</w:delText>
              </w:r>
            </w:del>
            <w:r w:rsidR="001F22FC" w:rsidRPr="003A1757">
              <w:rPr>
                <w:rFonts w:ascii="Times New Roman" w:eastAsia="굴림체" w:hAnsi="Times New Roman" w:cs="Times New Roman"/>
                <w:kern w:val="24"/>
                <w:sz w:val="22"/>
              </w:rPr>
              <w:t>–2.2</w:t>
            </w:r>
            <w:ins w:id="421" w:author="Ilhan Yoo" w:date="2022-02-26T23:00:00Z">
              <w:r w:rsidR="00D0144B">
                <w:rPr>
                  <w:rFonts w:ascii="Times New Roman" w:eastAsia="굴림체" w:hAnsi="Times New Roman" w:cs="Times New Roman"/>
                  <w:kern w:val="24"/>
                  <w:sz w:val="22"/>
                </w:rPr>
                <w:t>8</w:t>
              </w:r>
            </w:ins>
            <w:del w:id="422" w:author="Ilhan Yoo" w:date="2022-02-26T23:00:00Z">
              <w:r w:rsidR="001F22FC" w:rsidRPr="003A1757" w:rsidDel="00D0144B">
                <w:rPr>
                  <w:rFonts w:ascii="Times New Roman" w:eastAsia="굴림체" w:hAnsi="Times New Roman" w:cs="Times New Roman"/>
                  <w:kern w:val="24"/>
                  <w:sz w:val="22"/>
                </w:rPr>
                <w:delText>0</w:delText>
              </w:r>
            </w:del>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6FCD3868"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w:t>
            </w:r>
            <w:ins w:id="423" w:author="Ilhan Yoo" w:date="2022-02-26T22:59:00Z">
              <w:r w:rsidR="006B0C00">
                <w:rPr>
                  <w:rFonts w:ascii="Times New Roman" w:eastAsia="굴림체" w:hAnsi="Times New Roman" w:cs="Times New Roman"/>
                  <w:kern w:val="24"/>
                  <w:sz w:val="22"/>
                </w:rPr>
                <w:t>51</w:t>
              </w:r>
            </w:ins>
            <w:del w:id="424" w:author="Ilhan Yoo" w:date="2022-02-26T22:59:00Z">
              <w:r w:rsidRPr="003A1757" w:rsidDel="006B0C00">
                <w:rPr>
                  <w:rFonts w:ascii="Times New Roman" w:eastAsia="굴림체" w:hAnsi="Times New Roman" w:cs="Times New Roman"/>
                  <w:kern w:val="24"/>
                  <w:sz w:val="22"/>
                </w:rPr>
                <w:delText>62</w:delText>
              </w:r>
            </w:del>
            <w:r w:rsidRPr="003A1757">
              <w:rPr>
                <w:rFonts w:ascii="Times New Roman" w:eastAsia="굴림체" w:hAnsi="Times New Roman" w:cs="Times New Roman"/>
                <w:kern w:val="24"/>
                <w:sz w:val="22"/>
              </w:rPr>
              <w:t>8</w:t>
            </w:r>
          </w:p>
        </w:tc>
        <w:tc>
          <w:tcPr>
            <w:tcW w:w="1482" w:type="pct"/>
            <w:tcBorders>
              <w:top w:val="nil"/>
              <w:bottom w:val="nil"/>
            </w:tcBorders>
            <w:tcMar>
              <w:top w:w="15" w:type="dxa"/>
              <w:left w:w="108" w:type="dxa"/>
              <w:bottom w:w="0" w:type="dxa"/>
              <w:right w:w="108" w:type="dxa"/>
            </w:tcMar>
            <w:vAlign w:val="center"/>
            <w:hideMark/>
          </w:tcPr>
          <w:p w14:paraId="5D4E9C93" w14:textId="6D714D38" w:rsidR="00FA5CE1" w:rsidRPr="003A1757" w:rsidRDefault="000E775D" w:rsidP="002D3EBD">
            <w:pPr>
              <w:widowControl/>
              <w:wordWrap/>
              <w:autoSpaceDE/>
              <w:spacing w:after="0" w:line="480" w:lineRule="auto"/>
              <w:jc w:val="center"/>
              <w:rPr>
                <w:rFonts w:ascii="Times New Roman" w:eastAsia="굴림" w:hAnsi="Times New Roman" w:cs="Times New Roman"/>
                <w:kern w:val="0"/>
                <w:sz w:val="22"/>
              </w:rPr>
            </w:pPr>
            <w:ins w:id="425" w:author="Ilhan Yoo" w:date="2022-02-26T22:57:00Z">
              <w:r>
                <w:rPr>
                  <w:rFonts w:ascii="Times New Roman" w:eastAsia="굴림체" w:hAnsi="Times New Roman" w:cs="Times New Roman"/>
                  <w:kern w:val="24"/>
                  <w:sz w:val="22"/>
                </w:rPr>
                <w:t>1</w:t>
              </w:r>
            </w:ins>
            <w:del w:id="426" w:author="Ilhan Yoo" w:date="2022-02-26T22:57:00Z">
              <w:r w:rsidR="00D2590C" w:rsidRPr="003A1757" w:rsidDel="000E775D">
                <w:rPr>
                  <w:rFonts w:ascii="Times New Roman" w:eastAsia="굴림체" w:hAnsi="Times New Roman" w:cs="Times New Roman"/>
                  <w:kern w:val="24"/>
                  <w:sz w:val="22"/>
                </w:rPr>
                <w:delText>0</w:delText>
              </w:r>
            </w:del>
            <w:r w:rsidR="00D2590C" w:rsidRPr="003A1757">
              <w:rPr>
                <w:rFonts w:ascii="Times New Roman" w:eastAsia="굴림체" w:hAnsi="Times New Roman" w:cs="Times New Roman"/>
                <w:kern w:val="24"/>
                <w:sz w:val="22"/>
              </w:rPr>
              <w:t>.</w:t>
            </w:r>
            <w:ins w:id="427" w:author="Ilhan Yoo" w:date="2022-02-26T22:57:00Z">
              <w:r>
                <w:rPr>
                  <w:rFonts w:ascii="Times New Roman" w:eastAsia="굴림체" w:hAnsi="Times New Roman" w:cs="Times New Roman"/>
                  <w:kern w:val="24"/>
                  <w:sz w:val="22"/>
                </w:rPr>
                <w:t>05</w:t>
              </w:r>
            </w:ins>
            <w:del w:id="428" w:author="Ilhan Yoo" w:date="2022-02-26T22:57:00Z">
              <w:r w:rsidR="00D2590C" w:rsidRPr="003A1757" w:rsidDel="000E775D">
                <w:rPr>
                  <w:rFonts w:ascii="Times New Roman" w:eastAsia="굴림체" w:hAnsi="Times New Roman" w:cs="Times New Roman"/>
                  <w:kern w:val="24"/>
                  <w:sz w:val="22"/>
                </w:rPr>
                <w:delText>91</w:delText>
              </w:r>
            </w:del>
            <w:r w:rsidR="00D2590C" w:rsidRPr="003A1757">
              <w:rPr>
                <w:rFonts w:ascii="Times New Roman" w:eastAsia="굴림체" w:hAnsi="Times New Roman" w:cs="Times New Roman"/>
                <w:kern w:val="24"/>
                <w:sz w:val="22"/>
              </w:rPr>
              <w:t xml:space="preserve"> (0.</w:t>
            </w:r>
            <w:ins w:id="429" w:author="Ilhan Yoo" w:date="2022-02-26T22:57:00Z">
              <w:r>
                <w:rPr>
                  <w:rFonts w:ascii="Times New Roman" w:eastAsia="굴림체" w:hAnsi="Times New Roman" w:cs="Times New Roman"/>
                  <w:kern w:val="24"/>
                  <w:sz w:val="22"/>
                </w:rPr>
                <w:t>52</w:t>
              </w:r>
            </w:ins>
            <w:del w:id="430" w:author="Ilhan Yoo" w:date="2022-02-26T22:57:00Z">
              <w:r w:rsidR="00D2590C" w:rsidRPr="003A1757" w:rsidDel="000E775D">
                <w:rPr>
                  <w:rFonts w:ascii="Times New Roman" w:eastAsia="굴림체" w:hAnsi="Times New Roman" w:cs="Times New Roman"/>
                  <w:kern w:val="24"/>
                  <w:sz w:val="22"/>
                </w:rPr>
                <w:delText>43</w:delText>
              </w:r>
            </w:del>
            <w:r w:rsidR="00D2590C" w:rsidRPr="003A1757">
              <w:rPr>
                <w:rFonts w:ascii="Times New Roman" w:eastAsia="굴림체" w:hAnsi="Times New Roman" w:cs="Times New Roman"/>
                <w:kern w:val="24"/>
                <w:sz w:val="22"/>
              </w:rPr>
              <w:t>–</w:t>
            </w:r>
            <w:ins w:id="431" w:author="Ilhan Yoo" w:date="2022-02-26T22:57:00Z">
              <w:r>
                <w:rPr>
                  <w:rFonts w:ascii="Times New Roman" w:eastAsia="굴림체" w:hAnsi="Times New Roman" w:cs="Times New Roman"/>
                  <w:kern w:val="24"/>
                  <w:sz w:val="22"/>
                </w:rPr>
                <w:t>2</w:t>
              </w:r>
            </w:ins>
            <w:del w:id="432" w:author="Ilhan Yoo" w:date="2022-02-26T22:57:00Z">
              <w:r w:rsidR="00D2590C" w:rsidRPr="003A1757" w:rsidDel="000E775D">
                <w:rPr>
                  <w:rFonts w:ascii="Times New Roman" w:eastAsia="굴림체" w:hAnsi="Times New Roman" w:cs="Times New Roman"/>
                  <w:kern w:val="24"/>
                  <w:sz w:val="22"/>
                </w:rPr>
                <w:delText>1</w:delText>
              </w:r>
            </w:del>
            <w:r w:rsidR="00D2590C" w:rsidRPr="003A1757">
              <w:rPr>
                <w:rFonts w:ascii="Times New Roman" w:eastAsia="굴림체" w:hAnsi="Times New Roman" w:cs="Times New Roman"/>
                <w:kern w:val="24"/>
                <w:sz w:val="22"/>
              </w:rPr>
              <w:t>.</w:t>
            </w:r>
            <w:ins w:id="433" w:author="Ilhan Yoo" w:date="2022-02-26T22:58:00Z">
              <w:r>
                <w:rPr>
                  <w:rFonts w:ascii="Times New Roman" w:eastAsia="굴림체" w:hAnsi="Times New Roman" w:cs="Times New Roman"/>
                  <w:kern w:val="24"/>
                  <w:sz w:val="22"/>
                </w:rPr>
                <w:t>1</w:t>
              </w:r>
            </w:ins>
            <w:del w:id="434" w:author="Ilhan Yoo" w:date="2022-02-26T22:58:00Z">
              <w:r w:rsidR="00D2590C" w:rsidRPr="003A1757" w:rsidDel="000E775D">
                <w:rPr>
                  <w:rFonts w:ascii="Times New Roman" w:eastAsia="굴림체" w:hAnsi="Times New Roman" w:cs="Times New Roman"/>
                  <w:kern w:val="24"/>
                  <w:sz w:val="22"/>
                </w:rPr>
                <w:delText>9</w:delText>
              </w:r>
            </w:del>
            <w:r w:rsidR="00D2590C" w:rsidRPr="003A1757">
              <w:rPr>
                <w:rFonts w:ascii="Times New Roman" w:eastAsia="굴림체" w:hAnsi="Times New Roman" w:cs="Times New Roman"/>
                <w:kern w:val="24"/>
                <w:sz w:val="22"/>
              </w:rPr>
              <w:t>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71B20EE4"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w:t>
            </w:r>
            <w:ins w:id="435" w:author="Ilhan Yoo" w:date="2022-02-26T22:57:00Z">
              <w:r w:rsidR="001563D0">
                <w:rPr>
                  <w:rFonts w:ascii="Times New Roman" w:eastAsia="맑은 고딕" w:hAnsi="Times New Roman" w:cs="Times New Roman"/>
                  <w:sz w:val="22"/>
                </w:rPr>
                <w:t>90</w:t>
              </w:r>
            </w:ins>
            <w:del w:id="436" w:author="Ilhan Yoo" w:date="2022-02-26T22:56:00Z">
              <w:r w:rsidRPr="003A1757" w:rsidDel="001563D0">
                <w:rPr>
                  <w:rFonts w:ascii="Times New Roman" w:eastAsia="맑은 고딕" w:hAnsi="Times New Roman" w:cs="Times New Roman"/>
                  <w:sz w:val="22"/>
                </w:rPr>
                <w:delText>06</w:delText>
              </w:r>
            </w:del>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2849BB1B"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w:t>
            </w:r>
            <w:ins w:id="437" w:author="Ilhan Yoo" w:date="2022-02-26T23:00:00Z">
              <w:r w:rsidR="00D0144B">
                <w:rPr>
                  <w:rFonts w:ascii="Times New Roman" w:eastAsia="굴림체" w:hAnsi="Times New Roman" w:cs="Times New Roman"/>
                  <w:kern w:val="24"/>
                  <w:sz w:val="22"/>
                </w:rPr>
                <w:t>22</w:t>
              </w:r>
            </w:ins>
            <w:del w:id="438" w:author="Ilhan Yoo" w:date="2022-02-26T23:00:00Z">
              <w:r w:rsidRPr="003A1757" w:rsidDel="00D0144B">
                <w:rPr>
                  <w:rFonts w:ascii="Times New Roman" w:eastAsia="굴림체" w:hAnsi="Times New Roman" w:cs="Times New Roman"/>
                  <w:kern w:val="24"/>
                  <w:sz w:val="22"/>
                </w:rPr>
                <w:delText>18</w:delText>
              </w:r>
            </w:del>
            <w:r w:rsidRPr="003A1757">
              <w:rPr>
                <w:rFonts w:ascii="Times New Roman" w:eastAsia="굴림체" w:hAnsi="Times New Roman" w:cs="Times New Roman"/>
                <w:kern w:val="24"/>
                <w:sz w:val="22"/>
              </w:rPr>
              <w:t xml:space="preserve"> (1.1</w:t>
            </w:r>
            <w:ins w:id="439" w:author="Ilhan Yoo" w:date="2022-02-26T23:00:00Z">
              <w:r w:rsidR="00D0144B">
                <w:rPr>
                  <w:rFonts w:ascii="Times New Roman" w:eastAsia="굴림체" w:hAnsi="Times New Roman" w:cs="Times New Roman"/>
                  <w:kern w:val="24"/>
                  <w:sz w:val="22"/>
                </w:rPr>
                <w:t>6</w:t>
              </w:r>
            </w:ins>
            <w:del w:id="440" w:author="Ilhan Yoo" w:date="2022-02-26T23:00:00Z">
              <w:r w:rsidRPr="003A1757" w:rsidDel="00D0144B">
                <w:rPr>
                  <w:rFonts w:ascii="Times New Roman" w:eastAsia="굴림체" w:hAnsi="Times New Roman" w:cs="Times New Roman"/>
                  <w:kern w:val="24"/>
                  <w:sz w:val="22"/>
                </w:rPr>
                <w:delText>5</w:delText>
              </w:r>
            </w:del>
            <w:r w:rsidRPr="003A1757">
              <w:rPr>
                <w:rFonts w:ascii="Times New Roman" w:eastAsia="굴림체" w:hAnsi="Times New Roman" w:cs="Times New Roman"/>
                <w:kern w:val="24"/>
                <w:sz w:val="22"/>
              </w:rPr>
              <w:t>–4.2</w:t>
            </w:r>
            <w:ins w:id="441" w:author="Ilhan Yoo" w:date="2022-02-26T23:00:00Z">
              <w:r w:rsidR="00D0144B">
                <w:rPr>
                  <w:rFonts w:ascii="Times New Roman" w:eastAsia="굴림체" w:hAnsi="Times New Roman" w:cs="Times New Roman"/>
                  <w:kern w:val="24"/>
                  <w:sz w:val="22"/>
                </w:rPr>
                <w:t>6</w:t>
              </w:r>
            </w:ins>
            <w:del w:id="442" w:author="Ilhan Yoo" w:date="2022-02-26T23:00:00Z">
              <w:r w:rsidRPr="003A1757" w:rsidDel="00D0144B">
                <w:rPr>
                  <w:rFonts w:ascii="Times New Roman" w:eastAsia="굴림체" w:hAnsi="Times New Roman" w:cs="Times New Roman"/>
                  <w:kern w:val="24"/>
                  <w:sz w:val="22"/>
                </w:rPr>
                <w:delText>2</w:delText>
              </w:r>
            </w:del>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F8FB755"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w:t>
            </w:r>
            <w:ins w:id="443" w:author="Ilhan Yoo" w:date="2022-02-26T22:59:00Z">
              <w:r w:rsidR="006B0C00">
                <w:rPr>
                  <w:rFonts w:ascii="Times New Roman" w:eastAsia="맑은 고딕" w:hAnsi="Times New Roman" w:cs="Times New Roman"/>
                  <w:sz w:val="22"/>
                </w:rPr>
                <w:t>6</w:t>
              </w:r>
            </w:ins>
            <w:del w:id="444" w:author="Ilhan Yoo" w:date="2022-02-26T22:59:00Z">
              <w:r w:rsidRPr="003A1757" w:rsidDel="006B0C00">
                <w:rPr>
                  <w:rFonts w:ascii="Times New Roman" w:eastAsia="맑은 고딕" w:hAnsi="Times New Roman" w:cs="Times New Roman"/>
                  <w:sz w:val="22"/>
                </w:rPr>
                <w:delText>8</w:delText>
              </w:r>
            </w:del>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162703CE"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w:t>
            </w:r>
            <w:ins w:id="445" w:author="Ilhan Yoo" w:date="2022-02-26T22:58:00Z">
              <w:r w:rsidR="000E775D">
                <w:rPr>
                  <w:rFonts w:ascii="Times New Roman" w:eastAsia="굴림체" w:hAnsi="Times New Roman" w:cs="Times New Roman"/>
                  <w:kern w:val="24"/>
                  <w:sz w:val="22"/>
                </w:rPr>
                <w:t>39</w:t>
              </w:r>
            </w:ins>
            <w:del w:id="446" w:author="Ilhan Yoo" w:date="2022-02-26T22:57:00Z">
              <w:r w:rsidRPr="003A1757" w:rsidDel="000E775D">
                <w:rPr>
                  <w:rFonts w:ascii="Times New Roman" w:eastAsia="굴림체" w:hAnsi="Times New Roman" w:cs="Times New Roman"/>
                  <w:kern w:val="24"/>
                  <w:sz w:val="22"/>
                </w:rPr>
                <w:delText>38</w:delText>
              </w:r>
            </w:del>
            <w:r w:rsidRPr="003A1757">
              <w:rPr>
                <w:rFonts w:ascii="Times New Roman" w:eastAsia="굴림체" w:hAnsi="Times New Roman" w:cs="Times New Roman"/>
                <w:kern w:val="24"/>
                <w:sz w:val="22"/>
              </w:rPr>
              <w:t xml:space="preserve"> (1.</w:t>
            </w:r>
            <w:ins w:id="447" w:author="Ilhan Yoo" w:date="2022-02-26T22:58:00Z">
              <w:r w:rsidR="000E775D">
                <w:rPr>
                  <w:rFonts w:ascii="Times New Roman" w:eastAsia="굴림체" w:hAnsi="Times New Roman" w:cs="Times New Roman"/>
                  <w:kern w:val="24"/>
                  <w:sz w:val="22"/>
                </w:rPr>
                <w:t>10</w:t>
              </w:r>
            </w:ins>
            <w:del w:id="448" w:author="Ilhan Yoo" w:date="2022-02-26T22:58:00Z">
              <w:r w:rsidRPr="003A1757" w:rsidDel="000E775D">
                <w:rPr>
                  <w:rFonts w:ascii="Times New Roman" w:eastAsia="굴림체" w:hAnsi="Times New Roman" w:cs="Times New Roman"/>
                  <w:kern w:val="24"/>
                  <w:sz w:val="22"/>
                </w:rPr>
                <w:delText>06</w:delText>
              </w:r>
            </w:del>
            <w:r w:rsidRPr="003A1757">
              <w:rPr>
                <w:rFonts w:ascii="Times New Roman" w:eastAsia="굴림체" w:hAnsi="Times New Roman" w:cs="Times New Roman"/>
                <w:kern w:val="24"/>
                <w:sz w:val="22"/>
              </w:rPr>
              <w:t>–5.</w:t>
            </w:r>
            <w:ins w:id="449" w:author="Ilhan Yoo" w:date="2022-02-26T22:58:00Z">
              <w:r w:rsidR="000E775D">
                <w:rPr>
                  <w:rFonts w:ascii="Times New Roman" w:eastAsia="굴림체" w:hAnsi="Times New Roman" w:cs="Times New Roman"/>
                  <w:kern w:val="24"/>
                  <w:sz w:val="22"/>
                </w:rPr>
                <w:t>2</w:t>
              </w:r>
            </w:ins>
            <w:del w:id="450" w:author="Ilhan Yoo" w:date="2022-02-26T22:58:00Z">
              <w:r w:rsidRPr="003A1757" w:rsidDel="000E775D">
                <w:rPr>
                  <w:rFonts w:ascii="Times New Roman" w:eastAsia="굴림체" w:hAnsi="Times New Roman" w:cs="Times New Roman"/>
                  <w:kern w:val="24"/>
                  <w:sz w:val="22"/>
                </w:rPr>
                <w:delText>4</w:delText>
              </w:r>
            </w:del>
            <w:r w:rsidRPr="003A1757">
              <w:rPr>
                <w:rFonts w:ascii="Times New Roman" w:eastAsia="굴림체" w:hAnsi="Times New Roman" w:cs="Times New Roman"/>
                <w:kern w:val="24"/>
                <w:sz w:val="22"/>
              </w:rPr>
              <w:t>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60B98AEB"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w:t>
            </w:r>
            <w:ins w:id="451" w:author="Ilhan Yoo" w:date="2022-02-26T22:57:00Z">
              <w:r w:rsidR="001563D0">
                <w:rPr>
                  <w:rFonts w:ascii="Times New Roman" w:eastAsia="굴림체" w:hAnsi="Times New Roman" w:cs="Times New Roman"/>
                  <w:kern w:val="24"/>
                  <w:sz w:val="22"/>
                </w:rPr>
                <w:t>28</w:t>
              </w:r>
            </w:ins>
            <w:del w:id="452" w:author="Ilhan Yoo" w:date="2022-02-26T22:57:00Z">
              <w:r w:rsidRPr="003A1757" w:rsidDel="001563D0">
                <w:rPr>
                  <w:rFonts w:ascii="Times New Roman" w:eastAsia="굴림체" w:hAnsi="Times New Roman" w:cs="Times New Roman"/>
                  <w:kern w:val="24"/>
                  <w:sz w:val="22"/>
                </w:rPr>
                <w:delText>37</w:delText>
              </w:r>
            </w:del>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White Matter Hyperintensity lesion</w:t>
      </w:r>
    </w:p>
    <w:p w14:paraId="32D5434E" w14:textId="2087EA3E" w:rsidR="00D23C47" w:rsidRPr="00DC7308" w:rsidRDefault="00FA5CE1" w:rsidP="00DC7308">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sectPr w:rsidR="00D23C47" w:rsidRPr="00DC7308" w:rsidSect="00A25B90">
      <w:footerReference w:type="default" r:id="rId8"/>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A8821" w14:textId="77777777" w:rsidR="00EE5CB5" w:rsidRDefault="00EE5CB5">
      <w:pPr>
        <w:spacing w:after="0" w:line="240" w:lineRule="auto"/>
      </w:pPr>
      <w:r>
        <w:separator/>
      </w:r>
    </w:p>
  </w:endnote>
  <w:endnote w:type="continuationSeparator" w:id="0">
    <w:p w14:paraId="4CD8E6BD" w14:textId="77777777" w:rsidR="00EE5CB5" w:rsidRDefault="00EE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F283" w14:textId="3285E0E1" w:rsidR="005E38EA" w:rsidRDefault="005E38EA">
    <w:pPr>
      <w:pStyle w:val="a5"/>
      <w:jc w:val="center"/>
    </w:pPr>
    <w:r>
      <w:fldChar w:fldCharType="begin"/>
    </w:r>
    <w:r>
      <w:instrText xml:space="preserve"> PAGE   \* MERGEFORMAT </w:instrText>
    </w:r>
    <w:r>
      <w:fldChar w:fldCharType="separate"/>
    </w:r>
    <w:r w:rsidR="006C6B18" w:rsidRPr="006C6B18">
      <w:rPr>
        <w:noProof/>
        <w:lang w:val="ko-KR"/>
      </w:rPr>
      <w:t>20</w:t>
    </w:r>
    <w:r>
      <w:fldChar w:fldCharType="end"/>
    </w:r>
  </w:p>
  <w:p w14:paraId="08C35E17" w14:textId="77777777" w:rsidR="005E38EA" w:rsidRDefault="005E38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0ACA" w14:textId="77777777" w:rsidR="00EE5CB5" w:rsidRDefault="00EE5CB5">
      <w:pPr>
        <w:spacing w:after="0" w:line="240" w:lineRule="auto"/>
      </w:pPr>
      <w:r>
        <w:separator/>
      </w:r>
    </w:p>
  </w:footnote>
  <w:footnote w:type="continuationSeparator" w:id="0">
    <w:p w14:paraId="66FBA5FA" w14:textId="77777777" w:rsidR="00EE5CB5" w:rsidRDefault="00EE5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han Yoo">
    <w15:presenceInfo w15:providerId="None" w15:userId="Ilhan Yo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11E38"/>
    <w:rsid w:val="00016BF8"/>
    <w:rsid w:val="00017AF3"/>
    <w:rsid w:val="00024917"/>
    <w:rsid w:val="00027A03"/>
    <w:rsid w:val="00027D97"/>
    <w:rsid w:val="00030647"/>
    <w:rsid w:val="00030668"/>
    <w:rsid w:val="00032426"/>
    <w:rsid w:val="00032BB9"/>
    <w:rsid w:val="000339C3"/>
    <w:rsid w:val="000400EC"/>
    <w:rsid w:val="000505F2"/>
    <w:rsid w:val="0005123B"/>
    <w:rsid w:val="00052026"/>
    <w:rsid w:val="00061757"/>
    <w:rsid w:val="00065434"/>
    <w:rsid w:val="00070A72"/>
    <w:rsid w:val="00072702"/>
    <w:rsid w:val="00072FF6"/>
    <w:rsid w:val="00073C73"/>
    <w:rsid w:val="00076199"/>
    <w:rsid w:val="00080CCC"/>
    <w:rsid w:val="00084DDD"/>
    <w:rsid w:val="0008574C"/>
    <w:rsid w:val="000907D3"/>
    <w:rsid w:val="00090F02"/>
    <w:rsid w:val="00097D50"/>
    <w:rsid w:val="000A3E34"/>
    <w:rsid w:val="000B1585"/>
    <w:rsid w:val="000B44AD"/>
    <w:rsid w:val="000B7A5C"/>
    <w:rsid w:val="000C05B5"/>
    <w:rsid w:val="000D0A43"/>
    <w:rsid w:val="000D3B12"/>
    <w:rsid w:val="000D418E"/>
    <w:rsid w:val="000E0573"/>
    <w:rsid w:val="000E264B"/>
    <w:rsid w:val="000E6488"/>
    <w:rsid w:val="000E74FA"/>
    <w:rsid w:val="000E775D"/>
    <w:rsid w:val="000F50CA"/>
    <w:rsid w:val="000F649B"/>
    <w:rsid w:val="00100970"/>
    <w:rsid w:val="00107AF8"/>
    <w:rsid w:val="00113562"/>
    <w:rsid w:val="00121A86"/>
    <w:rsid w:val="001377C4"/>
    <w:rsid w:val="00144F6F"/>
    <w:rsid w:val="00145041"/>
    <w:rsid w:val="00145B3F"/>
    <w:rsid w:val="00150583"/>
    <w:rsid w:val="00151E44"/>
    <w:rsid w:val="00152D4C"/>
    <w:rsid w:val="001563D0"/>
    <w:rsid w:val="001577BB"/>
    <w:rsid w:val="00157CC8"/>
    <w:rsid w:val="001607CD"/>
    <w:rsid w:val="00163D5D"/>
    <w:rsid w:val="00163DC6"/>
    <w:rsid w:val="00173162"/>
    <w:rsid w:val="00175DCB"/>
    <w:rsid w:val="0018254B"/>
    <w:rsid w:val="00183D71"/>
    <w:rsid w:val="00185A91"/>
    <w:rsid w:val="00186CBF"/>
    <w:rsid w:val="001972A5"/>
    <w:rsid w:val="001972ED"/>
    <w:rsid w:val="001A0E0F"/>
    <w:rsid w:val="001B0C57"/>
    <w:rsid w:val="001B3D60"/>
    <w:rsid w:val="001C014F"/>
    <w:rsid w:val="001C1B06"/>
    <w:rsid w:val="001C3BDD"/>
    <w:rsid w:val="001C4059"/>
    <w:rsid w:val="001C7493"/>
    <w:rsid w:val="001D20AF"/>
    <w:rsid w:val="001E33F1"/>
    <w:rsid w:val="001E50F4"/>
    <w:rsid w:val="001E5265"/>
    <w:rsid w:val="001E70EE"/>
    <w:rsid w:val="001F03F1"/>
    <w:rsid w:val="001F1AEF"/>
    <w:rsid w:val="001F22FC"/>
    <w:rsid w:val="001F38AA"/>
    <w:rsid w:val="00201B30"/>
    <w:rsid w:val="00210EF8"/>
    <w:rsid w:val="00215B0B"/>
    <w:rsid w:val="00215F6D"/>
    <w:rsid w:val="002171E1"/>
    <w:rsid w:val="00225734"/>
    <w:rsid w:val="00231975"/>
    <w:rsid w:val="00231A09"/>
    <w:rsid w:val="00237EB0"/>
    <w:rsid w:val="0025509F"/>
    <w:rsid w:val="00257214"/>
    <w:rsid w:val="002626C3"/>
    <w:rsid w:val="00267188"/>
    <w:rsid w:val="0026747D"/>
    <w:rsid w:val="00270EFF"/>
    <w:rsid w:val="002712D6"/>
    <w:rsid w:val="00271336"/>
    <w:rsid w:val="00271B5F"/>
    <w:rsid w:val="00272E13"/>
    <w:rsid w:val="00273CF4"/>
    <w:rsid w:val="00277C38"/>
    <w:rsid w:val="00277E9D"/>
    <w:rsid w:val="00280703"/>
    <w:rsid w:val="00281F68"/>
    <w:rsid w:val="00287872"/>
    <w:rsid w:val="00291B1C"/>
    <w:rsid w:val="0029786C"/>
    <w:rsid w:val="00297F87"/>
    <w:rsid w:val="002A1926"/>
    <w:rsid w:val="002A1EE0"/>
    <w:rsid w:val="002B0C81"/>
    <w:rsid w:val="002B4262"/>
    <w:rsid w:val="002B44E9"/>
    <w:rsid w:val="002B54C4"/>
    <w:rsid w:val="002C3225"/>
    <w:rsid w:val="002D040B"/>
    <w:rsid w:val="002D1DE3"/>
    <w:rsid w:val="002D3EBD"/>
    <w:rsid w:val="002D4EE5"/>
    <w:rsid w:val="002D6B7A"/>
    <w:rsid w:val="002E3507"/>
    <w:rsid w:val="002E55D7"/>
    <w:rsid w:val="002F4FF3"/>
    <w:rsid w:val="002F7C39"/>
    <w:rsid w:val="003079BF"/>
    <w:rsid w:val="00311E46"/>
    <w:rsid w:val="00313EFD"/>
    <w:rsid w:val="00314CCD"/>
    <w:rsid w:val="0032642C"/>
    <w:rsid w:val="00331D67"/>
    <w:rsid w:val="00332A2C"/>
    <w:rsid w:val="003432E3"/>
    <w:rsid w:val="00344C23"/>
    <w:rsid w:val="00351291"/>
    <w:rsid w:val="00353CBD"/>
    <w:rsid w:val="00357231"/>
    <w:rsid w:val="0035758D"/>
    <w:rsid w:val="00360A02"/>
    <w:rsid w:val="00373FB0"/>
    <w:rsid w:val="0037661C"/>
    <w:rsid w:val="00376C8A"/>
    <w:rsid w:val="00381A1E"/>
    <w:rsid w:val="00381E0F"/>
    <w:rsid w:val="003863C5"/>
    <w:rsid w:val="00386480"/>
    <w:rsid w:val="003878A1"/>
    <w:rsid w:val="003905F1"/>
    <w:rsid w:val="00396644"/>
    <w:rsid w:val="003A1757"/>
    <w:rsid w:val="003A54D6"/>
    <w:rsid w:val="003A7038"/>
    <w:rsid w:val="003A7CFA"/>
    <w:rsid w:val="003B1C92"/>
    <w:rsid w:val="003B4FB9"/>
    <w:rsid w:val="003B68CF"/>
    <w:rsid w:val="003C6A64"/>
    <w:rsid w:val="003C6EEB"/>
    <w:rsid w:val="003D48C0"/>
    <w:rsid w:val="003D7D6B"/>
    <w:rsid w:val="003E09C8"/>
    <w:rsid w:val="003E0A97"/>
    <w:rsid w:val="003F09D1"/>
    <w:rsid w:val="003F15C3"/>
    <w:rsid w:val="003F2B52"/>
    <w:rsid w:val="0040202F"/>
    <w:rsid w:val="00402C84"/>
    <w:rsid w:val="00406EF5"/>
    <w:rsid w:val="00414E1A"/>
    <w:rsid w:val="00415986"/>
    <w:rsid w:val="00417535"/>
    <w:rsid w:val="00426B44"/>
    <w:rsid w:val="00432DAF"/>
    <w:rsid w:val="00433FB4"/>
    <w:rsid w:val="00435B0E"/>
    <w:rsid w:val="00441D93"/>
    <w:rsid w:val="00442DA0"/>
    <w:rsid w:val="004434F6"/>
    <w:rsid w:val="004443DB"/>
    <w:rsid w:val="00446DA9"/>
    <w:rsid w:val="004534B2"/>
    <w:rsid w:val="004619F1"/>
    <w:rsid w:val="0046300B"/>
    <w:rsid w:val="00465011"/>
    <w:rsid w:val="004669AA"/>
    <w:rsid w:val="00467DEA"/>
    <w:rsid w:val="004727EE"/>
    <w:rsid w:val="0048450B"/>
    <w:rsid w:val="00484AC4"/>
    <w:rsid w:val="004853E4"/>
    <w:rsid w:val="004928D0"/>
    <w:rsid w:val="0049298A"/>
    <w:rsid w:val="00495647"/>
    <w:rsid w:val="004A023A"/>
    <w:rsid w:val="004A28BB"/>
    <w:rsid w:val="004A535B"/>
    <w:rsid w:val="004B5BFA"/>
    <w:rsid w:val="004B753E"/>
    <w:rsid w:val="004C0ABD"/>
    <w:rsid w:val="004C0DD2"/>
    <w:rsid w:val="004C2D74"/>
    <w:rsid w:val="004D2029"/>
    <w:rsid w:val="004D7EE8"/>
    <w:rsid w:val="004E009C"/>
    <w:rsid w:val="004E34BA"/>
    <w:rsid w:val="004F136F"/>
    <w:rsid w:val="004F5E23"/>
    <w:rsid w:val="004F5FBE"/>
    <w:rsid w:val="004F61B8"/>
    <w:rsid w:val="004F66DF"/>
    <w:rsid w:val="0050008F"/>
    <w:rsid w:val="00501D5E"/>
    <w:rsid w:val="0050268C"/>
    <w:rsid w:val="00506272"/>
    <w:rsid w:val="005077F8"/>
    <w:rsid w:val="00516B53"/>
    <w:rsid w:val="00521046"/>
    <w:rsid w:val="0052111B"/>
    <w:rsid w:val="00521802"/>
    <w:rsid w:val="00522C98"/>
    <w:rsid w:val="00526C10"/>
    <w:rsid w:val="00527F3F"/>
    <w:rsid w:val="00534D90"/>
    <w:rsid w:val="0053548A"/>
    <w:rsid w:val="00537F2E"/>
    <w:rsid w:val="00541468"/>
    <w:rsid w:val="005550CD"/>
    <w:rsid w:val="00564195"/>
    <w:rsid w:val="005721AF"/>
    <w:rsid w:val="00577920"/>
    <w:rsid w:val="00582CBD"/>
    <w:rsid w:val="00585CE6"/>
    <w:rsid w:val="00586B64"/>
    <w:rsid w:val="0058707A"/>
    <w:rsid w:val="00590892"/>
    <w:rsid w:val="005929D1"/>
    <w:rsid w:val="00594018"/>
    <w:rsid w:val="00597E1F"/>
    <w:rsid w:val="005A4195"/>
    <w:rsid w:val="005A4985"/>
    <w:rsid w:val="005A61C1"/>
    <w:rsid w:val="005B4CBD"/>
    <w:rsid w:val="005B5229"/>
    <w:rsid w:val="005B5AC7"/>
    <w:rsid w:val="005B678C"/>
    <w:rsid w:val="005C21C3"/>
    <w:rsid w:val="005D2175"/>
    <w:rsid w:val="005D2C82"/>
    <w:rsid w:val="005E36D9"/>
    <w:rsid w:val="005E38EA"/>
    <w:rsid w:val="005E6C93"/>
    <w:rsid w:val="005F7003"/>
    <w:rsid w:val="00601C95"/>
    <w:rsid w:val="00601E45"/>
    <w:rsid w:val="00602C1D"/>
    <w:rsid w:val="00610AD0"/>
    <w:rsid w:val="0061243B"/>
    <w:rsid w:val="00616DBC"/>
    <w:rsid w:val="0061752A"/>
    <w:rsid w:val="006251D8"/>
    <w:rsid w:val="0063681A"/>
    <w:rsid w:val="00642E8A"/>
    <w:rsid w:val="00643741"/>
    <w:rsid w:val="00643CD4"/>
    <w:rsid w:val="00643E75"/>
    <w:rsid w:val="0064449C"/>
    <w:rsid w:val="00645840"/>
    <w:rsid w:val="0064617F"/>
    <w:rsid w:val="00655C65"/>
    <w:rsid w:val="00662241"/>
    <w:rsid w:val="00663346"/>
    <w:rsid w:val="00665958"/>
    <w:rsid w:val="006659C2"/>
    <w:rsid w:val="00672395"/>
    <w:rsid w:val="00675EEE"/>
    <w:rsid w:val="00685C20"/>
    <w:rsid w:val="0068676B"/>
    <w:rsid w:val="00687F84"/>
    <w:rsid w:val="00692DF7"/>
    <w:rsid w:val="006931E5"/>
    <w:rsid w:val="00693F13"/>
    <w:rsid w:val="006948A7"/>
    <w:rsid w:val="00696834"/>
    <w:rsid w:val="006A1595"/>
    <w:rsid w:val="006A208D"/>
    <w:rsid w:val="006A5F7F"/>
    <w:rsid w:val="006A78FB"/>
    <w:rsid w:val="006B0C00"/>
    <w:rsid w:val="006C12A3"/>
    <w:rsid w:val="006C3829"/>
    <w:rsid w:val="006C3958"/>
    <w:rsid w:val="006C5570"/>
    <w:rsid w:val="006C6B18"/>
    <w:rsid w:val="006D73D6"/>
    <w:rsid w:val="006E0F51"/>
    <w:rsid w:val="006E2EF8"/>
    <w:rsid w:val="006E5191"/>
    <w:rsid w:val="006E663D"/>
    <w:rsid w:val="006F1E75"/>
    <w:rsid w:val="006F3FD2"/>
    <w:rsid w:val="006F579D"/>
    <w:rsid w:val="00706735"/>
    <w:rsid w:val="007071C7"/>
    <w:rsid w:val="007072F4"/>
    <w:rsid w:val="00711E21"/>
    <w:rsid w:val="00713422"/>
    <w:rsid w:val="00716885"/>
    <w:rsid w:val="00722472"/>
    <w:rsid w:val="007224D3"/>
    <w:rsid w:val="007233A8"/>
    <w:rsid w:val="007233EF"/>
    <w:rsid w:val="00725835"/>
    <w:rsid w:val="007264F3"/>
    <w:rsid w:val="00735969"/>
    <w:rsid w:val="00736545"/>
    <w:rsid w:val="00740183"/>
    <w:rsid w:val="00745F8A"/>
    <w:rsid w:val="00747775"/>
    <w:rsid w:val="007526E7"/>
    <w:rsid w:val="00755875"/>
    <w:rsid w:val="00764E29"/>
    <w:rsid w:val="00766050"/>
    <w:rsid w:val="00774CD3"/>
    <w:rsid w:val="00780468"/>
    <w:rsid w:val="00790096"/>
    <w:rsid w:val="007931B9"/>
    <w:rsid w:val="00795C39"/>
    <w:rsid w:val="007A0884"/>
    <w:rsid w:val="007A1513"/>
    <w:rsid w:val="007A1B38"/>
    <w:rsid w:val="007A298C"/>
    <w:rsid w:val="007A5E61"/>
    <w:rsid w:val="007A7542"/>
    <w:rsid w:val="007B0950"/>
    <w:rsid w:val="007B173C"/>
    <w:rsid w:val="007B3000"/>
    <w:rsid w:val="007B3030"/>
    <w:rsid w:val="007B6430"/>
    <w:rsid w:val="007B675D"/>
    <w:rsid w:val="007B77A8"/>
    <w:rsid w:val="007B7B2F"/>
    <w:rsid w:val="007C1E76"/>
    <w:rsid w:val="007C41D5"/>
    <w:rsid w:val="007D18AB"/>
    <w:rsid w:val="007F097F"/>
    <w:rsid w:val="007F0F3B"/>
    <w:rsid w:val="007F17C0"/>
    <w:rsid w:val="007F22DD"/>
    <w:rsid w:val="00800A20"/>
    <w:rsid w:val="008018A9"/>
    <w:rsid w:val="00802312"/>
    <w:rsid w:val="00803F49"/>
    <w:rsid w:val="008072D1"/>
    <w:rsid w:val="008130BF"/>
    <w:rsid w:val="00816A36"/>
    <w:rsid w:val="00821F42"/>
    <w:rsid w:val="00822455"/>
    <w:rsid w:val="0082702D"/>
    <w:rsid w:val="008313F5"/>
    <w:rsid w:val="00832C0E"/>
    <w:rsid w:val="00835E6E"/>
    <w:rsid w:val="00836762"/>
    <w:rsid w:val="008432FE"/>
    <w:rsid w:val="008439D6"/>
    <w:rsid w:val="00843C00"/>
    <w:rsid w:val="0084552B"/>
    <w:rsid w:val="0084630D"/>
    <w:rsid w:val="00865E49"/>
    <w:rsid w:val="0086679E"/>
    <w:rsid w:val="00866C72"/>
    <w:rsid w:val="008671A3"/>
    <w:rsid w:val="008705AC"/>
    <w:rsid w:val="00873FBE"/>
    <w:rsid w:val="00874A08"/>
    <w:rsid w:val="0087576B"/>
    <w:rsid w:val="008762B5"/>
    <w:rsid w:val="00877B28"/>
    <w:rsid w:val="0088782F"/>
    <w:rsid w:val="0089711B"/>
    <w:rsid w:val="008A1E0E"/>
    <w:rsid w:val="008A573E"/>
    <w:rsid w:val="008A5ADB"/>
    <w:rsid w:val="008A7637"/>
    <w:rsid w:val="008B24A4"/>
    <w:rsid w:val="008B4D39"/>
    <w:rsid w:val="008C2F9A"/>
    <w:rsid w:val="008C7CAD"/>
    <w:rsid w:val="008C7FFC"/>
    <w:rsid w:val="008D0941"/>
    <w:rsid w:val="008D4373"/>
    <w:rsid w:val="008D457B"/>
    <w:rsid w:val="008D4FA6"/>
    <w:rsid w:val="008D712E"/>
    <w:rsid w:val="008F0934"/>
    <w:rsid w:val="008F3895"/>
    <w:rsid w:val="0090034D"/>
    <w:rsid w:val="009032CD"/>
    <w:rsid w:val="0090331E"/>
    <w:rsid w:val="00907281"/>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4592"/>
    <w:rsid w:val="00974903"/>
    <w:rsid w:val="00987850"/>
    <w:rsid w:val="00993483"/>
    <w:rsid w:val="009943E7"/>
    <w:rsid w:val="00994620"/>
    <w:rsid w:val="009A30EF"/>
    <w:rsid w:val="009B4549"/>
    <w:rsid w:val="009B5AF7"/>
    <w:rsid w:val="009B75CE"/>
    <w:rsid w:val="009B76DE"/>
    <w:rsid w:val="009C0004"/>
    <w:rsid w:val="009C4D41"/>
    <w:rsid w:val="009D2A5B"/>
    <w:rsid w:val="009D6446"/>
    <w:rsid w:val="009E137E"/>
    <w:rsid w:val="009E26B1"/>
    <w:rsid w:val="009E5CF9"/>
    <w:rsid w:val="009F0702"/>
    <w:rsid w:val="009F0BE1"/>
    <w:rsid w:val="009F2C33"/>
    <w:rsid w:val="009F6A8F"/>
    <w:rsid w:val="009F7373"/>
    <w:rsid w:val="00A000ED"/>
    <w:rsid w:val="00A03E2F"/>
    <w:rsid w:val="00A070A9"/>
    <w:rsid w:val="00A07929"/>
    <w:rsid w:val="00A138C6"/>
    <w:rsid w:val="00A16F87"/>
    <w:rsid w:val="00A25B90"/>
    <w:rsid w:val="00A25D9D"/>
    <w:rsid w:val="00A3170D"/>
    <w:rsid w:val="00A3183F"/>
    <w:rsid w:val="00A32F31"/>
    <w:rsid w:val="00A35020"/>
    <w:rsid w:val="00A355FF"/>
    <w:rsid w:val="00A376A8"/>
    <w:rsid w:val="00A4409B"/>
    <w:rsid w:val="00A47E67"/>
    <w:rsid w:val="00A52734"/>
    <w:rsid w:val="00A60390"/>
    <w:rsid w:val="00A623DF"/>
    <w:rsid w:val="00A654B5"/>
    <w:rsid w:val="00A708E7"/>
    <w:rsid w:val="00A71E1F"/>
    <w:rsid w:val="00A80E8B"/>
    <w:rsid w:val="00A875C7"/>
    <w:rsid w:val="00A92B90"/>
    <w:rsid w:val="00A9350C"/>
    <w:rsid w:val="00AA085E"/>
    <w:rsid w:val="00AA780F"/>
    <w:rsid w:val="00AB2748"/>
    <w:rsid w:val="00AB2DB8"/>
    <w:rsid w:val="00AB32D9"/>
    <w:rsid w:val="00AB5BEE"/>
    <w:rsid w:val="00AB6194"/>
    <w:rsid w:val="00AC087E"/>
    <w:rsid w:val="00AD3254"/>
    <w:rsid w:val="00AD3790"/>
    <w:rsid w:val="00AD66FB"/>
    <w:rsid w:val="00AE21DE"/>
    <w:rsid w:val="00AE269B"/>
    <w:rsid w:val="00AE2F99"/>
    <w:rsid w:val="00AE4F53"/>
    <w:rsid w:val="00AE7A53"/>
    <w:rsid w:val="00AF5F58"/>
    <w:rsid w:val="00AF676D"/>
    <w:rsid w:val="00B002B9"/>
    <w:rsid w:val="00B00445"/>
    <w:rsid w:val="00B04B12"/>
    <w:rsid w:val="00B1372C"/>
    <w:rsid w:val="00B14AA2"/>
    <w:rsid w:val="00B14BE6"/>
    <w:rsid w:val="00B2207E"/>
    <w:rsid w:val="00B30D86"/>
    <w:rsid w:val="00B343A1"/>
    <w:rsid w:val="00B40C19"/>
    <w:rsid w:val="00B437CC"/>
    <w:rsid w:val="00B444EB"/>
    <w:rsid w:val="00B451B0"/>
    <w:rsid w:val="00B452C6"/>
    <w:rsid w:val="00B47F22"/>
    <w:rsid w:val="00B53004"/>
    <w:rsid w:val="00B55C47"/>
    <w:rsid w:val="00B56FC5"/>
    <w:rsid w:val="00B5771F"/>
    <w:rsid w:val="00B61438"/>
    <w:rsid w:val="00B64170"/>
    <w:rsid w:val="00B658A5"/>
    <w:rsid w:val="00B66C78"/>
    <w:rsid w:val="00B73475"/>
    <w:rsid w:val="00B73BFF"/>
    <w:rsid w:val="00B73F10"/>
    <w:rsid w:val="00B80AA5"/>
    <w:rsid w:val="00B825B5"/>
    <w:rsid w:val="00B8326D"/>
    <w:rsid w:val="00B83305"/>
    <w:rsid w:val="00B83354"/>
    <w:rsid w:val="00B853C1"/>
    <w:rsid w:val="00B926BB"/>
    <w:rsid w:val="00BA15FA"/>
    <w:rsid w:val="00BA35A0"/>
    <w:rsid w:val="00BA5A29"/>
    <w:rsid w:val="00BA6A86"/>
    <w:rsid w:val="00BC0988"/>
    <w:rsid w:val="00BC4667"/>
    <w:rsid w:val="00BC6D73"/>
    <w:rsid w:val="00BC6DFD"/>
    <w:rsid w:val="00BD210C"/>
    <w:rsid w:val="00BD28D0"/>
    <w:rsid w:val="00BD387A"/>
    <w:rsid w:val="00BD521B"/>
    <w:rsid w:val="00BE5C0E"/>
    <w:rsid w:val="00BF0E3B"/>
    <w:rsid w:val="00BF1533"/>
    <w:rsid w:val="00BF5258"/>
    <w:rsid w:val="00BF7528"/>
    <w:rsid w:val="00C02FEA"/>
    <w:rsid w:val="00C07C97"/>
    <w:rsid w:val="00C11123"/>
    <w:rsid w:val="00C14757"/>
    <w:rsid w:val="00C15D85"/>
    <w:rsid w:val="00C17D14"/>
    <w:rsid w:val="00C23A51"/>
    <w:rsid w:val="00C271C0"/>
    <w:rsid w:val="00C339AF"/>
    <w:rsid w:val="00C37D95"/>
    <w:rsid w:val="00C410D4"/>
    <w:rsid w:val="00C41242"/>
    <w:rsid w:val="00C462F8"/>
    <w:rsid w:val="00C47D3A"/>
    <w:rsid w:val="00C51F59"/>
    <w:rsid w:val="00C668FC"/>
    <w:rsid w:val="00C66C37"/>
    <w:rsid w:val="00C9423E"/>
    <w:rsid w:val="00CA00E9"/>
    <w:rsid w:val="00CA16F7"/>
    <w:rsid w:val="00CA71CF"/>
    <w:rsid w:val="00CB0173"/>
    <w:rsid w:val="00CB0FA4"/>
    <w:rsid w:val="00CB10D0"/>
    <w:rsid w:val="00CB27C9"/>
    <w:rsid w:val="00CB651A"/>
    <w:rsid w:val="00CC13C2"/>
    <w:rsid w:val="00CC14DB"/>
    <w:rsid w:val="00CC6313"/>
    <w:rsid w:val="00CC739C"/>
    <w:rsid w:val="00CD1732"/>
    <w:rsid w:val="00CD24B6"/>
    <w:rsid w:val="00CD4CFA"/>
    <w:rsid w:val="00CD4E6A"/>
    <w:rsid w:val="00CD4FDE"/>
    <w:rsid w:val="00CD5083"/>
    <w:rsid w:val="00CD55BF"/>
    <w:rsid w:val="00CD70D4"/>
    <w:rsid w:val="00CD7EC7"/>
    <w:rsid w:val="00CE085C"/>
    <w:rsid w:val="00CE09E5"/>
    <w:rsid w:val="00CE109A"/>
    <w:rsid w:val="00CE52DC"/>
    <w:rsid w:val="00CF4592"/>
    <w:rsid w:val="00CF7BFC"/>
    <w:rsid w:val="00D01289"/>
    <w:rsid w:val="00D0144B"/>
    <w:rsid w:val="00D01458"/>
    <w:rsid w:val="00D04444"/>
    <w:rsid w:val="00D0595D"/>
    <w:rsid w:val="00D0685B"/>
    <w:rsid w:val="00D07FE7"/>
    <w:rsid w:val="00D13C3A"/>
    <w:rsid w:val="00D15686"/>
    <w:rsid w:val="00D15FCB"/>
    <w:rsid w:val="00D166A7"/>
    <w:rsid w:val="00D21D7C"/>
    <w:rsid w:val="00D23C47"/>
    <w:rsid w:val="00D23EAF"/>
    <w:rsid w:val="00D24909"/>
    <w:rsid w:val="00D2590C"/>
    <w:rsid w:val="00D25D44"/>
    <w:rsid w:val="00D272BF"/>
    <w:rsid w:val="00D30685"/>
    <w:rsid w:val="00D50422"/>
    <w:rsid w:val="00D530ED"/>
    <w:rsid w:val="00D61AEB"/>
    <w:rsid w:val="00D70829"/>
    <w:rsid w:val="00D7188C"/>
    <w:rsid w:val="00D72670"/>
    <w:rsid w:val="00D72820"/>
    <w:rsid w:val="00D7653E"/>
    <w:rsid w:val="00D7680D"/>
    <w:rsid w:val="00D81438"/>
    <w:rsid w:val="00D81928"/>
    <w:rsid w:val="00D81AE4"/>
    <w:rsid w:val="00D8321A"/>
    <w:rsid w:val="00D90B35"/>
    <w:rsid w:val="00D9352A"/>
    <w:rsid w:val="00D968A3"/>
    <w:rsid w:val="00DA1403"/>
    <w:rsid w:val="00DA35FB"/>
    <w:rsid w:val="00DA4E0B"/>
    <w:rsid w:val="00DA5457"/>
    <w:rsid w:val="00DB066B"/>
    <w:rsid w:val="00DB14F4"/>
    <w:rsid w:val="00DB6B4A"/>
    <w:rsid w:val="00DB7EB1"/>
    <w:rsid w:val="00DC67CC"/>
    <w:rsid w:val="00DC7308"/>
    <w:rsid w:val="00DE16ED"/>
    <w:rsid w:val="00DE2103"/>
    <w:rsid w:val="00DE62A8"/>
    <w:rsid w:val="00DF1620"/>
    <w:rsid w:val="00DF164C"/>
    <w:rsid w:val="00DF1BC0"/>
    <w:rsid w:val="00DF378E"/>
    <w:rsid w:val="00DF7534"/>
    <w:rsid w:val="00E02397"/>
    <w:rsid w:val="00E04D34"/>
    <w:rsid w:val="00E16472"/>
    <w:rsid w:val="00E1699B"/>
    <w:rsid w:val="00E20221"/>
    <w:rsid w:val="00E2206B"/>
    <w:rsid w:val="00E23DA6"/>
    <w:rsid w:val="00E24FA0"/>
    <w:rsid w:val="00E30C82"/>
    <w:rsid w:val="00E330DD"/>
    <w:rsid w:val="00E355F2"/>
    <w:rsid w:val="00E37185"/>
    <w:rsid w:val="00E37E4E"/>
    <w:rsid w:val="00E475EC"/>
    <w:rsid w:val="00E56BC5"/>
    <w:rsid w:val="00E627A9"/>
    <w:rsid w:val="00E64BA5"/>
    <w:rsid w:val="00E676AF"/>
    <w:rsid w:val="00E67AD7"/>
    <w:rsid w:val="00E739DF"/>
    <w:rsid w:val="00E77034"/>
    <w:rsid w:val="00E80606"/>
    <w:rsid w:val="00E84B14"/>
    <w:rsid w:val="00E85BF8"/>
    <w:rsid w:val="00E9654D"/>
    <w:rsid w:val="00E97E18"/>
    <w:rsid w:val="00EA264B"/>
    <w:rsid w:val="00EA2CA2"/>
    <w:rsid w:val="00EB570E"/>
    <w:rsid w:val="00EB692D"/>
    <w:rsid w:val="00EC076F"/>
    <w:rsid w:val="00EC1635"/>
    <w:rsid w:val="00EC4E1A"/>
    <w:rsid w:val="00EC7DD4"/>
    <w:rsid w:val="00ED11C7"/>
    <w:rsid w:val="00ED1342"/>
    <w:rsid w:val="00ED3A41"/>
    <w:rsid w:val="00ED7ED3"/>
    <w:rsid w:val="00EE585F"/>
    <w:rsid w:val="00EE5945"/>
    <w:rsid w:val="00EE5CB5"/>
    <w:rsid w:val="00EE6EA0"/>
    <w:rsid w:val="00EE77CF"/>
    <w:rsid w:val="00EF4AC1"/>
    <w:rsid w:val="00EF7384"/>
    <w:rsid w:val="00F10C61"/>
    <w:rsid w:val="00F1114B"/>
    <w:rsid w:val="00F11406"/>
    <w:rsid w:val="00F24877"/>
    <w:rsid w:val="00F30249"/>
    <w:rsid w:val="00F3033E"/>
    <w:rsid w:val="00F3107D"/>
    <w:rsid w:val="00F3367B"/>
    <w:rsid w:val="00F352BD"/>
    <w:rsid w:val="00F40EAC"/>
    <w:rsid w:val="00F41094"/>
    <w:rsid w:val="00F4233B"/>
    <w:rsid w:val="00F5022B"/>
    <w:rsid w:val="00F51361"/>
    <w:rsid w:val="00F61E4E"/>
    <w:rsid w:val="00F67947"/>
    <w:rsid w:val="00F67A4F"/>
    <w:rsid w:val="00F74383"/>
    <w:rsid w:val="00F77542"/>
    <w:rsid w:val="00F775BA"/>
    <w:rsid w:val="00F86EEF"/>
    <w:rsid w:val="00F87F50"/>
    <w:rsid w:val="00F9057C"/>
    <w:rsid w:val="00F90634"/>
    <w:rsid w:val="00F93E61"/>
    <w:rsid w:val="00F95A98"/>
    <w:rsid w:val="00F9699C"/>
    <w:rsid w:val="00FA2307"/>
    <w:rsid w:val="00FA5CE1"/>
    <w:rsid w:val="00FB08E1"/>
    <w:rsid w:val="00FB5B7B"/>
    <w:rsid w:val="00FC5E8C"/>
    <w:rsid w:val="00FD1819"/>
    <w:rsid w:val="00FD31D2"/>
    <w:rsid w:val="00FD3ADD"/>
    <w:rsid w:val="00FD7694"/>
    <w:rsid w:val="00FE32C6"/>
    <w:rsid w:val="00FE4417"/>
    <w:rsid w:val="00FE54DE"/>
    <w:rsid w:val="00FE5E32"/>
    <w:rsid w:val="00FE6815"/>
    <w:rsid w:val="00FF0531"/>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 w:type="paragraph" w:styleId="af3">
    <w:name w:val="Revision"/>
    <w:hidden/>
    <w:uiPriority w:val="99"/>
    <w:semiHidden/>
    <w:rsid w:val="00D15FCB"/>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D4E77-9E90-49C3-A8DA-05824458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23</Pages>
  <Words>4354</Words>
  <Characters>24818</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Ilhan Yoo</cp:lastModifiedBy>
  <cp:revision>321</cp:revision>
  <dcterms:created xsi:type="dcterms:W3CDTF">2022-02-25T15:57:00Z</dcterms:created>
  <dcterms:modified xsi:type="dcterms:W3CDTF">2022-02-27T05:22:00Z</dcterms:modified>
</cp:coreProperties>
</file>