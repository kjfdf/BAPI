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F2922" w14:textId="4BE927AD" w:rsidR="00FA5CE1" w:rsidRPr="0025740B" w:rsidRDefault="00FA5CE1" w:rsidP="001427DA">
      <w:pPr>
        <w:spacing w:after="0" w:line="480" w:lineRule="auto"/>
        <w:rPr>
          <w:rFonts w:ascii="Times New Roman" w:eastAsia="바탕" w:hAnsi="Times New Roman" w:cs="Times New Roman"/>
          <w:b/>
          <w:sz w:val="28"/>
          <w:szCs w:val="20"/>
        </w:rPr>
      </w:pPr>
      <w:bookmarkStart w:id="0" w:name="_Hlk99904088"/>
      <w:bookmarkStart w:id="1" w:name="_Hlk99980413"/>
      <w:r w:rsidRPr="0025740B">
        <w:rPr>
          <w:rFonts w:ascii="Times New Roman" w:eastAsia="바탕" w:hAnsi="Times New Roman" w:cs="Times New Roman"/>
          <w:b/>
          <w:sz w:val="28"/>
          <w:szCs w:val="20"/>
        </w:rPr>
        <w:t xml:space="preserve">Increased </w:t>
      </w:r>
      <w:proofErr w:type="spellStart"/>
      <w:r w:rsidR="00062490" w:rsidRPr="0025740B">
        <w:rPr>
          <w:rFonts w:ascii="Times New Roman" w:eastAsia="바탕" w:hAnsi="Times New Roman" w:cs="Times New Roman"/>
          <w:b/>
          <w:sz w:val="28"/>
          <w:szCs w:val="20"/>
        </w:rPr>
        <w:t>pulsatility</w:t>
      </w:r>
      <w:proofErr w:type="spellEnd"/>
      <w:r w:rsidR="00062490" w:rsidRPr="0025740B">
        <w:rPr>
          <w:rFonts w:ascii="Times New Roman" w:eastAsia="바탕" w:hAnsi="Times New Roman" w:cs="Times New Roman"/>
          <w:b/>
          <w:sz w:val="28"/>
          <w:szCs w:val="20"/>
        </w:rPr>
        <w:t xml:space="preserve"> index of the basilar artery is a risk factor for neurological deterioration after stroke: </w:t>
      </w:r>
      <w:r w:rsidR="00231975" w:rsidRPr="0025740B">
        <w:rPr>
          <w:rFonts w:ascii="Times New Roman" w:eastAsia="바탕" w:hAnsi="Times New Roman" w:cs="Times New Roman"/>
          <w:b/>
          <w:sz w:val="28"/>
          <w:szCs w:val="20"/>
        </w:rPr>
        <w:t>a case control study</w:t>
      </w:r>
    </w:p>
    <w:p w14:paraId="10F5F1BF" w14:textId="51E119C5" w:rsidR="00F67947" w:rsidRPr="009E137E" w:rsidRDefault="00F67947" w:rsidP="001427DA">
      <w:pPr>
        <w:widowControl/>
        <w:wordWrap/>
        <w:autoSpaceDE/>
        <w:spacing w:after="0" w:line="480" w:lineRule="auto"/>
        <w:rPr>
          <w:rFonts w:ascii="Times New Roman" w:eastAsia="바탕" w:hAnsi="Times New Roman" w:cs="Times New Roman"/>
          <w:b/>
          <w:sz w:val="32"/>
          <w:szCs w:val="24"/>
        </w:rPr>
      </w:pPr>
    </w:p>
    <w:p w14:paraId="7F5DB422" w14:textId="2C39F8D7" w:rsidR="00CC6313" w:rsidRDefault="00CC6313" w:rsidP="001427DA">
      <w:pPr>
        <w:wordWrap/>
        <w:spacing w:after="0"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t>Il-Han Yoo</w:t>
      </w:r>
      <w:r w:rsidR="00062490">
        <w:rPr>
          <w:rFonts w:ascii="Times New Roman" w:eastAsia="굴림" w:hAnsi="Times New Roman" w:cs="Times New Roman"/>
          <w:b/>
          <w:kern w:val="0"/>
          <w:sz w:val="24"/>
          <w:szCs w:val="24"/>
          <w:vertAlign w:val="superscript"/>
        </w:rPr>
        <w:t>1</w:t>
      </w:r>
      <w:r w:rsidR="00062490">
        <w:rPr>
          <w:rFonts w:ascii="Times New Roman" w:eastAsia="굴림" w:hAnsi="Times New Roman" w:cs="Times New Roman"/>
          <w:b/>
          <w:kern w:val="0"/>
          <w:sz w:val="24"/>
          <w:szCs w:val="24"/>
        </w:rPr>
        <w:t>,</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Jeong</w:t>
      </w:r>
      <w:proofErr w:type="spellEnd"/>
      <w:r>
        <w:rPr>
          <w:rFonts w:ascii="Times New Roman" w:eastAsia="굴림" w:hAnsi="Times New Roman" w:cs="Times New Roman"/>
          <w:b/>
          <w:kern w:val="0"/>
          <w:sz w:val="24"/>
          <w:szCs w:val="24"/>
        </w:rPr>
        <w:t>-Min Kim</w:t>
      </w:r>
      <w:r w:rsidR="00062490" w:rsidRPr="002A3CBE">
        <w:rPr>
          <w:rFonts w:ascii="Times New Roman" w:eastAsia="굴림" w:hAnsi="Times New Roman" w:cs="Times New Roman"/>
          <w:b/>
          <w:kern w:val="0"/>
          <w:sz w:val="24"/>
          <w:szCs w:val="24"/>
          <w:vertAlign w:val="superscript"/>
        </w:rPr>
        <w:t>2</w:t>
      </w:r>
      <w:r w:rsidR="005B5229" w:rsidRPr="005B5229">
        <w:rPr>
          <w:rFonts w:ascii="Times New Roman" w:eastAsia="굴림" w:hAnsi="Times New Roman" w:cs="Times New Roman"/>
          <w:b/>
          <w:kern w:val="0"/>
          <w:sz w:val="24"/>
          <w:szCs w:val="24"/>
          <w:vertAlign w:val="superscript"/>
        </w:rPr>
        <w:t>*</w:t>
      </w:r>
      <w:r w:rsidR="00062490">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Su</w:t>
      </w:r>
      <w:proofErr w:type="spellEnd"/>
      <w:r>
        <w:rPr>
          <w:rFonts w:ascii="Times New Roman" w:eastAsia="굴림" w:hAnsi="Times New Roman" w:cs="Times New Roman"/>
          <w:b/>
          <w:kern w:val="0"/>
          <w:sz w:val="24"/>
          <w:szCs w:val="24"/>
        </w:rPr>
        <w:t>-Hyun Han</w:t>
      </w:r>
      <w:r w:rsidR="00062490">
        <w:rPr>
          <w:rFonts w:ascii="Times New Roman" w:eastAsia="굴림" w:hAnsi="Times New Roman" w:cs="Times New Roman"/>
          <w:b/>
          <w:kern w:val="0"/>
          <w:sz w:val="24"/>
          <w:szCs w:val="24"/>
          <w:vertAlign w:val="superscript"/>
        </w:rPr>
        <w:t>3</w:t>
      </w:r>
      <w:r w:rsidR="00062490">
        <w:rPr>
          <w:rFonts w:ascii="Times New Roman" w:eastAsia="굴림" w:hAnsi="Times New Roman" w:cs="Times New Roman"/>
          <w:b/>
          <w:kern w:val="0"/>
          <w:sz w:val="24"/>
          <w:szCs w:val="24"/>
        </w:rPr>
        <w:t>,</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Jaiyoung</w:t>
      </w:r>
      <w:proofErr w:type="spellEnd"/>
      <w:r>
        <w:rPr>
          <w:rFonts w:ascii="Times New Roman" w:eastAsia="굴림" w:hAnsi="Times New Roman" w:cs="Times New Roman"/>
          <w:b/>
          <w:kern w:val="0"/>
          <w:sz w:val="24"/>
          <w:szCs w:val="24"/>
        </w:rPr>
        <w:t xml:space="preserve"> Ryu</w:t>
      </w:r>
      <w:r w:rsidR="00062490">
        <w:rPr>
          <w:rFonts w:ascii="Times New Roman" w:eastAsia="굴림" w:hAnsi="Times New Roman" w:cs="Times New Roman"/>
          <w:b/>
          <w:kern w:val="0"/>
          <w:sz w:val="24"/>
          <w:szCs w:val="24"/>
          <w:vertAlign w:val="superscript"/>
        </w:rPr>
        <w:t>4</w:t>
      </w:r>
      <w:r w:rsidR="00062490">
        <w:rPr>
          <w:rFonts w:ascii="Times New Roman" w:eastAsia="굴림" w:hAnsi="Times New Roman" w:cs="Times New Roman"/>
          <w:b/>
          <w:kern w:val="0"/>
          <w:sz w:val="24"/>
          <w:szCs w:val="24"/>
        </w:rPr>
        <w:t>,</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Keun</w:t>
      </w:r>
      <w:proofErr w:type="spellEnd"/>
      <w:r>
        <w:rPr>
          <w:rFonts w:ascii="Times New Roman" w:eastAsia="굴림" w:hAnsi="Times New Roman" w:cs="Times New Roman"/>
          <w:b/>
          <w:kern w:val="0"/>
          <w:sz w:val="24"/>
          <w:szCs w:val="24"/>
        </w:rPr>
        <w:t>-Hwa Jung</w:t>
      </w:r>
      <w:r w:rsidR="00313114">
        <w:rPr>
          <w:rFonts w:ascii="Times New Roman" w:eastAsia="굴림" w:hAnsi="Times New Roman" w:cs="Times New Roman"/>
          <w:b/>
          <w:kern w:val="0"/>
          <w:sz w:val="24"/>
          <w:szCs w:val="24"/>
          <w:vertAlign w:val="superscript"/>
        </w:rPr>
        <w:t>2</w:t>
      </w:r>
      <w:r w:rsidR="00313114">
        <w:rPr>
          <w:rFonts w:ascii="Times New Roman" w:eastAsia="굴림" w:hAnsi="Times New Roman" w:cs="Times New Roman"/>
          <w:b/>
          <w:kern w:val="0"/>
          <w:sz w:val="24"/>
          <w:szCs w:val="24"/>
        </w:rPr>
        <w:t xml:space="preserve"> </w:t>
      </w:r>
      <w:r w:rsidR="00313114">
        <w:rPr>
          <w:rFonts w:ascii="Times New Roman" w:eastAsia="굴림" w:hAnsi="Times New Roman" w:cs="Times New Roman" w:hint="eastAsia"/>
          <w:b/>
          <w:kern w:val="0"/>
          <w:sz w:val="24"/>
          <w:szCs w:val="24"/>
        </w:rPr>
        <w:t>a</w:t>
      </w:r>
      <w:r w:rsidR="00313114">
        <w:rPr>
          <w:rFonts w:ascii="Times New Roman" w:eastAsia="굴림" w:hAnsi="Times New Roman" w:cs="Times New Roman"/>
          <w:b/>
          <w:kern w:val="0"/>
          <w:sz w:val="24"/>
          <w:szCs w:val="24"/>
        </w:rPr>
        <w:t>nd</w:t>
      </w:r>
      <w:r w:rsidR="00062490">
        <w:rPr>
          <w:rFonts w:ascii="Times New Roman" w:eastAsia="굴림" w:hAnsi="Times New Roman" w:cs="Times New Roman"/>
          <w:b/>
          <w:kern w:val="0"/>
          <w:sz w:val="24"/>
          <w:szCs w:val="24"/>
        </w:rPr>
        <w:t xml:space="preserve"> </w:t>
      </w:r>
      <w:r>
        <w:rPr>
          <w:rFonts w:ascii="Times New Roman" w:eastAsia="굴림" w:hAnsi="Times New Roman" w:cs="Times New Roman"/>
          <w:b/>
          <w:kern w:val="0"/>
          <w:sz w:val="24"/>
          <w:szCs w:val="24"/>
        </w:rPr>
        <w:t>Kwang-</w:t>
      </w:r>
      <w:proofErr w:type="spellStart"/>
      <w:r>
        <w:rPr>
          <w:rFonts w:ascii="Times New Roman" w:eastAsia="굴림" w:hAnsi="Times New Roman" w:cs="Times New Roman"/>
          <w:b/>
          <w:kern w:val="0"/>
          <w:sz w:val="24"/>
          <w:szCs w:val="24"/>
        </w:rPr>
        <w:t>Yeol</w:t>
      </w:r>
      <w:proofErr w:type="spellEnd"/>
      <w:r>
        <w:rPr>
          <w:rFonts w:ascii="Times New Roman" w:eastAsia="굴림" w:hAnsi="Times New Roman" w:cs="Times New Roman"/>
          <w:b/>
          <w:kern w:val="0"/>
          <w:sz w:val="24"/>
          <w:szCs w:val="24"/>
        </w:rPr>
        <w:t xml:space="preserve"> Park</w:t>
      </w:r>
      <w:r w:rsidR="00313114">
        <w:rPr>
          <w:rFonts w:ascii="Times New Roman" w:eastAsia="굴림" w:hAnsi="Times New Roman" w:cs="Times New Roman"/>
          <w:b/>
          <w:kern w:val="0"/>
          <w:sz w:val="24"/>
          <w:szCs w:val="24"/>
          <w:vertAlign w:val="superscript"/>
        </w:rPr>
        <w:t>3</w:t>
      </w:r>
    </w:p>
    <w:p w14:paraId="5FF8589A" w14:textId="77777777" w:rsidR="00EE6CE4" w:rsidRDefault="00EE6CE4" w:rsidP="001427DA">
      <w:pPr>
        <w:wordWrap/>
        <w:spacing w:after="0" w:line="480" w:lineRule="auto"/>
        <w:ind w:left="120" w:hangingChars="50" w:hanging="120"/>
        <w:rPr>
          <w:rFonts w:ascii="Times New Roman" w:hAnsi="Times New Roman" w:cs="Times New Roman"/>
          <w:color w:val="000000"/>
          <w:kern w:val="0"/>
          <w:sz w:val="24"/>
          <w:szCs w:val="24"/>
          <w:vertAlign w:val="superscript"/>
        </w:rPr>
      </w:pPr>
    </w:p>
    <w:p w14:paraId="48D47E0D" w14:textId="470C29B8" w:rsidR="00CC6313" w:rsidRDefault="00313114" w:rsidP="002A3CBE">
      <w:pPr>
        <w:wordWrap/>
        <w:spacing w:after="0" w:line="480" w:lineRule="auto"/>
        <w:ind w:left="120" w:hangingChars="50" w:hanging="120"/>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1</w:t>
      </w:r>
      <w:r w:rsidR="00CC6313">
        <w:rPr>
          <w:rFonts w:ascii="Times New Roman" w:hAnsi="Times New Roman" w:cs="Times New Roman"/>
          <w:color w:val="000000"/>
          <w:kern w:val="0"/>
          <w:sz w:val="24"/>
          <w:szCs w:val="24"/>
        </w:rPr>
        <w:t xml:space="preserve">Department of Neurology, </w:t>
      </w:r>
      <w:proofErr w:type="spellStart"/>
      <w:r w:rsidR="00CC6313">
        <w:rPr>
          <w:rFonts w:ascii="Times New Roman" w:hAnsi="Times New Roman" w:cs="Times New Roman"/>
          <w:color w:val="000000"/>
          <w:kern w:val="0"/>
          <w:sz w:val="24"/>
          <w:szCs w:val="24"/>
        </w:rPr>
        <w:t>Nowon</w:t>
      </w:r>
      <w:proofErr w:type="spellEnd"/>
      <w:r w:rsidR="00CC6313" w:rsidRPr="00CD70D4">
        <w:rPr>
          <w:rFonts w:ascii="Times New Roman" w:hAnsi="Times New Roman" w:cs="Times New Roman"/>
          <w:color w:val="000000"/>
          <w:kern w:val="0"/>
          <w:sz w:val="24"/>
          <w:szCs w:val="24"/>
        </w:rPr>
        <w:t xml:space="preserve"> </w:t>
      </w:r>
      <w:proofErr w:type="spellStart"/>
      <w:r w:rsidR="00CC6313" w:rsidRPr="00CD70D4">
        <w:rPr>
          <w:rFonts w:ascii="Times New Roman" w:hAnsi="Times New Roman" w:cs="Times New Roman"/>
          <w:color w:val="000000"/>
          <w:kern w:val="0"/>
          <w:sz w:val="24"/>
          <w:szCs w:val="24"/>
        </w:rPr>
        <w:t>Eulji</w:t>
      </w:r>
      <w:proofErr w:type="spellEnd"/>
      <w:r w:rsidR="00CC6313" w:rsidRPr="00CD70D4">
        <w:rPr>
          <w:rFonts w:ascii="Times New Roman" w:hAnsi="Times New Roman" w:cs="Times New Roman"/>
          <w:color w:val="000000"/>
          <w:kern w:val="0"/>
          <w:sz w:val="24"/>
          <w:szCs w:val="24"/>
        </w:rPr>
        <w:t xml:space="preserve"> Medical Center, </w:t>
      </w:r>
      <w:proofErr w:type="spellStart"/>
      <w:r w:rsidR="00CC6313" w:rsidRPr="00CD70D4">
        <w:rPr>
          <w:rFonts w:ascii="Times New Roman" w:hAnsi="Times New Roman" w:cs="Times New Roman"/>
          <w:color w:val="000000"/>
          <w:kern w:val="0"/>
          <w:sz w:val="24"/>
          <w:szCs w:val="24"/>
        </w:rPr>
        <w:t>Eulji</w:t>
      </w:r>
      <w:proofErr w:type="spellEnd"/>
      <w:r w:rsidR="00CC6313" w:rsidRPr="00CD70D4">
        <w:rPr>
          <w:rFonts w:ascii="Times New Roman" w:hAnsi="Times New Roman" w:cs="Times New Roman"/>
          <w:color w:val="000000"/>
          <w:kern w:val="0"/>
          <w:sz w:val="24"/>
          <w:szCs w:val="24"/>
        </w:rPr>
        <w:t xml:space="preserve"> University School of Medicine</w:t>
      </w:r>
      <w:r w:rsidR="00CC6313">
        <w:rPr>
          <w:rFonts w:ascii="Times New Roman" w:hAnsi="Times New Roman" w:cs="Times New Roman"/>
          <w:color w:val="000000"/>
          <w:kern w:val="0"/>
          <w:sz w:val="24"/>
          <w:szCs w:val="24"/>
        </w:rPr>
        <w:t>, Seoul, Republic of Korea</w:t>
      </w:r>
    </w:p>
    <w:p w14:paraId="1AF4A2C0" w14:textId="38A95AFA" w:rsidR="00CC6313" w:rsidRDefault="00313114" w:rsidP="002A3CBE">
      <w:pPr>
        <w:wordWrap/>
        <w:spacing w:after="0" w:line="480" w:lineRule="auto"/>
        <w:ind w:left="120" w:hangingChars="50" w:hanging="12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2</w:t>
      </w:r>
      <w:r w:rsidR="00CC6313">
        <w:rPr>
          <w:rFonts w:ascii="Times New Roman" w:hAnsi="Times New Roman" w:cs="Times New Roman"/>
          <w:color w:val="000000"/>
          <w:kern w:val="0"/>
          <w:sz w:val="24"/>
          <w:szCs w:val="24"/>
        </w:rPr>
        <w:t xml:space="preserve">Department of Neurology, </w:t>
      </w:r>
      <w:r w:rsidR="00CC6313">
        <w:rPr>
          <w:rFonts w:ascii="Times New Roman" w:eastAsia="굴림" w:hAnsi="Times New Roman" w:cs="Times New Roman"/>
          <w:kern w:val="0"/>
          <w:sz w:val="24"/>
          <w:szCs w:val="24"/>
        </w:rPr>
        <w:t>Seoul National University</w:t>
      </w:r>
      <w:r w:rsidR="00CC6313">
        <w:rPr>
          <w:rFonts w:ascii="Times New Roman" w:hAnsi="Times New Roman" w:cs="Times New Roman"/>
          <w:color w:val="000000"/>
          <w:kern w:val="0"/>
          <w:sz w:val="24"/>
          <w:szCs w:val="24"/>
        </w:rPr>
        <w:t xml:space="preserve"> Hospital, </w:t>
      </w:r>
      <w:r w:rsidR="00CC6313">
        <w:rPr>
          <w:rFonts w:ascii="Times New Roman" w:eastAsia="굴림" w:hAnsi="Times New Roman" w:cs="Times New Roman"/>
          <w:kern w:val="0"/>
          <w:sz w:val="24"/>
          <w:szCs w:val="24"/>
        </w:rPr>
        <w:t>Seoul National University</w:t>
      </w:r>
      <w:r w:rsidR="00CC6313">
        <w:rPr>
          <w:rFonts w:ascii="Times New Roman" w:hAnsi="Times New Roman" w:cs="Times New Roman"/>
          <w:color w:val="000000"/>
          <w:kern w:val="0"/>
          <w:sz w:val="24"/>
          <w:szCs w:val="24"/>
        </w:rPr>
        <w:t xml:space="preserve"> College of Medicine, Seoul, Republic of Korea</w:t>
      </w:r>
    </w:p>
    <w:p w14:paraId="3614540D" w14:textId="5413E835" w:rsidR="00CC6313" w:rsidRDefault="00313114" w:rsidP="002A3CBE">
      <w:pPr>
        <w:wordWrap/>
        <w:spacing w:after="0" w:line="480" w:lineRule="auto"/>
        <w:ind w:left="120" w:hangingChars="50" w:hanging="120"/>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3</w:t>
      </w:r>
      <w:r w:rsidR="00CC6313">
        <w:rPr>
          <w:rFonts w:ascii="Times New Roman" w:hAnsi="Times New Roman" w:cs="Times New Roman"/>
          <w:color w:val="000000"/>
          <w:kern w:val="0"/>
          <w:sz w:val="24"/>
          <w:szCs w:val="24"/>
        </w:rPr>
        <w:t>Department of Neurology, Chung-Ang University Hospital, Chung-Ang University College of Medicine, Seoul, Republic of Korea</w:t>
      </w:r>
    </w:p>
    <w:p w14:paraId="44E94852" w14:textId="1AC02CB9" w:rsidR="00CC6313" w:rsidRDefault="00313114" w:rsidP="002A3CBE">
      <w:pPr>
        <w:wordWrap/>
        <w:spacing w:after="0" w:line="480" w:lineRule="auto"/>
        <w:ind w:left="120" w:hangingChars="50" w:hanging="120"/>
        <w:jc w:val="left"/>
        <w:rPr>
          <w:rFonts w:ascii="Times New Roman" w:hAnsi="Times New Roman" w:cs="Times New Roman"/>
          <w:iCs/>
          <w:sz w:val="24"/>
          <w:szCs w:val="24"/>
        </w:rPr>
      </w:pPr>
      <w:r>
        <w:rPr>
          <w:rFonts w:ascii="Times New Roman" w:hAnsi="Times New Roman" w:cs="Times New Roman"/>
          <w:iCs/>
          <w:sz w:val="24"/>
          <w:szCs w:val="24"/>
          <w:vertAlign w:val="superscript"/>
        </w:rPr>
        <w:t>4</w:t>
      </w:r>
      <w:r w:rsidR="00CC6313">
        <w:rPr>
          <w:rFonts w:ascii="Times New Roman" w:hAnsi="Times New Roman" w:cs="Times New Roman"/>
          <w:iCs/>
          <w:sz w:val="24"/>
          <w:szCs w:val="24"/>
        </w:rPr>
        <w:t>Department of Mechanical Engineering, Chung-Ang University, Seoul, Republic of Korea</w:t>
      </w:r>
    </w:p>
    <w:p w14:paraId="2CE6B3AD" w14:textId="77777777" w:rsidR="005B5229" w:rsidRDefault="005B5229" w:rsidP="001427DA">
      <w:pPr>
        <w:wordWrap/>
        <w:spacing w:after="0" w:line="480" w:lineRule="auto"/>
        <w:jc w:val="left"/>
        <w:rPr>
          <w:rFonts w:ascii="Times New Roman" w:hAnsi="Times New Roman" w:cs="Times New Roman"/>
          <w:iCs/>
          <w:sz w:val="24"/>
          <w:szCs w:val="24"/>
        </w:rPr>
      </w:pPr>
    </w:p>
    <w:p w14:paraId="6D0F418C" w14:textId="7A20A439" w:rsidR="00313114" w:rsidRPr="002A3CBE" w:rsidRDefault="00313114" w:rsidP="001427DA">
      <w:pPr>
        <w:wordWrap/>
        <w:spacing w:after="0" w:line="480" w:lineRule="auto"/>
        <w:rPr>
          <w:rFonts w:ascii="Times New Roman" w:hAnsi="Times New Roman" w:cs="Times New Roman"/>
          <w:sz w:val="22"/>
        </w:rPr>
      </w:pPr>
      <w:r w:rsidRPr="002A3CBE">
        <w:rPr>
          <w:rFonts w:ascii="Times New Roman" w:hAnsi="Times New Roman" w:cs="Times New Roman"/>
          <w:b/>
          <w:kern w:val="0"/>
          <w:sz w:val="22"/>
        </w:rPr>
        <w:t>*</w:t>
      </w:r>
      <w:r w:rsidR="005B5229" w:rsidRPr="002A3CBE">
        <w:rPr>
          <w:rFonts w:ascii="Times New Roman" w:hAnsi="Times New Roman" w:cs="Times New Roman"/>
          <w:b/>
          <w:kern w:val="0"/>
          <w:sz w:val="22"/>
        </w:rPr>
        <w:t>Correspondence</w:t>
      </w:r>
      <w:r w:rsidRPr="002A3CBE">
        <w:rPr>
          <w:rFonts w:ascii="Times New Roman" w:hAnsi="Times New Roman" w:cs="Times New Roman"/>
          <w:b/>
          <w:kern w:val="0"/>
          <w:sz w:val="22"/>
        </w:rPr>
        <w:t xml:space="preserve">: </w:t>
      </w:r>
      <w:r w:rsidRPr="002A3CBE">
        <w:rPr>
          <w:rFonts w:ascii="Times New Roman" w:hAnsi="Times New Roman" w:cs="Times New Roman"/>
          <w:sz w:val="22"/>
        </w:rPr>
        <w:t>bellokim1@gmail.com</w:t>
      </w:r>
    </w:p>
    <w:p w14:paraId="3F3F0C77" w14:textId="4962948A" w:rsidR="005B5229" w:rsidRDefault="005B5229" w:rsidP="001427DA">
      <w:pPr>
        <w:wordWrap/>
        <w:spacing w:after="0" w:line="480" w:lineRule="auto"/>
        <w:jc w:val="left"/>
        <w:rPr>
          <w:rFonts w:ascii="Times New Roman" w:hAnsi="Times New Roman" w:cs="Times New Roman"/>
          <w:iCs/>
          <w:sz w:val="24"/>
          <w:szCs w:val="24"/>
        </w:rPr>
      </w:pPr>
    </w:p>
    <w:p w14:paraId="4F7596AE" w14:textId="53F23E07" w:rsidR="00313114" w:rsidRDefault="00313114" w:rsidP="001427DA">
      <w:pPr>
        <w:wordWrap/>
        <w:spacing w:after="0" w:line="480" w:lineRule="auto"/>
        <w:jc w:val="left"/>
        <w:rPr>
          <w:rFonts w:ascii="Times New Roman" w:hAnsi="Times New Roman" w:cs="Times New Roman"/>
          <w:iCs/>
          <w:sz w:val="22"/>
          <w:szCs w:val="24"/>
        </w:rPr>
      </w:pPr>
      <w:r w:rsidRPr="002A3CBE">
        <w:rPr>
          <w:rFonts w:ascii="Times New Roman" w:hAnsi="Times New Roman" w:cs="Times New Roman"/>
          <w:b/>
          <w:iCs/>
          <w:sz w:val="24"/>
          <w:szCs w:val="20"/>
        </w:rPr>
        <w:t>ORCID</w:t>
      </w:r>
    </w:p>
    <w:p w14:paraId="164823AC" w14:textId="77777777" w:rsidR="002A3CBE" w:rsidRPr="003608AA" w:rsidRDefault="002A3CBE" w:rsidP="002A3CBE">
      <w:pPr>
        <w:wordWrap/>
        <w:spacing w:after="0" w:line="480" w:lineRule="auto"/>
        <w:jc w:val="left"/>
        <w:rPr>
          <w:ins w:id="2" w:author="만든 이" w:date="2022-04-12T00:28:00Z"/>
          <w:rFonts w:ascii="Times New Roman" w:hAnsi="Times New Roman" w:cs="Times New Roman"/>
          <w:iCs/>
          <w:sz w:val="22"/>
        </w:rPr>
      </w:pPr>
      <w:ins w:id="3" w:author="만든 이" w:date="2022-04-12T00:28:00Z">
        <w:r w:rsidRPr="003608AA">
          <w:rPr>
            <w:rFonts w:ascii="Times New Roman" w:hAnsi="Times New Roman" w:cs="Times New Roman"/>
            <w:iCs/>
            <w:sz w:val="22"/>
          </w:rPr>
          <w:t>Il-Han Yoo: https://orcid.org/0000-0003-2793-1617</w:t>
        </w:r>
      </w:ins>
    </w:p>
    <w:p w14:paraId="688D37B4" w14:textId="77777777" w:rsidR="002A3CBE" w:rsidRPr="003608AA" w:rsidRDefault="002A3CBE" w:rsidP="002A3CBE">
      <w:pPr>
        <w:wordWrap/>
        <w:spacing w:after="0" w:line="480" w:lineRule="auto"/>
        <w:jc w:val="left"/>
        <w:rPr>
          <w:ins w:id="4" w:author="만든 이" w:date="2022-04-12T00:28:00Z"/>
          <w:rFonts w:ascii="Times New Roman" w:hAnsi="Times New Roman" w:cs="Times New Roman"/>
          <w:iCs/>
          <w:sz w:val="22"/>
        </w:rPr>
      </w:pPr>
      <w:proofErr w:type="spellStart"/>
      <w:ins w:id="5" w:author="만든 이" w:date="2022-04-12T00:28:00Z">
        <w:r w:rsidRPr="003608AA">
          <w:rPr>
            <w:rFonts w:ascii="Times New Roman" w:hAnsi="Times New Roman" w:cs="Times New Roman"/>
            <w:sz w:val="22"/>
          </w:rPr>
          <w:t>Jeong</w:t>
        </w:r>
        <w:proofErr w:type="spellEnd"/>
        <w:r w:rsidRPr="003608AA">
          <w:rPr>
            <w:rFonts w:ascii="Times New Roman" w:hAnsi="Times New Roman" w:cs="Times New Roman"/>
            <w:sz w:val="22"/>
          </w:rPr>
          <w:t>-Min Kim: https://orcid.org/0000-0001-7213-5527</w:t>
        </w:r>
      </w:ins>
    </w:p>
    <w:p w14:paraId="0C9ED367" w14:textId="77777777" w:rsidR="002A3CBE" w:rsidRPr="003608AA" w:rsidRDefault="002A3CBE" w:rsidP="002A3CBE">
      <w:pPr>
        <w:wordWrap/>
        <w:spacing w:after="0" w:line="480" w:lineRule="auto"/>
        <w:jc w:val="left"/>
        <w:rPr>
          <w:ins w:id="6" w:author="만든 이" w:date="2022-04-12T00:28:00Z"/>
          <w:rFonts w:ascii="Times New Roman" w:hAnsi="Times New Roman" w:cs="Times New Roman"/>
          <w:iCs/>
          <w:sz w:val="22"/>
        </w:rPr>
      </w:pPr>
      <w:proofErr w:type="spellStart"/>
      <w:ins w:id="7" w:author="만든 이" w:date="2022-04-12T00:28:00Z">
        <w:r w:rsidRPr="003608AA">
          <w:rPr>
            <w:rFonts w:ascii="Times New Roman" w:hAnsi="Times New Roman" w:cs="Times New Roman"/>
            <w:iCs/>
            <w:sz w:val="22"/>
          </w:rPr>
          <w:t>Su</w:t>
        </w:r>
        <w:proofErr w:type="spellEnd"/>
        <w:r w:rsidRPr="003608AA">
          <w:rPr>
            <w:rFonts w:ascii="Times New Roman" w:hAnsi="Times New Roman" w:cs="Times New Roman"/>
            <w:iCs/>
            <w:sz w:val="22"/>
          </w:rPr>
          <w:t>-Hyun Han: https://orcid.org/0000-0002-3084-6985</w:t>
        </w:r>
      </w:ins>
    </w:p>
    <w:p w14:paraId="4420D62F" w14:textId="77777777" w:rsidR="002A3CBE" w:rsidRPr="003608AA" w:rsidRDefault="002A3CBE" w:rsidP="002A3CBE">
      <w:pPr>
        <w:wordWrap/>
        <w:spacing w:after="0" w:line="480" w:lineRule="auto"/>
        <w:jc w:val="left"/>
        <w:rPr>
          <w:ins w:id="8" w:author="만든 이" w:date="2022-04-12T00:28:00Z"/>
          <w:rFonts w:ascii="Times New Roman" w:hAnsi="Times New Roman" w:cs="Times New Roman"/>
          <w:iCs/>
          <w:sz w:val="22"/>
        </w:rPr>
      </w:pPr>
      <w:proofErr w:type="spellStart"/>
      <w:ins w:id="9" w:author="만든 이" w:date="2022-04-12T00:28:00Z">
        <w:r w:rsidRPr="003608AA">
          <w:rPr>
            <w:rFonts w:ascii="Times New Roman" w:hAnsi="Times New Roman" w:cs="Times New Roman"/>
            <w:iCs/>
            <w:sz w:val="22"/>
          </w:rPr>
          <w:t>Jaiyoung</w:t>
        </w:r>
        <w:proofErr w:type="spellEnd"/>
        <w:r w:rsidRPr="003608AA">
          <w:rPr>
            <w:rFonts w:ascii="Times New Roman" w:hAnsi="Times New Roman" w:cs="Times New Roman"/>
            <w:iCs/>
            <w:sz w:val="22"/>
          </w:rPr>
          <w:t xml:space="preserve"> Ryu: https://orcid.org/0000-0001-7846-4700</w:t>
        </w:r>
      </w:ins>
    </w:p>
    <w:p w14:paraId="3AC592A8" w14:textId="77777777" w:rsidR="002A3CBE" w:rsidRPr="003608AA" w:rsidRDefault="002A3CBE" w:rsidP="002A3CBE">
      <w:pPr>
        <w:wordWrap/>
        <w:spacing w:after="0" w:line="480" w:lineRule="auto"/>
        <w:jc w:val="left"/>
        <w:rPr>
          <w:ins w:id="10" w:author="만든 이" w:date="2022-04-12T00:28:00Z"/>
          <w:rFonts w:ascii="Times New Roman" w:hAnsi="Times New Roman" w:cs="Times New Roman"/>
          <w:iCs/>
          <w:sz w:val="22"/>
        </w:rPr>
      </w:pPr>
      <w:proofErr w:type="spellStart"/>
      <w:ins w:id="11" w:author="만든 이" w:date="2022-04-12T00:28:00Z">
        <w:r w:rsidRPr="003608AA">
          <w:rPr>
            <w:rFonts w:ascii="Times New Roman" w:hAnsi="Times New Roman" w:cs="Times New Roman"/>
            <w:iCs/>
            <w:sz w:val="22"/>
          </w:rPr>
          <w:t>Keun</w:t>
        </w:r>
        <w:proofErr w:type="spellEnd"/>
        <w:r w:rsidRPr="003608AA">
          <w:rPr>
            <w:rFonts w:ascii="Times New Roman" w:hAnsi="Times New Roman" w:cs="Times New Roman"/>
            <w:iCs/>
            <w:sz w:val="22"/>
          </w:rPr>
          <w:t>-Hwa Jung: https://orcid.org/0000-0003-1433-8005</w:t>
        </w:r>
      </w:ins>
    </w:p>
    <w:p w14:paraId="4897F8BE" w14:textId="77777777" w:rsidR="002A3CBE" w:rsidRPr="00564195" w:rsidRDefault="002A3CBE" w:rsidP="002A3CBE">
      <w:pPr>
        <w:wordWrap/>
        <w:spacing w:after="0" w:line="480" w:lineRule="auto"/>
        <w:jc w:val="left"/>
        <w:rPr>
          <w:ins w:id="12" w:author="만든 이" w:date="2022-04-12T00:28:00Z"/>
          <w:rFonts w:ascii="Times New Roman" w:hAnsi="Times New Roman" w:cs="Times New Roman"/>
          <w:iCs/>
          <w:sz w:val="22"/>
          <w:szCs w:val="24"/>
        </w:rPr>
      </w:pPr>
      <w:ins w:id="13" w:author="만든 이" w:date="2022-04-12T00:28:00Z">
        <w:r w:rsidRPr="003608AA">
          <w:rPr>
            <w:rFonts w:ascii="Times New Roman" w:hAnsi="Times New Roman" w:cs="Times New Roman"/>
            <w:iCs/>
            <w:sz w:val="22"/>
          </w:rPr>
          <w:t>Kwang-</w:t>
        </w:r>
        <w:proofErr w:type="spellStart"/>
        <w:r w:rsidRPr="003608AA">
          <w:rPr>
            <w:rFonts w:ascii="Times New Roman" w:hAnsi="Times New Roman" w:cs="Times New Roman"/>
            <w:iCs/>
            <w:sz w:val="22"/>
          </w:rPr>
          <w:t>Yeol</w:t>
        </w:r>
        <w:proofErr w:type="spellEnd"/>
        <w:r w:rsidRPr="003608AA">
          <w:rPr>
            <w:rFonts w:ascii="Times New Roman" w:hAnsi="Times New Roman" w:cs="Times New Roman"/>
            <w:iCs/>
            <w:sz w:val="22"/>
          </w:rPr>
          <w:t xml:space="preserve"> Park: https://orcid.org/0000-0003-4570-3538</w:t>
        </w:r>
      </w:ins>
    </w:p>
    <w:p w14:paraId="038243B0" w14:textId="295E3773" w:rsidR="00564195" w:rsidDel="002A3CBE" w:rsidRDefault="00564195" w:rsidP="001427DA">
      <w:pPr>
        <w:wordWrap/>
        <w:spacing w:after="0" w:line="480" w:lineRule="auto"/>
        <w:jc w:val="left"/>
        <w:rPr>
          <w:del w:id="14" w:author="만든 이" w:date="2022-04-12T00:28:00Z"/>
          <w:rFonts w:ascii="Times New Roman" w:hAnsi="Times New Roman" w:cs="Times New Roman"/>
          <w:iCs/>
          <w:sz w:val="22"/>
          <w:szCs w:val="24"/>
        </w:rPr>
      </w:pPr>
      <w:del w:id="15" w:author="만든 이" w:date="2022-04-12T00:28:00Z">
        <w:r w:rsidRPr="00564195" w:rsidDel="002A3CBE">
          <w:rPr>
            <w:rFonts w:ascii="Times New Roman" w:hAnsi="Times New Roman" w:cs="Times New Roman"/>
            <w:iCs/>
            <w:sz w:val="22"/>
            <w:szCs w:val="24"/>
          </w:rPr>
          <w:delText>Il-Han Yoo</w:delText>
        </w:r>
        <w:r w:rsidDel="002A3CBE">
          <w:rPr>
            <w:rFonts w:ascii="Times New Roman" w:hAnsi="Times New Roman" w:cs="Times New Roman"/>
            <w:iCs/>
            <w:sz w:val="22"/>
            <w:szCs w:val="24"/>
          </w:rPr>
          <w:delText>:</w:delText>
        </w:r>
      </w:del>
    </w:p>
    <w:p w14:paraId="4EB7817E" w14:textId="1300975E" w:rsidR="006C6B18" w:rsidRPr="006C6B18" w:rsidDel="002A3CBE" w:rsidRDefault="006C6B18" w:rsidP="001427DA">
      <w:pPr>
        <w:wordWrap/>
        <w:spacing w:after="0" w:line="480" w:lineRule="auto"/>
        <w:jc w:val="left"/>
        <w:rPr>
          <w:del w:id="16" w:author="만든 이" w:date="2022-04-12T00:28:00Z"/>
          <w:rFonts w:ascii="Times New Roman" w:hAnsi="Times New Roman" w:cs="Times New Roman"/>
          <w:iCs/>
          <w:sz w:val="22"/>
          <w:szCs w:val="24"/>
        </w:rPr>
      </w:pPr>
      <w:del w:id="17" w:author="만든 이" w:date="2022-04-12T00:28:00Z">
        <w:r w:rsidRPr="00A708E7" w:rsidDel="002A3CBE">
          <w:rPr>
            <w:rFonts w:ascii="Times New Roman" w:hAnsi="Times New Roman" w:cs="Times New Roman"/>
            <w:sz w:val="24"/>
            <w:szCs w:val="24"/>
          </w:rPr>
          <w:delText>Jeong-Min Kim</w:delText>
        </w:r>
        <w:r w:rsidDel="002A3CBE">
          <w:rPr>
            <w:rFonts w:ascii="Times New Roman" w:hAnsi="Times New Roman" w:cs="Times New Roman"/>
            <w:sz w:val="24"/>
            <w:szCs w:val="24"/>
          </w:rPr>
          <w:delText>:</w:delText>
        </w:r>
      </w:del>
    </w:p>
    <w:p w14:paraId="6C007BD9" w14:textId="560ABD8B" w:rsidR="00564195" w:rsidDel="002A3CBE" w:rsidRDefault="00564195" w:rsidP="001427DA">
      <w:pPr>
        <w:wordWrap/>
        <w:spacing w:after="0" w:line="480" w:lineRule="auto"/>
        <w:jc w:val="left"/>
        <w:rPr>
          <w:del w:id="18" w:author="만든 이" w:date="2022-04-12T00:28:00Z"/>
          <w:rFonts w:ascii="Times New Roman" w:hAnsi="Times New Roman" w:cs="Times New Roman"/>
          <w:iCs/>
          <w:sz w:val="22"/>
          <w:szCs w:val="24"/>
        </w:rPr>
      </w:pPr>
      <w:del w:id="19" w:author="만든 이" w:date="2022-04-12T00:28:00Z">
        <w:r w:rsidRPr="00564195" w:rsidDel="002A3CBE">
          <w:rPr>
            <w:rFonts w:ascii="Times New Roman" w:hAnsi="Times New Roman" w:cs="Times New Roman"/>
            <w:iCs/>
            <w:sz w:val="22"/>
            <w:szCs w:val="24"/>
          </w:rPr>
          <w:lastRenderedPageBreak/>
          <w:delText>Su-Hyun Han</w:delText>
        </w:r>
        <w:r w:rsidDel="002A3CBE">
          <w:rPr>
            <w:rFonts w:ascii="Times New Roman" w:hAnsi="Times New Roman" w:cs="Times New Roman"/>
            <w:iCs/>
            <w:sz w:val="22"/>
            <w:szCs w:val="24"/>
          </w:rPr>
          <w:delText>:</w:delText>
        </w:r>
      </w:del>
    </w:p>
    <w:p w14:paraId="7DFD8424" w14:textId="1A039D8D" w:rsidR="00564195" w:rsidDel="002A3CBE" w:rsidRDefault="00564195" w:rsidP="001427DA">
      <w:pPr>
        <w:wordWrap/>
        <w:spacing w:after="0" w:line="480" w:lineRule="auto"/>
        <w:jc w:val="left"/>
        <w:rPr>
          <w:del w:id="20" w:author="만든 이" w:date="2022-04-12T00:28:00Z"/>
          <w:rFonts w:ascii="Times New Roman" w:hAnsi="Times New Roman" w:cs="Times New Roman"/>
          <w:iCs/>
          <w:sz w:val="22"/>
          <w:szCs w:val="24"/>
        </w:rPr>
      </w:pPr>
      <w:del w:id="21" w:author="만든 이" w:date="2022-04-12T00:28:00Z">
        <w:r w:rsidRPr="00564195" w:rsidDel="002A3CBE">
          <w:rPr>
            <w:rFonts w:ascii="Times New Roman" w:hAnsi="Times New Roman" w:cs="Times New Roman"/>
            <w:iCs/>
            <w:sz w:val="22"/>
            <w:szCs w:val="24"/>
          </w:rPr>
          <w:delText>Jaiyoung Ryu</w:delText>
        </w:r>
        <w:r w:rsidDel="002A3CBE">
          <w:rPr>
            <w:rFonts w:ascii="Times New Roman" w:hAnsi="Times New Roman" w:cs="Times New Roman"/>
            <w:iCs/>
            <w:sz w:val="22"/>
            <w:szCs w:val="24"/>
          </w:rPr>
          <w:delText>:</w:delText>
        </w:r>
      </w:del>
    </w:p>
    <w:p w14:paraId="48395A3A" w14:textId="528101EB" w:rsidR="00564195" w:rsidDel="002A3CBE" w:rsidRDefault="00564195" w:rsidP="001427DA">
      <w:pPr>
        <w:wordWrap/>
        <w:spacing w:after="0" w:line="480" w:lineRule="auto"/>
        <w:jc w:val="left"/>
        <w:rPr>
          <w:del w:id="22" w:author="만든 이" w:date="2022-04-12T00:28:00Z"/>
          <w:rFonts w:ascii="Times New Roman" w:hAnsi="Times New Roman" w:cs="Times New Roman"/>
          <w:iCs/>
          <w:sz w:val="22"/>
          <w:szCs w:val="24"/>
        </w:rPr>
      </w:pPr>
      <w:del w:id="23" w:author="만든 이" w:date="2022-04-12T00:28:00Z">
        <w:r w:rsidRPr="00564195" w:rsidDel="002A3CBE">
          <w:rPr>
            <w:rFonts w:ascii="Times New Roman" w:hAnsi="Times New Roman" w:cs="Times New Roman"/>
            <w:iCs/>
            <w:sz w:val="22"/>
            <w:szCs w:val="24"/>
          </w:rPr>
          <w:delText>Keun-Hwa Jung</w:delText>
        </w:r>
        <w:r w:rsidDel="002A3CBE">
          <w:rPr>
            <w:rFonts w:ascii="Times New Roman" w:hAnsi="Times New Roman" w:cs="Times New Roman"/>
            <w:iCs/>
            <w:sz w:val="22"/>
            <w:szCs w:val="24"/>
          </w:rPr>
          <w:delText>:</w:delText>
        </w:r>
      </w:del>
    </w:p>
    <w:p w14:paraId="5783104C" w14:textId="703E04B9" w:rsidR="00564195" w:rsidRPr="00564195" w:rsidDel="002A3CBE" w:rsidRDefault="00564195" w:rsidP="001427DA">
      <w:pPr>
        <w:wordWrap/>
        <w:spacing w:after="0" w:line="480" w:lineRule="auto"/>
        <w:jc w:val="left"/>
        <w:rPr>
          <w:del w:id="24" w:author="만든 이" w:date="2022-04-12T00:28:00Z"/>
          <w:rFonts w:ascii="Times New Roman" w:hAnsi="Times New Roman" w:cs="Times New Roman"/>
          <w:iCs/>
          <w:sz w:val="22"/>
          <w:szCs w:val="24"/>
        </w:rPr>
      </w:pPr>
      <w:del w:id="25" w:author="만든 이" w:date="2022-04-12T00:28:00Z">
        <w:r w:rsidRPr="00564195" w:rsidDel="002A3CBE">
          <w:rPr>
            <w:rFonts w:ascii="Times New Roman" w:hAnsi="Times New Roman" w:cs="Times New Roman"/>
            <w:iCs/>
            <w:sz w:val="22"/>
            <w:szCs w:val="24"/>
          </w:rPr>
          <w:delText>Kwang-Yeol Park</w:delText>
        </w:r>
        <w:r w:rsidDel="002A3CBE">
          <w:rPr>
            <w:rFonts w:ascii="Times New Roman" w:hAnsi="Times New Roman" w:cs="Times New Roman"/>
            <w:iCs/>
            <w:sz w:val="22"/>
            <w:szCs w:val="24"/>
          </w:rPr>
          <w:delText>:</w:delText>
        </w:r>
      </w:del>
    </w:p>
    <w:p w14:paraId="15D99BFC" w14:textId="77777777" w:rsidR="00A25B90" w:rsidRDefault="00A25B90" w:rsidP="001427DA">
      <w:pPr>
        <w:widowControl/>
        <w:wordWrap/>
        <w:autoSpaceDE/>
        <w:autoSpaceDN/>
        <w:spacing w:after="0"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br w:type="page"/>
      </w:r>
    </w:p>
    <w:p w14:paraId="5CB17A32" w14:textId="4A6757EE" w:rsidR="00032BB9" w:rsidRPr="00D1042E" w:rsidRDefault="00FA5CE1" w:rsidP="001427DA">
      <w:pPr>
        <w:widowControl/>
        <w:wordWrap/>
        <w:autoSpaceDE/>
        <w:adjustRightInd w:val="0"/>
        <w:spacing w:after="0" w:line="480" w:lineRule="auto"/>
        <w:contextualSpacing/>
        <w:jc w:val="left"/>
        <w:rPr>
          <w:rFonts w:ascii="Times New Roman" w:eastAsia="바탕" w:hAnsi="Times New Roman" w:cs="Times New Roman"/>
          <w:b/>
          <w:sz w:val="22"/>
        </w:rPr>
      </w:pPr>
      <w:r w:rsidRPr="00D1042E">
        <w:rPr>
          <w:rFonts w:ascii="Times New Roman" w:eastAsia="바탕" w:hAnsi="Times New Roman" w:cs="Times New Roman"/>
          <w:b/>
          <w:sz w:val="22"/>
        </w:rPr>
        <w:lastRenderedPageBreak/>
        <w:t>Abstract</w:t>
      </w:r>
    </w:p>
    <w:p w14:paraId="650045A6" w14:textId="0F426D5C" w:rsidR="00032BB9" w:rsidRPr="00D1042E" w:rsidRDefault="007F0F3B" w:rsidP="001427DA">
      <w:pPr>
        <w:wordWrap/>
        <w:adjustRightInd w:val="0"/>
        <w:spacing w:after="0" w:line="480" w:lineRule="auto"/>
        <w:jc w:val="left"/>
        <w:rPr>
          <w:rFonts w:ascii="Times New Roman" w:hAnsi="Times New Roman" w:cs="Times New Roman"/>
          <w:sz w:val="22"/>
        </w:rPr>
      </w:pPr>
      <w:r w:rsidRPr="00D1042E">
        <w:rPr>
          <w:rFonts w:ascii="Times New Roman" w:hAnsi="Times New Roman" w:cs="Times New Roman"/>
          <w:b/>
          <w:sz w:val="22"/>
        </w:rPr>
        <w:t>Background</w:t>
      </w:r>
      <w:r w:rsidR="00313114" w:rsidRPr="00D1042E">
        <w:rPr>
          <w:rFonts w:ascii="Times New Roman" w:hAnsi="Times New Roman" w:cs="Times New Roman"/>
          <w:b/>
          <w:sz w:val="22"/>
        </w:rPr>
        <w:t xml:space="preserve">: </w:t>
      </w:r>
      <w:r w:rsidR="00032BB9" w:rsidRPr="00D1042E">
        <w:rPr>
          <w:rFonts w:ascii="Times New Roman" w:hAnsi="Times New Roman" w:cs="Times New Roman"/>
          <w:sz w:val="22"/>
        </w:rPr>
        <w:t xml:space="preserve">Higher </w:t>
      </w:r>
      <w:proofErr w:type="spellStart"/>
      <w:r w:rsidR="00032BB9" w:rsidRPr="00D1042E">
        <w:rPr>
          <w:rFonts w:ascii="Times New Roman" w:hAnsi="Times New Roman" w:cs="Times New Roman"/>
          <w:sz w:val="22"/>
        </w:rPr>
        <w:t>pulsatility</w:t>
      </w:r>
      <w:proofErr w:type="spellEnd"/>
      <w:r w:rsidR="00032BB9" w:rsidRPr="00D1042E">
        <w:rPr>
          <w:rFonts w:ascii="Times New Roman" w:hAnsi="Times New Roman" w:cs="Times New Roman"/>
          <w:sz w:val="22"/>
        </w:rPr>
        <w:t xml:space="preserve"> of the middle cerebral artery (MCA) is known to be associated with stroke progression. We investigated whether </w:t>
      </w:r>
      <w:proofErr w:type="spellStart"/>
      <w:r w:rsidR="00032BB9" w:rsidRPr="00D1042E">
        <w:rPr>
          <w:rFonts w:ascii="Times New Roman" w:hAnsi="Times New Roman" w:cs="Times New Roman"/>
          <w:sz w:val="22"/>
        </w:rPr>
        <w:t>pulsatility</w:t>
      </w:r>
      <w:proofErr w:type="spellEnd"/>
      <w:r w:rsidR="00032BB9" w:rsidRPr="00D1042E">
        <w:rPr>
          <w:rFonts w:ascii="Times New Roman" w:hAnsi="Times New Roman" w:cs="Times New Roman"/>
          <w:sz w:val="22"/>
        </w:rPr>
        <w:t xml:space="preserve"> index (PI) of the basilar artery (BA) can predict neurological deterioration (ND) after acute cerebral infarction.</w:t>
      </w:r>
    </w:p>
    <w:p w14:paraId="05FA5CEF" w14:textId="026A1B99" w:rsidR="00032BB9" w:rsidRPr="00D1042E" w:rsidRDefault="00032BB9" w:rsidP="001427DA">
      <w:pPr>
        <w:wordWrap/>
        <w:adjustRightInd w:val="0"/>
        <w:spacing w:after="0" w:line="480" w:lineRule="auto"/>
        <w:jc w:val="left"/>
        <w:rPr>
          <w:rFonts w:ascii="Times New Roman" w:hAnsi="Times New Roman" w:cs="Times New Roman"/>
          <w:sz w:val="22"/>
        </w:rPr>
      </w:pPr>
      <w:r w:rsidRPr="00D1042E">
        <w:rPr>
          <w:rFonts w:ascii="Times New Roman" w:hAnsi="Times New Roman" w:cs="Times New Roman"/>
          <w:b/>
          <w:sz w:val="22"/>
        </w:rPr>
        <w:t>Method</w:t>
      </w:r>
      <w:r w:rsidR="007F0F3B" w:rsidRPr="00D1042E">
        <w:rPr>
          <w:rFonts w:ascii="Times New Roman" w:hAnsi="Times New Roman" w:cs="Times New Roman"/>
          <w:b/>
          <w:sz w:val="22"/>
        </w:rPr>
        <w:t>s</w:t>
      </w:r>
      <w:r w:rsidR="00313114" w:rsidRPr="00D1042E">
        <w:rPr>
          <w:rFonts w:ascii="Times New Roman" w:hAnsi="Times New Roman" w:cs="Times New Roman"/>
          <w:b/>
          <w:sz w:val="22"/>
        </w:rPr>
        <w:t xml:space="preserve">: </w:t>
      </w:r>
      <w:r w:rsidRPr="00D1042E">
        <w:rPr>
          <w:rFonts w:ascii="Times New Roman" w:hAnsi="Times New Roman" w:cs="Times New Roman"/>
          <w:sz w:val="22"/>
        </w:rPr>
        <w:t>A total of 708 consecutive patients with acute ischemic stroke who had undergone transcranial Doppler (TCD) ultrasonography were included. ND was defined as an increase in the National Institutes of Health Stroke Scale scores by two or more points after admission. The patients were categorized into quartiles according to BA PI. Multivariable logistic regression analysis was performed to examine whether BA PI is independently associated with ND.</w:t>
      </w:r>
    </w:p>
    <w:p w14:paraId="56836687" w14:textId="7DDB2B44" w:rsidR="00F11406" w:rsidRPr="00D1042E" w:rsidRDefault="00032BB9" w:rsidP="001427DA">
      <w:pPr>
        <w:wordWrap/>
        <w:adjustRightInd w:val="0"/>
        <w:spacing w:after="0" w:line="480" w:lineRule="auto"/>
        <w:jc w:val="left"/>
        <w:rPr>
          <w:rFonts w:ascii="Times New Roman" w:hAnsi="Times New Roman" w:cs="Times New Roman"/>
          <w:sz w:val="22"/>
        </w:rPr>
      </w:pPr>
      <w:r w:rsidRPr="00D1042E">
        <w:rPr>
          <w:rFonts w:ascii="Times New Roman" w:hAnsi="Times New Roman" w:cs="Times New Roman"/>
          <w:b/>
          <w:sz w:val="22"/>
        </w:rPr>
        <w:t>Results</w:t>
      </w:r>
      <w:r w:rsidR="00313114" w:rsidRPr="00D1042E">
        <w:rPr>
          <w:rFonts w:ascii="Times New Roman" w:hAnsi="Times New Roman" w:cs="Times New Roman"/>
          <w:b/>
          <w:sz w:val="22"/>
        </w:rPr>
        <w:t xml:space="preserve">: </w:t>
      </w:r>
      <w:r w:rsidR="00FA5CE1" w:rsidRPr="00D1042E">
        <w:rPr>
          <w:rFonts w:ascii="Times New Roman" w:hAnsi="Times New Roman" w:cs="Times New Roman"/>
          <w:sz w:val="22"/>
        </w:rPr>
        <w:t>BA PI was well correlated with the</w:t>
      </w:r>
      <w:r w:rsidR="00B14BE6" w:rsidRPr="00D1042E">
        <w:rPr>
          <w:rFonts w:ascii="Times New Roman" w:hAnsi="Times New Roman" w:cs="Times New Roman"/>
          <w:sz w:val="22"/>
        </w:rPr>
        <w:t xml:space="preserve"> right</w:t>
      </w:r>
      <w:r w:rsidR="00A07929" w:rsidRPr="00D1042E">
        <w:rPr>
          <w:rFonts w:ascii="Times New Roman" w:hAnsi="Times New Roman" w:cs="Times New Roman"/>
          <w:sz w:val="22"/>
        </w:rPr>
        <w:t xml:space="preserve"> (</w:t>
      </w:r>
      <w:r w:rsidR="00585CE6" w:rsidRPr="00D1042E">
        <w:rPr>
          <w:rFonts w:ascii="Times New Roman" w:hAnsi="Times New Roman" w:cs="Times New Roman"/>
          <w:sz w:val="22"/>
        </w:rPr>
        <w:t>n</w:t>
      </w:r>
      <w:r w:rsidR="00313114" w:rsidRPr="00D1042E">
        <w:rPr>
          <w:rFonts w:ascii="Times New Roman" w:hAnsi="Times New Roman" w:cs="Times New Roman"/>
          <w:sz w:val="22"/>
        </w:rPr>
        <w:t xml:space="preserve"> </w:t>
      </w:r>
      <w:r w:rsidR="00585CE6" w:rsidRPr="00D1042E">
        <w:rPr>
          <w:rFonts w:ascii="Times New Roman" w:hAnsi="Times New Roman" w:cs="Times New Roman"/>
          <w:sz w:val="22"/>
        </w:rPr>
        <w:t>=</w:t>
      </w:r>
      <w:r w:rsidR="00313114" w:rsidRPr="00D1042E">
        <w:rPr>
          <w:rFonts w:ascii="Times New Roman" w:hAnsi="Times New Roman" w:cs="Times New Roman"/>
          <w:sz w:val="22"/>
        </w:rPr>
        <w:t xml:space="preserve"> </w:t>
      </w:r>
      <w:r w:rsidR="00585CE6" w:rsidRPr="00D1042E">
        <w:rPr>
          <w:rFonts w:ascii="Times New Roman" w:hAnsi="Times New Roman" w:cs="Times New Roman"/>
          <w:sz w:val="22"/>
        </w:rPr>
        <w:t xml:space="preserve">474, </w:t>
      </w:r>
      <w:r w:rsidR="00A07929" w:rsidRPr="00D1042E">
        <w:rPr>
          <w:rFonts w:ascii="Times New Roman" w:hAnsi="Times New Roman" w:cs="Times New Roman"/>
          <w:sz w:val="22"/>
        </w:rPr>
        <w:t>r</w:t>
      </w:r>
      <w:r w:rsidR="00A07929" w:rsidRPr="00D1042E">
        <w:rPr>
          <w:rFonts w:ascii="Times New Roman" w:hAnsi="Times New Roman" w:cs="Times New Roman"/>
          <w:sz w:val="22"/>
          <w:vertAlign w:val="superscript"/>
        </w:rPr>
        <w:t>2</w:t>
      </w:r>
      <w:r w:rsidR="00A07929" w:rsidRPr="00D1042E">
        <w:rPr>
          <w:rFonts w:ascii="Times New Roman" w:hAnsi="Times New Roman" w:cs="Times New Roman"/>
          <w:sz w:val="22"/>
        </w:rPr>
        <w:t xml:space="preserve"> = 0.57</w:t>
      </w:r>
      <w:r w:rsidR="00585CE6" w:rsidRPr="00D1042E">
        <w:rPr>
          <w:rFonts w:ascii="Times New Roman" w:hAnsi="Times New Roman" w:cs="Times New Roman"/>
          <w:sz w:val="22"/>
        </w:rPr>
        <w:t>3</w:t>
      </w:r>
      <w:r w:rsidR="00A07929" w:rsidRPr="00D1042E">
        <w:rPr>
          <w:rFonts w:ascii="Times New Roman" w:hAnsi="Times New Roman" w:cs="Times New Roman"/>
          <w:sz w:val="22"/>
        </w:rPr>
        <w:t xml:space="preserve">, </w:t>
      </w:r>
      <w:r w:rsidR="00313114" w:rsidRPr="00D1042E">
        <w:rPr>
          <w:rFonts w:ascii="Times New Roman" w:hAnsi="Times New Roman" w:cs="Times New Roman"/>
          <w:sz w:val="22"/>
        </w:rPr>
        <w:t xml:space="preserve">P </w:t>
      </w:r>
      <w:r w:rsidR="00A07929" w:rsidRPr="00D1042E">
        <w:rPr>
          <w:rFonts w:ascii="Times New Roman" w:hAnsi="Times New Roman" w:cs="Times New Roman"/>
          <w:sz w:val="22"/>
        </w:rPr>
        <w:t>&lt; 0.001)</w:t>
      </w:r>
      <w:r w:rsidR="00B14BE6" w:rsidRPr="00D1042E">
        <w:rPr>
          <w:rFonts w:ascii="Times New Roman" w:hAnsi="Times New Roman" w:cs="Times New Roman"/>
          <w:sz w:val="22"/>
        </w:rPr>
        <w:t xml:space="preserve"> </w:t>
      </w:r>
      <w:r w:rsidR="00FA5CE1" w:rsidRPr="00D1042E">
        <w:rPr>
          <w:rFonts w:ascii="Times New Roman" w:hAnsi="Times New Roman" w:cs="Times New Roman"/>
          <w:sz w:val="22"/>
        </w:rPr>
        <w:t>by P</w:t>
      </w:r>
      <w:r w:rsidR="00A07929" w:rsidRPr="00D1042E">
        <w:rPr>
          <w:rFonts w:ascii="Times New Roman" w:hAnsi="Times New Roman" w:cs="Times New Roman"/>
          <w:sz w:val="22"/>
        </w:rPr>
        <w:t>earson correlation analysis</w:t>
      </w:r>
      <w:r w:rsidR="00B14BE6" w:rsidRPr="00D1042E">
        <w:rPr>
          <w:rFonts w:ascii="Times New Roman" w:hAnsi="Times New Roman" w:cs="Times New Roman"/>
          <w:sz w:val="22"/>
        </w:rPr>
        <w:t xml:space="preserve"> </w:t>
      </w:r>
      <w:r w:rsidR="00FA5CE1" w:rsidRPr="00D1042E">
        <w:rPr>
          <w:rFonts w:ascii="Times New Roman" w:hAnsi="Times New Roman" w:cs="Times New Roman"/>
          <w:sz w:val="22"/>
        </w:rPr>
        <w:t>although MCA could not be measure</w:t>
      </w:r>
      <w:r w:rsidR="00B14BE6" w:rsidRPr="00D1042E">
        <w:rPr>
          <w:rFonts w:ascii="Times New Roman" w:hAnsi="Times New Roman" w:cs="Times New Roman"/>
          <w:sz w:val="22"/>
        </w:rPr>
        <w:t xml:space="preserve">d </w:t>
      </w:r>
      <w:r w:rsidR="005E38EA" w:rsidRPr="00D1042E">
        <w:rPr>
          <w:rFonts w:ascii="Times New Roman" w:hAnsi="Times New Roman" w:cs="Times New Roman"/>
          <w:sz w:val="22"/>
        </w:rPr>
        <w:t xml:space="preserve">from </w:t>
      </w:r>
      <w:r w:rsidR="00643741" w:rsidRPr="00D1042E">
        <w:rPr>
          <w:rFonts w:ascii="Times New Roman" w:hAnsi="Times New Roman" w:cs="Times New Roman"/>
          <w:sz w:val="22"/>
        </w:rPr>
        <w:t>right MCA (</w:t>
      </w:r>
      <w:r w:rsidR="00BD210C" w:rsidRPr="00D1042E">
        <w:rPr>
          <w:rFonts w:ascii="Times New Roman" w:hAnsi="Times New Roman" w:cs="Times New Roman"/>
          <w:sz w:val="22"/>
        </w:rPr>
        <w:t>n</w:t>
      </w:r>
      <w:r w:rsidR="00313114" w:rsidRPr="00D1042E">
        <w:rPr>
          <w:rFonts w:ascii="Times New Roman" w:hAnsi="Times New Roman" w:cs="Times New Roman"/>
          <w:sz w:val="22"/>
        </w:rPr>
        <w:t xml:space="preserve"> </w:t>
      </w:r>
      <w:r w:rsidR="00BD210C" w:rsidRPr="00D1042E">
        <w:rPr>
          <w:rFonts w:ascii="Times New Roman" w:hAnsi="Times New Roman" w:cs="Times New Roman"/>
          <w:sz w:val="22"/>
        </w:rPr>
        <w:t>=</w:t>
      </w:r>
      <w:r w:rsidR="00313114" w:rsidRPr="00D1042E">
        <w:rPr>
          <w:rFonts w:ascii="Times New Roman" w:hAnsi="Times New Roman" w:cs="Times New Roman"/>
          <w:sz w:val="22"/>
        </w:rPr>
        <w:t xml:space="preserve"> </w:t>
      </w:r>
      <w:r w:rsidR="00B14BE6" w:rsidRPr="00D1042E">
        <w:rPr>
          <w:rFonts w:ascii="Times New Roman" w:hAnsi="Times New Roman" w:cs="Times New Roman"/>
          <w:sz w:val="22"/>
        </w:rPr>
        <w:t>23</w:t>
      </w:r>
      <w:r w:rsidR="00F4233B" w:rsidRPr="00D1042E">
        <w:rPr>
          <w:rFonts w:ascii="Times New Roman" w:hAnsi="Times New Roman" w:cs="Times New Roman"/>
          <w:sz w:val="22"/>
        </w:rPr>
        <w:t>4</w:t>
      </w:r>
      <w:r w:rsidR="00643741" w:rsidRPr="00D1042E">
        <w:rPr>
          <w:rFonts w:ascii="Times New Roman" w:hAnsi="Times New Roman" w:cs="Times New Roman"/>
          <w:sz w:val="22"/>
        </w:rPr>
        <w:t xml:space="preserve">, </w:t>
      </w:r>
      <w:r w:rsidR="00FA5CE1" w:rsidRPr="00D1042E">
        <w:rPr>
          <w:rFonts w:ascii="Times New Roman" w:hAnsi="Times New Roman" w:cs="Times New Roman"/>
          <w:sz w:val="22"/>
        </w:rPr>
        <w:t>33.</w:t>
      </w:r>
      <w:r w:rsidR="00F4233B" w:rsidRPr="00D1042E">
        <w:rPr>
          <w:rFonts w:ascii="Times New Roman" w:hAnsi="Times New Roman" w:cs="Times New Roman"/>
          <w:sz w:val="22"/>
        </w:rPr>
        <w:t>05</w:t>
      </w:r>
      <w:r w:rsidR="00FA5CE1" w:rsidRPr="00D1042E">
        <w:rPr>
          <w:rFonts w:ascii="Times New Roman" w:hAnsi="Times New Roman" w:cs="Times New Roman"/>
          <w:sz w:val="22"/>
        </w:rPr>
        <w:t>%)</w:t>
      </w:r>
      <w:r w:rsidR="00D07FE7" w:rsidRPr="00D1042E">
        <w:rPr>
          <w:rFonts w:ascii="Times New Roman" w:hAnsi="Times New Roman" w:cs="Times New Roman"/>
          <w:sz w:val="22"/>
        </w:rPr>
        <w:t xml:space="preserve"> </w:t>
      </w:r>
      <w:r w:rsidR="00B14BE6" w:rsidRPr="00D1042E">
        <w:rPr>
          <w:rFonts w:ascii="Times New Roman" w:hAnsi="Times New Roman" w:cs="Times New Roman"/>
          <w:sz w:val="22"/>
        </w:rPr>
        <w:t xml:space="preserve">and </w:t>
      </w:r>
      <w:r w:rsidR="00643741" w:rsidRPr="00D1042E">
        <w:rPr>
          <w:rFonts w:ascii="Times New Roman" w:hAnsi="Times New Roman" w:cs="Times New Roman"/>
          <w:sz w:val="22"/>
        </w:rPr>
        <w:t>left MCA (</w:t>
      </w:r>
      <w:r w:rsidR="00BD210C" w:rsidRPr="00D1042E">
        <w:rPr>
          <w:rFonts w:ascii="Times New Roman" w:hAnsi="Times New Roman" w:cs="Times New Roman"/>
          <w:sz w:val="22"/>
        </w:rPr>
        <w:t>n</w:t>
      </w:r>
      <w:r w:rsidR="00313114" w:rsidRPr="00D1042E">
        <w:rPr>
          <w:rFonts w:ascii="Times New Roman" w:hAnsi="Times New Roman" w:cs="Times New Roman"/>
          <w:sz w:val="22"/>
        </w:rPr>
        <w:t xml:space="preserve"> </w:t>
      </w:r>
      <w:r w:rsidR="00BD210C" w:rsidRPr="00D1042E">
        <w:rPr>
          <w:rFonts w:ascii="Times New Roman" w:hAnsi="Times New Roman" w:cs="Times New Roman"/>
          <w:sz w:val="22"/>
        </w:rPr>
        <w:t>=</w:t>
      </w:r>
      <w:r w:rsidR="00313114" w:rsidRPr="00D1042E">
        <w:rPr>
          <w:rFonts w:ascii="Times New Roman" w:hAnsi="Times New Roman" w:cs="Times New Roman"/>
          <w:sz w:val="22"/>
        </w:rPr>
        <w:t xml:space="preserve"> </w:t>
      </w:r>
      <w:r w:rsidR="00643741" w:rsidRPr="00D1042E">
        <w:rPr>
          <w:rFonts w:ascii="Times New Roman" w:hAnsi="Times New Roman" w:cs="Times New Roman"/>
          <w:sz w:val="22"/>
        </w:rPr>
        <w:t>25</w:t>
      </w:r>
      <w:r w:rsidR="00F4233B" w:rsidRPr="00D1042E">
        <w:rPr>
          <w:rFonts w:ascii="Times New Roman" w:hAnsi="Times New Roman" w:cs="Times New Roman"/>
          <w:sz w:val="22"/>
        </w:rPr>
        <w:t>2</w:t>
      </w:r>
      <w:r w:rsidR="00643741" w:rsidRPr="00D1042E">
        <w:rPr>
          <w:rFonts w:ascii="Times New Roman" w:hAnsi="Times New Roman" w:cs="Times New Roman"/>
          <w:sz w:val="22"/>
        </w:rPr>
        <w:t xml:space="preserve">, </w:t>
      </w:r>
      <w:r w:rsidR="00B14BE6" w:rsidRPr="00D1042E">
        <w:rPr>
          <w:rFonts w:ascii="Times New Roman" w:hAnsi="Times New Roman" w:cs="Times New Roman"/>
          <w:sz w:val="22"/>
        </w:rPr>
        <w:t>35.</w:t>
      </w:r>
      <w:r w:rsidR="00F4233B" w:rsidRPr="00D1042E">
        <w:rPr>
          <w:rFonts w:ascii="Times New Roman" w:hAnsi="Times New Roman" w:cs="Times New Roman"/>
          <w:sz w:val="22"/>
        </w:rPr>
        <w:t>59</w:t>
      </w:r>
      <w:r w:rsidR="00B14BE6" w:rsidRPr="00D1042E">
        <w:rPr>
          <w:rFonts w:ascii="Times New Roman" w:hAnsi="Times New Roman" w:cs="Times New Roman"/>
          <w:sz w:val="22"/>
        </w:rPr>
        <w:t>%)</w:t>
      </w:r>
      <w:r w:rsidR="00FA5CE1" w:rsidRPr="00D1042E">
        <w:rPr>
          <w:rFonts w:ascii="Times New Roman" w:hAnsi="Times New Roman" w:cs="Times New Roman"/>
          <w:sz w:val="22"/>
        </w:rPr>
        <w:t xml:space="preserve"> </w:t>
      </w:r>
      <w:r w:rsidR="005E38EA" w:rsidRPr="00D1042E">
        <w:rPr>
          <w:rFonts w:ascii="Times New Roman" w:hAnsi="Times New Roman" w:cs="Times New Roman"/>
          <w:sz w:val="22"/>
        </w:rPr>
        <w:t xml:space="preserve">by TCD </w:t>
      </w:r>
      <w:r w:rsidR="00FA5CE1" w:rsidRPr="00D1042E">
        <w:rPr>
          <w:rFonts w:ascii="Times New Roman" w:hAnsi="Times New Roman" w:cs="Times New Roman"/>
          <w:sz w:val="22"/>
        </w:rPr>
        <w:t xml:space="preserve">owing to </w:t>
      </w:r>
      <w:r w:rsidR="005E38EA" w:rsidRPr="00D1042E">
        <w:rPr>
          <w:rFonts w:ascii="Times New Roman" w:hAnsi="Times New Roman" w:cs="Times New Roman"/>
          <w:sz w:val="22"/>
        </w:rPr>
        <w:t xml:space="preserve">insufficient </w:t>
      </w:r>
      <w:r w:rsidR="00FA5CE1" w:rsidRPr="00D1042E">
        <w:rPr>
          <w:rFonts w:ascii="Times New Roman" w:hAnsi="Times New Roman" w:cs="Times New Roman"/>
          <w:sz w:val="22"/>
        </w:rPr>
        <w:t xml:space="preserve">temporal </w:t>
      </w:r>
      <w:r w:rsidR="005E38EA" w:rsidRPr="00D1042E">
        <w:rPr>
          <w:rFonts w:ascii="Times New Roman" w:hAnsi="Times New Roman" w:cs="Times New Roman"/>
          <w:sz w:val="22"/>
        </w:rPr>
        <w:t xml:space="preserve">bone </w:t>
      </w:r>
      <w:r w:rsidR="00FA5CE1" w:rsidRPr="00D1042E">
        <w:rPr>
          <w:rFonts w:ascii="Times New Roman" w:hAnsi="Times New Roman" w:cs="Times New Roman"/>
          <w:sz w:val="22"/>
        </w:rPr>
        <w:t>window</w:t>
      </w:r>
      <w:r w:rsidR="005E38EA" w:rsidRPr="00D1042E">
        <w:rPr>
          <w:rFonts w:ascii="Times New Roman" w:hAnsi="Times New Roman" w:cs="Times New Roman"/>
          <w:sz w:val="22"/>
        </w:rPr>
        <w:t>. Multivariable logistic regression analysis including age, sex, cerebral atherosclerosis burden, National Institutes of Health Stroke Scale at admission, and the proportion of patients with current smoking status, hypertension, diabetes mellitus, atrial fibrillation revealed that the higher BA PI (odds ratio</w:t>
      </w:r>
      <w:r w:rsidR="00313114" w:rsidRPr="00D1042E">
        <w:rPr>
          <w:rFonts w:ascii="Times New Roman" w:hAnsi="Times New Roman" w:cs="Times New Roman"/>
          <w:sz w:val="22"/>
        </w:rPr>
        <w:t>,</w:t>
      </w:r>
      <w:r w:rsidR="005E38EA" w:rsidRPr="00D1042E">
        <w:rPr>
          <w:rFonts w:ascii="Times New Roman" w:hAnsi="Times New Roman" w:cs="Times New Roman"/>
          <w:sz w:val="22"/>
        </w:rPr>
        <w:t xml:space="preserve"> </w:t>
      </w:r>
      <w:r w:rsidR="005E38EA" w:rsidRPr="00D1042E">
        <w:rPr>
          <w:rFonts w:ascii="Times New Roman" w:eastAsia="굴림체" w:hAnsi="Times New Roman" w:cs="Times New Roman"/>
          <w:kern w:val="24"/>
          <w:sz w:val="22"/>
        </w:rPr>
        <w:t>3.</w:t>
      </w:r>
      <w:r w:rsidR="00D8321A" w:rsidRPr="00D1042E">
        <w:rPr>
          <w:rFonts w:ascii="Times New Roman" w:eastAsia="굴림체" w:hAnsi="Times New Roman" w:cs="Times New Roman"/>
          <w:kern w:val="24"/>
          <w:sz w:val="22"/>
        </w:rPr>
        <w:t>28</w:t>
      </w:r>
      <w:r w:rsidR="005E38EA" w:rsidRPr="00D1042E">
        <w:rPr>
          <w:rFonts w:ascii="Times New Roman" w:hAnsi="Times New Roman" w:cs="Times New Roman"/>
          <w:sz w:val="22"/>
        </w:rPr>
        <w:t>; confidence interval</w:t>
      </w:r>
      <w:r w:rsidR="00313114" w:rsidRPr="00D1042E">
        <w:rPr>
          <w:rFonts w:ascii="Times New Roman" w:hAnsi="Times New Roman" w:cs="Times New Roman"/>
          <w:sz w:val="22"/>
        </w:rPr>
        <w:t>,</w:t>
      </w:r>
      <w:r w:rsidR="005E38EA" w:rsidRPr="00D1042E">
        <w:rPr>
          <w:rFonts w:ascii="Times New Roman" w:hAnsi="Times New Roman" w:cs="Times New Roman"/>
          <w:sz w:val="22"/>
        </w:rPr>
        <w:t xml:space="preserve"> </w:t>
      </w:r>
      <w:r w:rsidR="005E38EA" w:rsidRPr="00D1042E">
        <w:rPr>
          <w:rFonts w:ascii="Times New Roman" w:eastAsia="굴림체" w:hAnsi="Times New Roman" w:cs="Times New Roman"/>
          <w:kern w:val="24"/>
          <w:sz w:val="22"/>
        </w:rPr>
        <w:t>1.</w:t>
      </w:r>
      <w:r w:rsidR="00D8321A" w:rsidRPr="00D1042E">
        <w:rPr>
          <w:rFonts w:ascii="Times New Roman" w:eastAsia="굴림체" w:hAnsi="Times New Roman" w:cs="Times New Roman"/>
          <w:kern w:val="24"/>
          <w:sz w:val="22"/>
        </w:rPr>
        <w:t>07</w:t>
      </w:r>
      <w:r w:rsidR="005E38EA" w:rsidRPr="00D1042E">
        <w:rPr>
          <w:rFonts w:ascii="Times New Roman" w:eastAsia="굴림체" w:hAnsi="Times New Roman" w:cs="Times New Roman"/>
          <w:kern w:val="24"/>
          <w:sz w:val="22"/>
        </w:rPr>
        <w:t>–1</w:t>
      </w:r>
      <w:r w:rsidR="00D8321A" w:rsidRPr="00D1042E">
        <w:rPr>
          <w:rFonts w:ascii="Times New Roman" w:eastAsia="굴림체" w:hAnsi="Times New Roman" w:cs="Times New Roman"/>
          <w:kern w:val="24"/>
          <w:sz w:val="22"/>
        </w:rPr>
        <w:t>0</w:t>
      </w:r>
      <w:r w:rsidR="005E38EA" w:rsidRPr="00D1042E">
        <w:rPr>
          <w:rFonts w:ascii="Times New Roman" w:eastAsia="굴림체" w:hAnsi="Times New Roman" w:cs="Times New Roman"/>
          <w:kern w:val="24"/>
          <w:sz w:val="22"/>
        </w:rPr>
        <w:t>.</w:t>
      </w:r>
      <w:r w:rsidR="00D8321A" w:rsidRPr="00D1042E">
        <w:rPr>
          <w:rFonts w:ascii="Times New Roman" w:eastAsia="굴림체" w:hAnsi="Times New Roman" w:cs="Times New Roman"/>
          <w:kern w:val="24"/>
          <w:sz w:val="22"/>
        </w:rPr>
        <w:t>1</w:t>
      </w:r>
      <w:r w:rsidR="005E38EA" w:rsidRPr="00D1042E">
        <w:rPr>
          <w:rFonts w:ascii="Times New Roman" w:eastAsia="굴림체" w:hAnsi="Times New Roman" w:cs="Times New Roman"/>
          <w:kern w:val="24"/>
          <w:sz w:val="22"/>
        </w:rPr>
        <w:t>7</w:t>
      </w:r>
      <w:r w:rsidR="005E38EA" w:rsidRPr="00D1042E">
        <w:rPr>
          <w:rFonts w:ascii="Times New Roman" w:hAnsi="Times New Roman" w:cs="Times New Roman"/>
          <w:sz w:val="22"/>
        </w:rPr>
        <w:t xml:space="preserve">; </w:t>
      </w:r>
      <w:r w:rsidR="00313114" w:rsidRPr="00D1042E">
        <w:rPr>
          <w:rFonts w:ascii="Times New Roman" w:hAnsi="Times New Roman" w:cs="Times New Roman"/>
          <w:sz w:val="22"/>
        </w:rPr>
        <w:t xml:space="preserve">P </w:t>
      </w:r>
      <w:r w:rsidR="005E38EA" w:rsidRPr="00D1042E">
        <w:rPr>
          <w:rFonts w:ascii="Times New Roman" w:hAnsi="Times New Roman" w:cs="Times New Roman"/>
          <w:sz w:val="22"/>
        </w:rPr>
        <w:t>= 0.03</w:t>
      </w:r>
      <w:r w:rsidR="00D8321A" w:rsidRPr="00D1042E">
        <w:rPr>
          <w:rFonts w:ascii="Times New Roman" w:hAnsi="Times New Roman" w:cs="Times New Roman"/>
          <w:sz w:val="22"/>
        </w:rPr>
        <w:t>8</w:t>
      </w:r>
      <w:r w:rsidR="005E38EA" w:rsidRPr="00D1042E">
        <w:rPr>
          <w:rFonts w:ascii="Times New Roman" w:hAnsi="Times New Roman" w:cs="Times New Roman"/>
          <w:sz w:val="22"/>
        </w:rPr>
        <w:t>) was independently associated with ND.</w:t>
      </w:r>
    </w:p>
    <w:p w14:paraId="2C73263C" w14:textId="5C17D4C6" w:rsidR="00032BB9" w:rsidRPr="00D1042E" w:rsidRDefault="007F0F3B" w:rsidP="001427DA">
      <w:pPr>
        <w:wordWrap/>
        <w:adjustRightInd w:val="0"/>
        <w:spacing w:after="0" w:line="480" w:lineRule="auto"/>
        <w:jc w:val="left"/>
        <w:rPr>
          <w:rFonts w:ascii="Times New Roman" w:hAnsi="Times New Roman" w:cs="Times New Roman"/>
          <w:sz w:val="22"/>
        </w:rPr>
      </w:pPr>
      <w:r w:rsidRPr="00D1042E">
        <w:rPr>
          <w:rFonts w:ascii="Times New Roman" w:hAnsi="Times New Roman" w:cs="Times New Roman"/>
          <w:b/>
          <w:sz w:val="22"/>
        </w:rPr>
        <w:t>Conclusions</w:t>
      </w:r>
      <w:r w:rsidR="00313114" w:rsidRPr="00D1042E">
        <w:rPr>
          <w:rFonts w:ascii="Times New Roman" w:hAnsi="Times New Roman" w:cs="Times New Roman"/>
          <w:b/>
          <w:sz w:val="22"/>
        </w:rPr>
        <w:t xml:space="preserve">: </w:t>
      </w:r>
      <w:r w:rsidR="00D272BF" w:rsidRPr="00D1042E">
        <w:rPr>
          <w:rFonts w:ascii="Times New Roman" w:hAnsi="Times New Roman" w:cs="Times New Roman"/>
          <w:sz w:val="22"/>
        </w:rPr>
        <w:t xml:space="preserve">BA PI, which would be identified regardless of temporal window, </w:t>
      </w:r>
      <w:r w:rsidR="00AE269B" w:rsidRPr="00D1042E">
        <w:rPr>
          <w:rFonts w:ascii="Times New Roman" w:hAnsi="Times New Roman" w:cs="Times New Roman"/>
          <w:sz w:val="22"/>
        </w:rPr>
        <w:t>could</w:t>
      </w:r>
      <w:r w:rsidR="00D272BF" w:rsidRPr="00D1042E">
        <w:rPr>
          <w:rFonts w:ascii="Times New Roman" w:hAnsi="Times New Roman" w:cs="Times New Roman"/>
          <w:sz w:val="22"/>
        </w:rPr>
        <w:t xml:space="preserve"> </w:t>
      </w:r>
      <w:r w:rsidR="005E38EA" w:rsidRPr="00D1042E">
        <w:rPr>
          <w:rFonts w:ascii="Times New Roman" w:hAnsi="Times New Roman" w:cs="Times New Roman"/>
          <w:sz w:val="22"/>
        </w:rPr>
        <w:t>predict</w:t>
      </w:r>
      <w:r w:rsidR="00D272BF" w:rsidRPr="00D1042E">
        <w:rPr>
          <w:rFonts w:ascii="Times New Roman" w:hAnsi="Times New Roman" w:cs="Times New Roman"/>
          <w:sz w:val="22"/>
        </w:rPr>
        <w:t xml:space="preserve"> ND among acute stroke patients.</w:t>
      </w:r>
    </w:p>
    <w:p w14:paraId="2C09CBC4" w14:textId="77777777" w:rsidR="00EE6CE4" w:rsidRDefault="00EE6CE4" w:rsidP="001427DA">
      <w:pPr>
        <w:wordWrap/>
        <w:adjustRightInd w:val="0"/>
        <w:spacing w:after="0" w:line="480" w:lineRule="auto"/>
        <w:rPr>
          <w:rFonts w:ascii="Times New Roman" w:hAnsi="Times New Roman" w:cs="Times New Roman"/>
          <w:b/>
          <w:bCs/>
          <w:sz w:val="22"/>
        </w:rPr>
      </w:pPr>
    </w:p>
    <w:p w14:paraId="588E972C" w14:textId="35BCCBB5" w:rsidR="00032BB9" w:rsidRPr="00D1042E" w:rsidRDefault="00032BB9" w:rsidP="001427DA">
      <w:pPr>
        <w:wordWrap/>
        <w:adjustRightInd w:val="0"/>
        <w:spacing w:after="0" w:line="480" w:lineRule="auto"/>
        <w:rPr>
          <w:rFonts w:ascii="Times New Roman" w:hAnsi="Times New Roman" w:cs="Times New Roman"/>
          <w:sz w:val="22"/>
        </w:rPr>
      </w:pPr>
      <w:r w:rsidRPr="00D1042E">
        <w:rPr>
          <w:rFonts w:ascii="Times New Roman" w:hAnsi="Times New Roman" w:cs="Times New Roman"/>
          <w:b/>
          <w:bCs/>
          <w:sz w:val="22"/>
        </w:rPr>
        <w:t>Keywords:</w:t>
      </w:r>
      <w:r w:rsidRPr="00D1042E">
        <w:rPr>
          <w:rFonts w:ascii="Times New Roman" w:hAnsi="Times New Roman" w:cs="Times New Roman"/>
          <w:sz w:val="22"/>
        </w:rPr>
        <w:t xml:space="preserve"> Basilar </w:t>
      </w:r>
      <w:r w:rsidR="00313114" w:rsidRPr="00D1042E">
        <w:rPr>
          <w:rFonts w:ascii="Times New Roman" w:hAnsi="Times New Roman" w:cs="Times New Roman"/>
          <w:sz w:val="22"/>
        </w:rPr>
        <w:t>artery</w:t>
      </w:r>
      <w:r w:rsidRPr="00D1042E">
        <w:rPr>
          <w:rFonts w:ascii="Times New Roman" w:hAnsi="Times New Roman" w:cs="Times New Roman"/>
          <w:sz w:val="22"/>
        </w:rPr>
        <w:t xml:space="preserve">, Stroke, Transcranial </w:t>
      </w:r>
      <w:r w:rsidR="00733770">
        <w:rPr>
          <w:rFonts w:ascii="Times New Roman" w:hAnsi="Times New Roman" w:cs="Times New Roman"/>
          <w:sz w:val="22"/>
        </w:rPr>
        <w:t>D</w:t>
      </w:r>
      <w:r w:rsidR="00313114" w:rsidRPr="00D1042E">
        <w:rPr>
          <w:rFonts w:ascii="Times New Roman" w:hAnsi="Times New Roman" w:cs="Times New Roman"/>
          <w:sz w:val="22"/>
        </w:rPr>
        <w:t>oppler sonography</w:t>
      </w:r>
      <w:r w:rsidR="00313114" w:rsidRPr="00D1042E">
        <w:rPr>
          <w:rFonts w:ascii="Times New Roman" w:hAnsi="Times New Roman" w:cs="Times New Roman"/>
          <w:sz w:val="22"/>
        </w:rPr>
        <w:softHyphen/>
      </w:r>
      <w:r w:rsidR="00313114" w:rsidRPr="00D1042E">
        <w:rPr>
          <w:rFonts w:ascii="Times New Roman" w:hAnsi="Times New Roman" w:cs="Times New Roman"/>
          <w:sz w:val="22"/>
        </w:rPr>
        <w:softHyphen/>
      </w:r>
      <w:r w:rsidR="00313114" w:rsidRPr="00D1042E">
        <w:rPr>
          <w:rFonts w:ascii="Times New Roman" w:hAnsi="Times New Roman" w:cs="Times New Roman"/>
          <w:sz w:val="22"/>
        </w:rPr>
        <w:softHyphen/>
      </w:r>
      <w:r w:rsidR="00313114" w:rsidRPr="00D1042E">
        <w:rPr>
          <w:rFonts w:ascii="Times New Roman" w:hAnsi="Times New Roman" w:cs="Times New Roman"/>
          <w:sz w:val="22"/>
        </w:rPr>
        <w:softHyphen/>
      </w:r>
      <w:r w:rsidR="00313114" w:rsidRPr="00D1042E">
        <w:rPr>
          <w:rFonts w:ascii="Times New Roman" w:hAnsi="Times New Roman" w:cs="Times New Roman"/>
          <w:sz w:val="22"/>
        </w:rPr>
        <w:softHyphen/>
      </w:r>
      <w:r w:rsidR="00313114" w:rsidRPr="00D1042E">
        <w:rPr>
          <w:rFonts w:ascii="Times New Roman" w:hAnsi="Times New Roman" w:cs="Times New Roman"/>
          <w:sz w:val="22"/>
        </w:rPr>
        <w:softHyphen/>
      </w:r>
      <w:r w:rsidR="00313114" w:rsidRPr="00D1042E">
        <w:rPr>
          <w:rFonts w:ascii="Times New Roman" w:hAnsi="Times New Roman" w:cs="Times New Roman"/>
          <w:sz w:val="22"/>
        </w:rPr>
        <w:softHyphen/>
      </w:r>
      <w:r w:rsidR="00313114" w:rsidRPr="00D1042E">
        <w:rPr>
          <w:rFonts w:ascii="Times New Roman" w:hAnsi="Times New Roman" w:cs="Times New Roman"/>
          <w:sz w:val="22"/>
        </w:rPr>
        <w:softHyphen/>
      </w:r>
      <w:r w:rsidR="00313114" w:rsidRPr="00D1042E">
        <w:rPr>
          <w:rFonts w:ascii="Times New Roman" w:hAnsi="Times New Roman" w:cs="Times New Roman"/>
          <w:sz w:val="22"/>
        </w:rPr>
        <w:softHyphen/>
      </w:r>
      <w:r w:rsidR="00747775" w:rsidRPr="00D1042E">
        <w:rPr>
          <w:rFonts w:ascii="Times New Roman" w:hAnsi="Times New Roman" w:cs="Times New Roman"/>
          <w:sz w:val="22"/>
        </w:rPr>
        <w:t xml:space="preserve">, Neurological </w:t>
      </w:r>
      <w:r w:rsidR="00313114" w:rsidRPr="00D1042E">
        <w:rPr>
          <w:rFonts w:ascii="Times New Roman" w:hAnsi="Times New Roman" w:cs="Times New Roman"/>
          <w:sz w:val="22"/>
        </w:rPr>
        <w:t>deterioration</w:t>
      </w:r>
    </w:p>
    <w:p w14:paraId="2AD8B316" w14:textId="709C1688" w:rsidR="00FA5CE1" w:rsidRPr="002A3CBE" w:rsidRDefault="00843C00" w:rsidP="001427DA">
      <w:pPr>
        <w:widowControl/>
        <w:wordWrap/>
        <w:autoSpaceDE/>
        <w:autoSpaceDN/>
        <w:adjustRightInd w:val="0"/>
        <w:spacing w:after="0" w:line="480" w:lineRule="auto"/>
        <w:rPr>
          <w:rFonts w:ascii="Times New Roman" w:hAnsi="Times New Roman" w:cs="Times New Roman"/>
          <w:b/>
          <w:sz w:val="28"/>
          <w:szCs w:val="28"/>
        </w:rPr>
      </w:pPr>
      <w:r w:rsidRPr="00D1042E">
        <w:rPr>
          <w:rFonts w:ascii="Times New Roman" w:hAnsi="Times New Roman" w:cs="Times New Roman"/>
          <w:sz w:val="22"/>
        </w:rPr>
        <w:br w:type="page"/>
      </w:r>
      <w:r w:rsidR="00874A08" w:rsidRPr="002A3CBE">
        <w:rPr>
          <w:rFonts w:ascii="Times New Roman" w:hAnsi="Times New Roman" w:cs="Times New Roman"/>
          <w:b/>
          <w:sz w:val="28"/>
          <w:szCs w:val="28"/>
        </w:rPr>
        <w:lastRenderedPageBreak/>
        <w:t>Background</w:t>
      </w:r>
    </w:p>
    <w:p w14:paraId="565B16F3" w14:textId="053B0651" w:rsidR="00FA5CE1" w:rsidRPr="00D1042E" w:rsidRDefault="00FA5CE1" w:rsidP="001427DA">
      <w:pPr>
        <w:wordWrap/>
        <w:adjustRightInd w:val="0"/>
        <w:spacing w:after="0" w:line="480" w:lineRule="auto"/>
        <w:rPr>
          <w:rFonts w:ascii="Times New Roman" w:hAnsi="Times New Roman" w:cs="Times New Roman"/>
          <w:sz w:val="22"/>
        </w:rPr>
      </w:pPr>
      <w:bookmarkStart w:id="26" w:name="_Hlk99976232"/>
      <w:r w:rsidRPr="00D1042E">
        <w:rPr>
          <w:rFonts w:ascii="Times New Roman" w:hAnsi="Times New Roman" w:cs="Times New Roman"/>
          <w:sz w:val="22"/>
        </w:rPr>
        <w:t xml:space="preserve">Neurological deterioration (ND) </w:t>
      </w:r>
      <w:bookmarkEnd w:id="26"/>
      <w:r w:rsidRPr="00D1042E">
        <w:rPr>
          <w:rFonts w:ascii="Times New Roman" w:hAnsi="Times New Roman" w:cs="Times New Roman"/>
          <w:sz w:val="22"/>
        </w:rPr>
        <w:t>occurs in 10%</w:t>
      </w:r>
      <w:r w:rsidR="00EE6CE4">
        <w:rPr>
          <w:rFonts w:ascii="Times New Roman" w:hAnsi="Times New Roman" w:cs="Times New Roman"/>
          <w:sz w:val="22"/>
        </w:rPr>
        <w:t xml:space="preserve"> to </w:t>
      </w:r>
      <w:r w:rsidRPr="00D1042E">
        <w:rPr>
          <w:rFonts w:ascii="Times New Roman" w:hAnsi="Times New Roman" w:cs="Times New Roman"/>
          <w:sz w:val="22"/>
        </w:rPr>
        <w:t xml:space="preserve">58% </w:t>
      </w:r>
      <w:r w:rsidR="00351291" w:rsidRPr="00D1042E">
        <w:rPr>
          <w:rFonts w:ascii="Times New Roman" w:hAnsi="Times New Roman" w:cs="Times New Roman"/>
          <w:sz w:val="22"/>
        </w:rPr>
        <w:t xml:space="preserve">adult </w:t>
      </w:r>
      <w:r w:rsidRPr="00D1042E">
        <w:rPr>
          <w:rFonts w:ascii="Times New Roman" w:hAnsi="Times New Roman" w:cs="Times New Roman"/>
          <w:sz w:val="22"/>
        </w:rPr>
        <w:t xml:space="preserve">stroke patients and results in poor prognosis and </w:t>
      </w:r>
      <w:r w:rsidRPr="00A20D0B">
        <w:rPr>
          <w:rFonts w:ascii="Times New Roman" w:hAnsi="Times New Roman" w:cs="Times New Roman"/>
          <w:sz w:val="22"/>
        </w:rPr>
        <w:t>mortality</w:t>
      </w:r>
      <w:r w:rsidR="00F90634" w:rsidRPr="00A20D0B">
        <w:rPr>
          <w:rFonts w:ascii="Times New Roman" w:hAnsi="Times New Roman" w:cs="Times New Roman"/>
          <w:sz w:val="22"/>
        </w:rPr>
        <w:t xml:space="preserve"> [1</w:t>
      </w:r>
      <w:r w:rsidR="00A20D0B" w:rsidRPr="00A20D0B">
        <w:rPr>
          <w:rFonts w:ascii="Times New Roman" w:eastAsia="맑은 고딕" w:hAnsi="Times New Roman" w:cs="Times New Roman"/>
          <w:sz w:val="22"/>
        </w:rPr>
        <w:t>–</w:t>
      </w:r>
      <w:r w:rsidR="00F90634" w:rsidRPr="00A20D0B">
        <w:rPr>
          <w:rFonts w:ascii="Times New Roman" w:hAnsi="Times New Roman" w:cs="Times New Roman"/>
          <w:sz w:val="22"/>
        </w:rPr>
        <w:t>5]</w:t>
      </w:r>
      <w:r w:rsidR="00B04B12" w:rsidRPr="00A20D0B">
        <w:rPr>
          <w:rFonts w:ascii="Times New Roman" w:hAnsi="Times New Roman" w:cs="Times New Roman"/>
          <w:sz w:val="22"/>
        </w:rPr>
        <w:t>.</w:t>
      </w:r>
      <w:r w:rsidRPr="00A20D0B">
        <w:rPr>
          <w:rFonts w:ascii="Times New Roman" w:hAnsi="Times New Roman" w:cs="Times New Roman"/>
          <w:sz w:val="22"/>
        </w:rPr>
        <w:t xml:space="preserve"> Several</w:t>
      </w:r>
      <w:r w:rsidRPr="00D1042E">
        <w:rPr>
          <w:rFonts w:ascii="Times New Roman" w:hAnsi="Times New Roman" w:cs="Times New Roman"/>
          <w:sz w:val="22"/>
        </w:rPr>
        <w:t xml:space="preserve"> factors are known to be associated with ND, such as old age, </w:t>
      </w:r>
      <w:bookmarkStart w:id="27" w:name="_Hlk99976237"/>
      <w:r w:rsidRPr="00D1042E">
        <w:rPr>
          <w:rFonts w:ascii="Times New Roman" w:hAnsi="Times New Roman" w:cs="Times New Roman"/>
          <w:sz w:val="22"/>
        </w:rPr>
        <w:t xml:space="preserve">diabetes mellitus (DM), </w:t>
      </w:r>
      <w:bookmarkStart w:id="28" w:name="_Hlk99976243"/>
      <w:bookmarkEnd w:id="27"/>
      <w:r w:rsidRPr="00D1042E">
        <w:rPr>
          <w:rFonts w:ascii="Times New Roman" w:hAnsi="Times New Roman" w:cs="Times New Roman"/>
          <w:sz w:val="22"/>
        </w:rPr>
        <w:t xml:space="preserve">hypertension (HTN), </w:t>
      </w:r>
      <w:bookmarkEnd w:id="28"/>
      <w:r w:rsidRPr="00D1042E">
        <w:rPr>
          <w:rFonts w:ascii="Times New Roman" w:hAnsi="Times New Roman" w:cs="Times New Roman"/>
          <w:sz w:val="22"/>
        </w:rPr>
        <w:t>smoking habit, coronary heart disease, the size of low</w:t>
      </w:r>
      <w:r w:rsidR="00A20D0B">
        <w:rPr>
          <w:rFonts w:ascii="Times New Roman" w:hAnsi="Times New Roman" w:cs="Times New Roman"/>
          <w:sz w:val="22"/>
        </w:rPr>
        <w:t>-</w:t>
      </w:r>
      <w:r w:rsidRPr="00D1042E">
        <w:rPr>
          <w:rFonts w:ascii="Times New Roman" w:hAnsi="Times New Roman" w:cs="Times New Roman"/>
          <w:sz w:val="22"/>
        </w:rPr>
        <w:t xml:space="preserve">density lesions as observed on initial </w:t>
      </w:r>
      <w:bookmarkStart w:id="29" w:name="_Hlk99976249"/>
      <w:r w:rsidRPr="00D1042E">
        <w:rPr>
          <w:rFonts w:ascii="Times New Roman" w:hAnsi="Times New Roman" w:cs="Times New Roman"/>
          <w:sz w:val="22"/>
        </w:rPr>
        <w:t xml:space="preserve">computed tomography (CT), </w:t>
      </w:r>
      <w:bookmarkEnd w:id="29"/>
      <w:r w:rsidRPr="00D1042E">
        <w:rPr>
          <w:rFonts w:ascii="Times New Roman" w:hAnsi="Times New Roman" w:cs="Times New Roman"/>
          <w:sz w:val="22"/>
        </w:rPr>
        <w:t xml:space="preserve">change in the flow velocity of </w:t>
      </w:r>
      <w:bookmarkStart w:id="30" w:name="_Hlk99976264"/>
      <w:r w:rsidRPr="00D1042E">
        <w:rPr>
          <w:rFonts w:ascii="Times New Roman" w:hAnsi="Times New Roman" w:cs="Times New Roman"/>
          <w:sz w:val="22"/>
        </w:rPr>
        <w:t xml:space="preserve">middle cerebral artery (MCA), </w:t>
      </w:r>
      <w:bookmarkEnd w:id="30"/>
      <w:r w:rsidRPr="00D1042E">
        <w:rPr>
          <w:rFonts w:ascii="Times New Roman" w:hAnsi="Times New Roman" w:cs="Times New Roman"/>
          <w:sz w:val="22"/>
        </w:rPr>
        <w:t>impaired cerebral hemodynamic reserve, blood glucose level, proinflammatory cytokine</w:t>
      </w:r>
      <w:r w:rsidR="00F90634" w:rsidRPr="00D1042E">
        <w:rPr>
          <w:rFonts w:ascii="Times New Roman" w:hAnsi="Times New Roman" w:cs="Times New Roman"/>
          <w:sz w:val="22"/>
        </w:rPr>
        <w:t xml:space="preserve"> level, and </w:t>
      </w:r>
      <w:bookmarkStart w:id="31" w:name="_Hlk99976269"/>
      <w:r w:rsidR="00F90634" w:rsidRPr="00D1042E">
        <w:rPr>
          <w:rFonts w:ascii="Times New Roman" w:hAnsi="Times New Roman" w:cs="Times New Roman"/>
          <w:sz w:val="22"/>
        </w:rPr>
        <w:t>blood pressure (BP)</w:t>
      </w:r>
      <w:r w:rsidR="00F90634" w:rsidRPr="00D1042E">
        <w:rPr>
          <w:sz w:val="22"/>
        </w:rPr>
        <w:t xml:space="preserve"> </w:t>
      </w:r>
      <w:bookmarkEnd w:id="31"/>
      <w:r w:rsidR="00F90634" w:rsidRPr="00D1042E">
        <w:rPr>
          <w:rFonts w:ascii="Times New Roman" w:hAnsi="Times New Roman" w:cs="Times New Roman"/>
          <w:sz w:val="22"/>
        </w:rPr>
        <w:t>[5</w:t>
      </w:r>
      <w:r w:rsidR="00A20D0B" w:rsidRPr="00A20D0B">
        <w:rPr>
          <w:rFonts w:ascii="Times New Roman" w:eastAsia="맑은 고딕" w:hAnsi="Times New Roman" w:cs="Times New Roman"/>
          <w:sz w:val="22"/>
        </w:rPr>
        <w:t>–</w:t>
      </w:r>
      <w:r w:rsidR="00F90634" w:rsidRPr="00D1042E">
        <w:rPr>
          <w:rFonts w:ascii="Times New Roman" w:hAnsi="Times New Roman" w:cs="Times New Roman"/>
          <w:sz w:val="22"/>
        </w:rPr>
        <w:t xml:space="preserve">10]. </w:t>
      </w:r>
      <w:r w:rsidRPr="00D1042E">
        <w:rPr>
          <w:rFonts w:ascii="Times New Roman" w:hAnsi="Times New Roman" w:cs="Times New Roman"/>
          <w:sz w:val="22"/>
        </w:rPr>
        <w:t>From a mechanistic perspective, failed intracranial collateral blood flow or elevated intracranial pressure may lead to decreased cerebral perfusion, thereby causing ND</w:t>
      </w:r>
      <w:r w:rsidR="00A03E2F" w:rsidRPr="00D1042E">
        <w:rPr>
          <w:rFonts w:ascii="Times New Roman" w:hAnsi="Times New Roman" w:cs="Times New Roman"/>
          <w:sz w:val="22"/>
        </w:rPr>
        <w:t xml:space="preserve"> [2]</w:t>
      </w:r>
      <w:r w:rsidRPr="00D1042E">
        <w:rPr>
          <w:rFonts w:ascii="Times New Roman" w:hAnsi="Times New Roman" w:cs="Times New Roman"/>
          <w:sz w:val="22"/>
        </w:rPr>
        <w:t>.</w:t>
      </w:r>
    </w:p>
    <w:p w14:paraId="003FEB57" w14:textId="4D2073AF" w:rsidR="004E009C" w:rsidRPr="00D1042E" w:rsidRDefault="00FA5CE1" w:rsidP="001427DA">
      <w:pPr>
        <w:wordWrap/>
        <w:adjustRightInd w:val="0"/>
        <w:spacing w:after="0" w:line="480" w:lineRule="auto"/>
        <w:ind w:firstLine="800"/>
        <w:rPr>
          <w:rFonts w:ascii="Times New Roman" w:hAnsi="Times New Roman" w:cs="Times New Roman"/>
          <w:sz w:val="22"/>
          <w:vertAlign w:val="superscript"/>
        </w:rPr>
      </w:pPr>
      <w:r w:rsidRPr="00D1042E">
        <w:rPr>
          <w:rFonts w:ascii="Times New Roman" w:hAnsi="Times New Roman" w:cs="Times New Roman"/>
          <w:sz w:val="22"/>
        </w:rPr>
        <w:t>Because the stiffness of large arteries is linked with various cerebral small vessel disease phenotypes including cerebral microbleeds, white matter hyperintensities, and lacunar cerebral infarction, it may be plausible that increased cerebral arterial stiffness is associated with ND after stroke</w:t>
      </w:r>
      <w:r w:rsidR="00D72670" w:rsidRPr="00D1042E">
        <w:rPr>
          <w:rFonts w:ascii="Times New Roman" w:hAnsi="Times New Roman" w:cs="Times New Roman"/>
          <w:sz w:val="22"/>
        </w:rPr>
        <w:t xml:space="preserve"> [11</w:t>
      </w:r>
      <w:r w:rsidR="00A20D0B" w:rsidRPr="00A20D0B">
        <w:rPr>
          <w:rFonts w:ascii="Times New Roman" w:eastAsia="맑은 고딕" w:hAnsi="Times New Roman" w:cs="Times New Roman"/>
          <w:sz w:val="22"/>
        </w:rPr>
        <w:t>–</w:t>
      </w:r>
      <w:r w:rsidR="00D72670" w:rsidRPr="00D1042E">
        <w:rPr>
          <w:rFonts w:ascii="Times New Roman" w:hAnsi="Times New Roman" w:cs="Times New Roman"/>
          <w:sz w:val="22"/>
        </w:rPr>
        <w:t>17]</w:t>
      </w:r>
      <w:r w:rsidRPr="00D1042E">
        <w:rPr>
          <w:rFonts w:ascii="Times New Roman" w:hAnsi="Times New Roman" w:cs="Times New Roman"/>
          <w:sz w:val="22"/>
        </w:rPr>
        <w:t xml:space="preserve">. The </w:t>
      </w:r>
      <w:proofErr w:type="spellStart"/>
      <w:r w:rsidRPr="00D1042E">
        <w:rPr>
          <w:rFonts w:ascii="Times New Roman" w:hAnsi="Times New Roman" w:cs="Times New Roman"/>
          <w:sz w:val="22"/>
        </w:rPr>
        <w:t>pulsatility</w:t>
      </w:r>
      <w:proofErr w:type="spellEnd"/>
      <w:r w:rsidRPr="00D1042E">
        <w:rPr>
          <w:rFonts w:ascii="Times New Roman" w:hAnsi="Times New Roman" w:cs="Times New Roman"/>
          <w:sz w:val="22"/>
        </w:rPr>
        <w:t xml:space="preserve"> index (PI) of intracranial cerebral arteries, as measured by </w:t>
      </w:r>
      <w:bookmarkStart w:id="32" w:name="_Hlk99976284"/>
      <w:r w:rsidRPr="00D1042E">
        <w:rPr>
          <w:rFonts w:ascii="Times New Roman" w:hAnsi="Times New Roman" w:cs="Times New Roman"/>
          <w:sz w:val="22"/>
        </w:rPr>
        <w:t>transcranial Doppler (TCD)</w:t>
      </w:r>
      <w:bookmarkEnd w:id="32"/>
      <w:r w:rsidRPr="00D1042E">
        <w:rPr>
          <w:rFonts w:ascii="Times New Roman" w:hAnsi="Times New Roman" w:cs="Times New Roman"/>
          <w:sz w:val="22"/>
        </w:rPr>
        <w:t xml:space="preserve"> ultrasonography, is known to reflect the resistance of downstream arteries and compliance of large cerebral arteries</w:t>
      </w:r>
      <w:r w:rsidR="008B4D39" w:rsidRPr="00D1042E">
        <w:rPr>
          <w:rFonts w:ascii="Times New Roman" w:hAnsi="Times New Roman" w:cs="Times New Roman"/>
          <w:sz w:val="22"/>
        </w:rPr>
        <w:t xml:space="preserve"> [17</w:t>
      </w:r>
      <w:r w:rsidR="00A20D0B" w:rsidRPr="00A20D0B">
        <w:rPr>
          <w:rFonts w:ascii="Times New Roman" w:eastAsia="맑은 고딕" w:hAnsi="Times New Roman" w:cs="Times New Roman"/>
          <w:sz w:val="22"/>
        </w:rPr>
        <w:t>–</w:t>
      </w:r>
      <w:r w:rsidR="008B4D39" w:rsidRPr="00D1042E">
        <w:rPr>
          <w:rFonts w:ascii="Times New Roman" w:hAnsi="Times New Roman" w:cs="Times New Roman"/>
          <w:sz w:val="22"/>
        </w:rPr>
        <w:t>20]</w:t>
      </w:r>
      <w:r w:rsidRPr="00D1042E">
        <w:rPr>
          <w:rFonts w:ascii="Times New Roman" w:hAnsi="Times New Roman" w:cs="Times New Roman"/>
          <w:sz w:val="22"/>
        </w:rPr>
        <w:t>.</w:t>
      </w:r>
      <w:r w:rsidR="00097D50" w:rsidRPr="00D1042E">
        <w:rPr>
          <w:rFonts w:ascii="Times New Roman" w:hAnsi="Times New Roman" w:cs="Times New Roman"/>
          <w:sz w:val="22"/>
        </w:rPr>
        <w:t xml:space="preserve"> </w:t>
      </w:r>
      <w:r w:rsidRPr="00D1042E">
        <w:rPr>
          <w:rFonts w:ascii="Times New Roman" w:hAnsi="Times New Roman" w:cs="Times New Roman"/>
          <w:sz w:val="22"/>
        </w:rPr>
        <w:t>Recent study reported that elevated MCA PI is independently associated with ND among lacunar stroke patients</w:t>
      </w:r>
      <w:r w:rsidR="008B4D39" w:rsidRPr="00D1042E">
        <w:rPr>
          <w:rFonts w:ascii="Times New Roman" w:hAnsi="Times New Roman" w:cs="Times New Roman"/>
          <w:sz w:val="22"/>
        </w:rPr>
        <w:t xml:space="preserve"> [17]</w:t>
      </w:r>
      <w:r w:rsidRPr="00D1042E">
        <w:rPr>
          <w:rFonts w:ascii="Times New Roman" w:hAnsi="Times New Roman" w:cs="Times New Roman"/>
          <w:sz w:val="22"/>
        </w:rPr>
        <w:t>.</w:t>
      </w:r>
      <w:r w:rsidR="007526E7" w:rsidRPr="00D1042E">
        <w:rPr>
          <w:rFonts w:ascii="Times New Roman" w:hAnsi="Times New Roman" w:cs="Times New Roman"/>
          <w:sz w:val="22"/>
        </w:rPr>
        <w:t xml:space="preserve"> </w:t>
      </w:r>
      <w:r w:rsidRPr="00D1042E">
        <w:rPr>
          <w:rFonts w:ascii="Times New Roman" w:hAnsi="Times New Roman" w:cs="Times New Roman"/>
          <w:sz w:val="22"/>
        </w:rPr>
        <w:t xml:space="preserve">However, </w:t>
      </w:r>
      <w:r w:rsidR="005077F8" w:rsidRPr="00D1042E">
        <w:rPr>
          <w:rFonts w:ascii="Times New Roman" w:hAnsi="Times New Roman" w:cs="Times New Roman"/>
          <w:sz w:val="22"/>
        </w:rPr>
        <w:t xml:space="preserve">in 18% of patients with acute ischemic stroke or </w:t>
      </w:r>
      <w:bookmarkStart w:id="33" w:name="_Hlk99976296"/>
      <w:r w:rsidR="00862087" w:rsidRPr="00D1042E">
        <w:rPr>
          <w:rFonts w:ascii="Times New Roman" w:hAnsi="Times New Roman" w:cs="Times New Roman"/>
          <w:sz w:val="22"/>
        </w:rPr>
        <w:t xml:space="preserve">transient ischemic attack </w:t>
      </w:r>
      <w:r w:rsidR="00862087">
        <w:rPr>
          <w:rFonts w:ascii="Times New Roman" w:hAnsi="Times New Roman" w:cs="Times New Roman"/>
          <w:sz w:val="22"/>
        </w:rPr>
        <w:t>(</w:t>
      </w:r>
      <w:r w:rsidR="005077F8" w:rsidRPr="00D1042E">
        <w:rPr>
          <w:rFonts w:ascii="Times New Roman" w:hAnsi="Times New Roman" w:cs="Times New Roman"/>
          <w:sz w:val="22"/>
        </w:rPr>
        <w:t>TIA</w:t>
      </w:r>
      <w:r w:rsidR="00862087">
        <w:rPr>
          <w:rFonts w:ascii="Times New Roman" w:hAnsi="Times New Roman" w:cs="Times New Roman"/>
          <w:sz w:val="22"/>
        </w:rPr>
        <w:t>)</w:t>
      </w:r>
      <w:r w:rsidR="005077F8" w:rsidRPr="00D1042E">
        <w:rPr>
          <w:rFonts w:ascii="Times New Roman" w:hAnsi="Times New Roman" w:cs="Times New Roman"/>
          <w:sz w:val="22"/>
        </w:rPr>
        <w:t xml:space="preserve">, </w:t>
      </w:r>
      <w:bookmarkEnd w:id="33"/>
      <w:r w:rsidR="005077F8" w:rsidRPr="00D1042E">
        <w:rPr>
          <w:rFonts w:ascii="Times New Roman" w:hAnsi="Times New Roman" w:cs="Times New Roman"/>
          <w:sz w:val="22"/>
        </w:rPr>
        <w:t>MCA PI is unobtainable due to poor acoustical temporal bone window; It is known that a poor acoustical temporal bone window is more common in not only elderly patients</w:t>
      </w:r>
      <w:r w:rsidR="00DC7308" w:rsidRPr="00D1042E">
        <w:rPr>
          <w:rFonts w:ascii="Times New Roman" w:hAnsi="Times New Roman" w:cs="Times New Roman"/>
          <w:sz w:val="22"/>
        </w:rPr>
        <w:t>,</w:t>
      </w:r>
      <w:r w:rsidR="005077F8" w:rsidRPr="00D1042E">
        <w:rPr>
          <w:rFonts w:ascii="Times New Roman" w:hAnsi="Times New Roman" w:cs="Times New Roman"/>
          <w:sz w:val="22"/>
        </w:rPr>
        <w:t xml:space="preserve"> </w:t>
      </w:r>
      <w:r w:rsidR="00DC7308" w:rsidRPr="00D1042E">
        <w:rPr>
          <w:rFonts w:ascii="Times New Roman" w:hAnsi="Times New Roman" w:cs="Times New Roman"/>
          <w:sz w:val="22"/>
        </w:rPr>
        <w:t>but also female patients and those</w:t>
      </w:r>
      <w:r w:rsidR="005077F8" w:rsidRPr="00D1042E">
        <w:rPr>
          <w:rFonts w:ascii="Times New Roman" w:hAnsi="Times New Roman" w:cs="Times New Roman"/>
          <w:sz w:val="22"/>
        </w:rPr>
        <w:t xml:space="preserve"> with thick skull </w:t>
      </w:r>
      <w:r w:rsidR="00FC5E8C" w:rsidRPr="00D1042E">
        <w:rPr>
          <w:rFonts w:ascii="Times New Roman" w:hAnsi="Times New Roman" w:cs="Times New Roman"/>
          <w:sz w:val="22"/>
        </w:rPr>
        <w:t>[21]</w:t>
      </w:r>
      <w:r w:rsidR="005077F8" w:rsidRPr="00D1042E">
        <w:rPr>
          <w:rFonts w:ascii="Times New Roman" w:hAnsi="Times New Roman" w:cs="Times New Roman"/>
          <w:sz w:val="22"/>
        </w:rPr>
        <w:t>.</w:t>
      </w:r>
    </w:p>
    <w:p w14:paraId="115AAB1A" w14:textId="77777777" w:rsidR="00FD042A" w:rsidRPr="00D1042E" w:rsidRDefault="008C7FFC" w:rsidP="001427DA">
      <w:pPr>
        <w:wordWrap/>
        <w:adjustRightInd w:val="0"/>
        <w:spacing w:after="0" w:line="480" w:lineRule="auto"/>
        <w:ind w:firstLine="800"/>
        <w:rPr>
          <w:rFonts w:ascii="Times New Roman" w:hAnsi="Times New Roman" w:cs="Times New Roman"/>
          <w:sz w:val="22"/>
        </w:rPr>
      </w:pPr>
      <w:r w:rsidRPr="00D1042E">
        <w:rPr>
          <w:rFonts w:ascii="Times New Roman" w:hAnsi="Times New Roman" w:cs="Times New Roman"/>
          <w:sz w:val="22"/>
        </w:rPr>
        <w:t xml:space="preserve">The </w:t>
      </w:r>
      <w:bookmarkStart w:id="34" w:name="_Hlk99976304"/>
      <w:r w:rsidRPr="00D1042E">
        <w:rPr>
          <w:rFonts w:ascii="Times New Roman" w:hAnsi="Times New Roman" w:cs="Times New Roman"/>
          <w:sz w:val="22"/>
        </w:rPr>
        <w:t>b</w:t>
      </w:r>
      <w:r w:rsidR="00FA5CE1" w:rsidRPr="00D1042E">
        <w:rPr>
          <w:rFonts w:ascii="Times New Roman" w:hAnsi="Times New Roman" w:cs="Times New Roman"/>
          <w:sz w:val="22"/>
        </w:rPr>
        <w:t xml:space="preserve">asilar artery (BA) </w:t>
      </w:r>
      <w:bookmarkEnd w:id="34"/>
      <w:r w:rsidR="00F51361" w:rsidRPr="00D1042E">
        <w:rPr>
          <w:rFonts w:ascii="Times New Roman" w:hAnsi="Times New Roman" w:cs="Times New Roman"/>
          <w:sz w:val="22"/>
        </w:rPr>
        <w:t xml:space="preserve">PI </w:t>
      </w:r>
      <w:r w:rsidRPr="00D1042E">
        <w:rPr>
          <w:rFonts w:ascii="Times New Roman" w:hAnsi="Times New Roman" w:cs="Times New Roman"/>
          <w:sz w:val="22"/>
        </w:rPr>
        <w:t xml:space="preserve">can be </w:t>
      </w:r>
      <w:r w:rsidR="00FA5CE1" w:rsidRPr="00D1042E">
        <w:rPr>
          <w:rFonts w:ascii="Times New Roman" w:hAnsi="Times New Roman" w:cs="Times New Roman"/>
          <w:sz w:val="22"/>
        </w:rPr>
        <w:t>measured</w:t>
      </w:r>
      <w:r w:rsidRPr="00D1042E">
        <w:rPr>
          <w:rFonts w:ascii="Times New Roman" w:hAnsi="Times New Roman" w:cs="Times New Roman"/>
          <w:sz w:val="22"/>
        </w:rPr>
        <w:t xml:space="preserve"> through </w:t>
      </w:r>
      <w:r w:rsidR="0050268C" w:rsidRPr="00D1042E">
        <w:rPr>
          <w:rFonts w:ascii="Times New Roman" w:hAnsi="Times New Roman" w:cs="Times New Roman"/>
          <w:sz w:val="22"/>
        </w:rPr>
        <w:t>the transforaminal approach</w:t>
      </w:r>
      <w:r w:rsidR="00B2207E" w:rsidRPr="00D1042E">
        <w:rPr>
          <w:rFonts w:ascii="Times New Roman" w:hAnsi="Times New Roman" w:cs="Times New Roman"/>
          <w:sz w:val="22"/>
        </w:rPr>
        <w:t>, which the transducer is placed just below the occipital protuberance and directed towards the nasal bridge</w:t>
      </w:r>
      <w:r w:rsidR="00DC7308" w:rsidRPr="00D1042E">
        <w:rPr>
          <w:rFonts w:ascii="Times New Roman" w:hAnsi="Times New Roman" w:cs="Times New Roman"/>
          <w:sz w:val="22"/>
        </w:rPr>
        <w:t>.</w:t>
      </w:r>
      <w:r w:rsidR="00CE09E5" w:rsidRPr="00D1042E">
        <w:rPr>
          <w:rFonts w:ascii="Times New Roman" w:hAnsi="Times New Roman" w:cs="Times New Roman"/>
          <w:sz w:val="22"/>
        </w:rPr>
        <w:t xml:space="preserve"> </w:t>
      </w:r>
      <w:r w:rsidR="00DC7308" w:rsidRPr="00D1042E">
        <w:rPr>
          <w:rFonts w:ascii="Times New Roman" w:hAnsi="Times New Roman" w:cs="Times New Roman"/>
          <w:sz w:val="22"/>
        </w:rPr>
        <w:t xml:space="preserve">However, the </w:t>
      </w:r>
      <w:r w:rsidR="00FA5CE1" w:rsidRPr="00D1042E">
        <w:rPr>
          <w:rFonts w:ascii="Times New Roman" w:hAnsi="Times New Roman" w:cs="Times New Roman"/>
          <w:sz w:val="22"/>
        </w:rPr>
        <w:t xml:space="preserve">clinical significance </w:t>
      </w:r>
      <w:r w:rsidR="00DC7308" w:rsidRPr="00D1042E">
        <w:rPr>
          <w:rFonts w:ascii="Times New Roman" w:hAnsi="Times New Roman" w:cs="Times New Roman"/>
          <w:sz w:val="22"/>
        </w:rPr>
        <w:t xml:space="preserve">of BA PI </w:t>
      </w:r>
      <w:r w:rsidR="00FA5CE1" w:rsidRPr="00D1042E">
        <w:rPr>
          <w:rFonts w:ascii="Times New Roman" w:hAnsi="Times New Roman" w:cs="Times New Roman"/>
          <w:sz w:val="22"/>
        </w:rPr>
        <w:t>among stroke patients has not been appreciated yet. We investigated whether BA PI can predict ND after acute stroke.</w:t>
      </w:r>
    </w:p>
    <w:p w14:paraId="5425D4B5" w14:textId="77777777" w:rsidR="00FD042A" w:rsidRPr="00D1042E" w:rsidRDefault="00FD042A" w:rsidP="001427DA">
      <w:pPr>
        <w:wordWrap/>
        <w:adjustRightInd w:val="0"/>
        <w:spacing w:after="0" w:line="480" w:lineRule="auto"/>
        <w:rPr>
          <w:rFonts w:ascii="Times New Roman" w:hAnsi="Times New Roman" w:cs="Times New Roman"/>
          <w:sz w:val="22"/>
        </w:rPr>
      </w:pPr>
    </w:p>
    <w:p w14:paraId="471E390A" w14:textId="41A78F00" w:rsidR="00FA5CE1" w:rsidRPr="002A3CBE" w:rsidRDefault="00FA5CE1" w:rsidP="001427DA">
      <w:pPr>
        <w:wordWrap/>
        <w:adjustRightInd w:val="0"/>
        <w:spacing w:after="0" w:line="480" w:lineRule="auto"/>
        <w:rPr>
          <w:rFonts w:ascii="Times New Roman" w:hAnsi="Times New Roman" w:cs="Times New Roman"/>
          <w:b/>
          <w:sz w:val="28"/>
          <w:szCs w:val="28"/>
        </w:rPr>
      </w:pPr>
      <w:r w:rsidRPr="002A3CBE">
        <w:rPr>
          <w:rFonts w:ascii="Times New Roman" w:hAnsi="Times New Roman" w:cs="Times New Roman"/>
          <w:b/>
          <w:sz w:val="28"/>
          <w:szCs w:val="28"/>
        </w:rPr>
        <w:t>Methods</w:t>
      </w:r>
    </w:p>
    <w:p w14:paraId="6D7F08A0" w14:textId="77777777" w:rsidR="00FA5CE1" w:rsidRPr="00D1042E" w:rsidRDefault="00FA5CE1" w:rsidP="001427DA">
      <w:pPr>
        <w:wordWrap/>
        <w:adjustRightInd w:val="0"/>
        <w:spacing w:after="0" w:line="480" w:lineRule="auto"/>
        <w:rPr>
          <w:rFonts w:ascii="Times New Roman" w:hAnsi="Times New Roman" w:cs="Times New Roman"/>
          <w:b/>
          <w:sz w:val="22"/>
        </w:rPr>
      </w:pPr>
      <w:r w:rsidRPr="00D1042E">
        <w:rPr>
          <w:rFonts w:ascii="Times New Roman" w:hAnsi="Times New Roman" w:cs="Times New Roman"/>
          <w:b/>
          <w:sz w:val="22"/>
        </w:rPr>
        <w:t>Patients and evaluation</w:t>
      </w:r>
    </w:p>
    <w:p w14:paraId="3D7AD3B7" w14:textId="54D46F97" w:rsidR="00FA5CE1" w:rsidRPr="00D1042E" w:rsidRDefault="00FA5CE1" w:rsidP="001427DA">
      <w:pPr>
        <w:wordWrap/>
        <w:adjustRightInd w:val="0"/>
        <w:spacing w:after="0" w:line="480" w:lineRule="auto"/>
        <w:rPr>
          <w:rFonts w:ascii="Times New Roman" w:hAnsi="Times New Roman" w:cs="Times New Roman"/>
          <w:sz w:val="22"/>
        </w:rPr>
      </w:pPr>
      <w:r w:rsidRPr="00D1042E">
        <w:rPr>
          <w:rFonts w:ascii="Times New Roman" w:hAnsi="Times New Roman" w:cs="Times New Roman"/>
          <w:sz w:val="22"/>
        </w:rPr>
        <w:t>From January 2014 to December 2015, consecutive patients w</w:t>
      </w:r>
      <w:r w:rsidR="00F5022B" w:rsidRPr="00D1042E">
        <w:rPr>
          <w:rFonts w:ascii="Times New Roman" w:hAnsi="Times New Roman" w:cs="Times New Roman"/>
          <w:sz w:val="22"/>
        </w:rPr>
        <w:t>ith acute cerebral infarction and</w:t>
      </w:r>
      <w:r w:rsidRPr="00D1042E">
        <w:rPr>
          <w:rFonts w:ascii="Times New Roman" w:hAnsi="Times New Roman" w:cs="Times New Roman"/>
          <w:sz w:val="22"/>
        </w:rPr>
        <w:t xml:space="preserve"> TIA who </w:t>
      </w:r>
      <w:r w:rsidRPr="00D1042E">
        <w:rPr>
          <w:rFonts w:ascii="Times New Roman" w:hAnsi="Times New Roman" w:cs="Times New Roman"/>
          <w:sz w:val="22"/>
        </w:rPr>
        <w:lastRenderedPageBreak/>
        <w:t xml:space="preserve">had undergone TCD ultrasonography were retrospectively reviewed. Their medical history, clinical manifestations, and vascular risk factors were reviewed from a stroke registry at the Chung-Ang University Hospital. ND was defined as </w:t>
      </w:r>
      <w:r w:rsidR="00DC7308" w:rsidRPr="00D1042E">
        <w:rPr>
          <w:rFonts w:ascii="Times New Roman" w:hAnsi="Times New Roman" w:cs="Times New Roman"/>
          <w:sz w:val="22"/>
        </w:rPr>
        <w:t>increase of</w:t>
      </w:r>
      <w:r w:rsidRPr="00D1042E">
        <w:rPr>
          <w:rFonts w:ascii="Times New Roman" w:hAnsi="Times New Roman" w:cs="Times New Roman"/>
          <w:sz w:val="22"/>
        </w:rPr>
        <w:t xml:space="preserve"> two or more </w:t>
      </w:r>
      <w:bookmarkStart w:id="35" w:name="_Hlk99976343"/>
      <w:r w:rsidR="00DC7308" w:rsidRPr="00D1042E">
        <w:rPr>
          <w:rFonts w:ascii="Times New Roman" w:hAnsi="Times New Roman" w:cs="Times New Roman"/>
          <w:sz w:val="22"/>
        </w:rPr>
        <w:t xml:space="preserve">National Institutes of Health Stroke Scale (NIHSS) </w:t>
      </w:r>
      <w:bookmarkEnd w:id="35"/>
      <w:r w:rsidR="00DC7308" w:rsidRPr="00D1042E">
        <w:rPr>
          <w:rFonts w:ascii="Times New Roman" w:hAnsi="Times New Roman" w:cs="Times New Roman"/>
          <w:sz w:val="22"/>
        </w:rPr>
        <w:t xml:space="preserve">score </w:t>
      </w:r>
      <w:r w:rsidR="00150583" w:rsidRPr="00D1042E">
        <w:rPr>
          <w:rFonts w:ascii="Times New Roman" w:hAnsi="Times New Roman" w:cs="Times New Roman"/>
          <w:sz w:val="22"/>
        </w:rPr>
        <w:t>[22]</w:t>
      </w:r>
      <w:r w:rsidRPr="00D1042E">
        <w:rPr>
          <w:rFonts w:ascii="Times New Roman" w:hAnsi="Times New Roman" w:cs="Times New Roman"/>
          <w:sz w:val="22"/>
        </w:rPr>
        <w:t>.</w:t>
      </w:r>
      <w:r w:rsidR="000505F2" w:rsidRPr="00D1042E">
        <w:rPr>
          <w:rFonts w:ascii="Times New Roman" w:hAnsi="Times New Roman" w:cs="Times New Roman"/>
          <w:sz w:val="22"/>
          <w:vertAlign w:val="superscript"/>
        </w:rPr>
        <w:t xml:space="preserve"> </w:t>
      </w:r>
      <w:r w:rsidR="000505F2" w:rsidRPr="00D1042E">
        <w:rPr>
          <w:rFonts w:ascii="Times New Roman" w:hAnsi="Times New Roman" w:cs="Times New Roman"/>
          <w:sz w:val="22"/>
        </w:rPr>
        <w:t>The NIHSS score was evaluated by a neurologist</w:t>
      </w:r>
      <w:r w:rsidR="00DC7308" w:rsidRPr="00D1042E">
        <w:rPr>
          <w:rFonts w:ascii="Times New Roman" w:hAnsi="Times New Roman" w:cs="Times New Roman"/>
          <w:sz w:val="22"/>
        </w:rPr>
        <w:t xml:space="preserve"> who was unaware of TCD results regularly</w:t>
      </w:r>
      <w:r w:rsidR="000505F2" w:rsidRPr="00D1042E">
        <w:rPr>
          <w:rFonts w:ascii="Times New Roman" w:hAnsi="Times New Roman" w:cs="Times New Roman"/>
          <w:sz w:val="22"/>
        </w:rPr>
        <w:t>.</w:t>
      </w:r>
    </w:p>
    <w:p w14:paraId="2C18FB68" w14:textId="1437550E" w:rsidR="00FA5CE1" w:rsidRPr="00D1042E" w:rsidRDefault="00FA5CE1" w:rsidP="001427DA">
      <w:pPr>
        <w:wordWrap/>
        <w:adjustRightInd w:val="0"/>
        <w:spacing w:after="0" w:line="480" w:lineRule="auto"/>
        <w:ind w:firstLine="800"/>
        <w:rPr>
          <w:rFonts w:ascii="Times New Roman" w:eastAsia="STIX-Regular" w:hAnsi="Times New Roman" w:cs="Times New Roman"/>
          <w:kern w:val="0"/>
          <w:sz w:val="22"/>
        </w:rPr>
      </w:pPr>
      <w:r w:rsidRPr="00D1042E">
        <w:rPr>
          <w:rFonts w:ascii="Times New Roman" w:hAnsi="Times New Roman" w:cs="Times New Roman"/>
          <w:sz w:val="22"/>
        </w:rPr>
        <w:t xml:space="preserve">Each </w:t>
      </w:r>
      <w:r w:rsidR="00DC7308" w:rsidRPr="00D1042E">
        <w:rPr>
          <w:rFonts w:ascii="Times New Roman" w:hAnsi="Times New Roman" w:cs="Times New Roman"/>
          <w:sz w:val="22"/>
        </w:rPr>
        <w:t xml:space="preserve">stroke </w:t>
      </w:r>
      <w:r w:rsidRPr="00D1042E">
        <w:rPr>
          <w:rFonts w:ascii="Times New Roman" w:hAnsi="Times New Roman" w:cs="Times New Roman"/>
          <w:sz w:val="22"/>
        </w:rPr>
        <w:t xml:space="preserve">patient was examined with brain </w:t>
      </w:r>
      <w:bookmarkStart w:id="36" w:name="_Hlk99976438"/>
      <w:r w:rsidRPr="00D1042E">
        <w:rPr>
          <w:rFonts w:ascii="Times New Roman" w:hAnsi="Times New Roman" w:cs="Times New Roman"/>
          <w:sz w:val="22"/>
        </w:rPr>
        <w:t xml:space="preserve">magnetic resonance imaging (MRI) </w:t>
      </w:r>
      <w:bookmarkEnd w:id="36"/>
      <w:r w:rsidRPr="00D1042E">
        <w:rPr>
          <w:rFonts w:ascii="Times New Roman" w:hAnsi="Times New Roman" w:cs="Times New Roman"/>
          <w:sz w:val="22"/>
        </w:rPr>
        <w:t xml:space="preserve">and </w:t>
      </w:r>
      <w:bookmarkStart w:id="37" w:name="_Hlk99976448"/>
      <w:r w:rsidR="00EB2487">
        <w:rPr>
          <w:rFonts w:ascii="Times New Roman" w:eastAsia="STIX-Regular" w:hAnsi="Times New Roman" w:cs="Times New Roman"/>
          <w:kern w:val="0"/>
          <w:sz w:val="22"/>
        </w:rPr>
        <w:t>CT</w:t>
      </w:r>
      <w:r w:rsidRPr="00D1042E">
        <w:rPr>
          <w:rFonts w:ascii="Times New Roman" w:eastAsia="STIX-Regular" w:hAnsi="Times New Roman" w:cs="Times New Roman"/>
          <w:kern w:val="0"/>
          <w:sz w:val="22"/>
        </w:rPr>
        <w:t xml:space="preserve"> </w:t>
      </w:r>
      <w:r w:rsidR="00A3183F" w:rsidRPr="00D1042E">
        <w:rPr>
          <w:rFonts w:ascii="Times New Roman" w:hAnsi="Times New Roman" w:cs="Times New Roman"/>
          <w:sz w:val="22"/>
        </w:rPr>
        <w:t>angiography (CTA)</w:t>
      </w:r>
      <w:bookmarkEnd w:id="37"/>
      <w:r w:rsidR="00A3183F" w:rsidRPr="00D1042E">
        <w:rPr>
          <w:rFonts w:ascii="Times New Roman" w:hAnsi="Times New Roman" w:cs="Times New Roman"/>
          <w:sz w:val="22"/>
        </w:rPr>
        <w:t xml:space="preserve">. </w:t>
      </w:r>
      <w:r w:rsidR="004A023A" w:rsidRPr="00D1042E">
        <w:rPr>
          <w:rFonts w:ascii="Times New Roman" w:hAnsi="Times New Roman" w:cs="Times New Roman"/>
          <w:sz w:val="22"/>
        </w:rPr>
        <w:t xml:space="preserve">Cerebral </w:t>
      </w:r>
      <w:r w:rsidRPr="00D1042E">
        <w:rPr>
          <w:rFonts w:ascii="Times New Roman" w:hAnsi="Times New Roman" w:cs="Times New Roman"/>
          <w:sz w:val="22"/>
        </w:rPr>
        <w:t xml:space="preserve">small vessel disease </w:t>
      </w:r>
      <w:r w:rsidR="004A023A" w:rsidRPr="00D1042E">
        <w:rPr>
          <w:rFonts w:ascii="Times New Roman" w:hAnsi="Times New Roman" w:cs="Times New Roman"/>
          <w:sz w:val="22"/>
        </w:rPr>
        <w:t xml:space="preserve">burden was gathered </w:t>
      </w:r>
      <w:r w:rsidRPr="00D1042E">
        <w:rPr>
          <w:rFonts w:ascii="Times New Roman" w:hAnsi="Times New Roman" w:cs="Times New Roman"/>
          <w:sz w:val="22"/>
        </w:rPr>
        <w:t xml:space="preserve">from MRI and cerebral atherosclerosis from brain CTA. </w:t>
      </w:r>
      <w:r w:rsidRPr="00D1042E">
        <w:rPr>
          <w:rFonts w:ascii="Times New Roman" w:eastAsia="STIX-Regular" w:hAnsi="Times New Roman" w:cs="Times New Roman"/>
          <w:kern w:val="0"/>
          <w:sz w:val="22"/>
        </w:rPr>
        <w:t xml:space="preserve">Old </w:t>
      </w:r>
      <w:r w:rsidRPr="00D1042E">
        <w:rPr>
          <w:rFonts w:ascii="Times New Roman" w:hAnsi="Times New Roman" w:cs="Times New Roman"/>
          <w:sz w:val="22"/>
        </w:rPr>
        <w:t xml:space="preserve">lacunes </w:t>
      </w:r>
      <w:r w:rsidRPr="00D1042E">
        <w:rPr>
          <w:rFonts w:ascii="Times New Roman" w:eastAsia="STIX-Regular" w:hAnsi="Times New Roman" w:cs="Times New Roman"/>
          <w:kern w:val="0"/>
          <w:sz w:val="22"/>
        </w:rPr>
        <w:t xml:space="preserve">were determined by round or ovoid hypointense lesions which were encompassed by an hyperintense rim measuring &lt;1.5 cm in size at one of the perforating artery territories. Cerebral microbleed was defined as round or ovoid hypointense lesions appearing on susceptibility-weighted images, excluding traumatic hemorrhage or calcification lesions. </w:t>
      </w:r>
      <w:bookmarkStart w:id="38" w:name="_Hlk99976550"/>
      <w:r w:rsidRPr="00D1042E">
        <w:rPr>
          <w:rFonts w:ascii="Times New Roman" w:eastAsia="STIX-Regular" w:hAnsi="Times New Roman" w:cs="Times New Roman"/>
          <w:kern w:val="0"/>
          <w:sz w:val="22"/>
        </w:rPr>
        <w:t xml:space="preserve">Cerebral atherosclerosis score </w:t>
      </w:r>
      <w:r w:rsidRPr="00D1042E">
        <w:rPr>
          <w:rFonts w:ascii="Times New Roman" w:hAnsi="Times New Roman" w:cs="Times New Roman"/>
          <w:sz w:val="22"/>
        </w:rPr>
        <w:t>(CAS)</w:t>
      </w:r>
      <w:r w:rsidRPr="00D1042E">
        <w:rPr>
          <w:rFonts w:ascii="Times New Roman" w:eastAsia="STIX-Regular" w:hAnsi="Times New Roman" w:cs="Times New Roman"/>
          <w:kern w:val="0"/>
          <w:sz w:val="22"/>
        </w:rPr>
        <w:t xml:space="preserve"> </w:t>
      </w:r>
      <w:bookmarkEnd w:id="38"/>
      <w:r w:rsidRPr="00D1042E">
        <w:rPr>
          <w:rFonts w:ascii="Times New Roman" w:eastAsia="STIX-Regular" w:hAnsi="Times New Roman" w:cs="Times New Roman"/>
          <w:kern w:val="0"/>
          <w:sz w:val="22"/>
        </w:rPr>
        <w:t xml:space="preserve">was calculated by the sum of the degrees of stenosis of the intracranial arteries on brain CTA. Stenosis of intracranial arteries was identified at bilateral anterior/middle/posterior cerebral arteries, BA, intracranial portion of internal carotid arteries, and vertebral arteries and scored as follows: 0, no stenosis; 1, &lt;50% stenosis; 2, &gt;50% stenosis but no occlusion; </w:t>
      </w:r>
      <w:r w:rsidR="00EB2487">
        <w:rPr>
          <w:rFonts w:ascii="Times New Roman" w:eastAsia="STIX-Regular" w:hAnsi="Times New Roman" w:cs="Times New Roman"/>
          <w:kern w:val="0"/>
          <w:sz w:val="22"/>
        </w:rPr>
        <w:t xml:space="preserve">and </w:t>
      </w:r>
      <w:r w:rsidRPr="00D1042E">
        <w:rPr>
          <w:rFonts w:ascii="Times New Roman" w:eastAsia="STIX-Regular" w:hAnsi="Times New Roman" w:cs="Times New Roman"/>
          <w:kern w:val="0"/>
          <w:sz w:val="22"/>
        </w:rPr>
        <w:t>3, occlusion.</w:t>
      </w:r>
    </w:p>
    <w:p w14:paraId="1781F696" w14:textId="77777777" w:rsidR="003A7038" w:rsidRPr="00D1042E" w:rsidRDefault="003A7038" w:rsidP="001427DA">
      <w:pPr>
        <w:wordWrap/>
        <w:adjustRightInd w:val="0"/>
        <w:spacing w:after="0" w:line="480" w:lineRule="auto"/>
        <w:rPr>
          <w:rFonts w:ascii="Times New Roman" w:eastAsia="STIX-Regular" w:hAnsi="Times New Roman" w:cs="Times New Roman"/>
          <w:kern w:val="0"/>
          <w:sz w:val="22"/>
        </w:rPr>
      </w:pPr>
    </w:p>
    <w:p w14:paraId="02802FB5" w14:textId="77777777" w:rsidR="00FA5CE1" w:rsidRPr="00D1042E" w:rsidRDefault="00FA5CE1" w:rsidP="001427DA">
      <w:pPr>
        <w:wordWrap/>
        <w:adjustRightInd w:val="0"/>
        <w:spacing w:after="0" w:line="480" w:lineRule="auto"/>
        <w:rPr>
          <w:rFonts w:ascii="Times New Roman" w:hAnsi="Times New Roman" w:cs="Times New Roman"/>
          <w:b/>
          <w:sz w:val="22"/>
        </w:rPr>
      </w:pPr>
      <w:r w:rsidRPr="00D1042E">
        <w:rPr>
          <w:rFonts w:ascii="Times New Roman" w:hAnsi="Times New Roman" w:cs="Times New Roman"/>
          <w:b/>
          <w:sz w:val="22"/>
        </w:rPr>
        <w:t>Transcranial Doppler ultrasonographic examination</w:t>
      </w:r>
    </w:p>
    <w:p w14:paraId="0AB2D453" w14:textId="6039D081" w:rsidR="00FA5CE1" w:rsidRPr="00D1042E" w:rsidRDefault="00FA5CE1" w:rsidP="001427DA">
      <w:pPr>
        <w:wordWrap/>
        <w:adjustRightInd w:val="0"/>
        <w:spacing w:after="0" w:line="480" w:lineRule="auto"/>
        <w:rPr>
          <w:rFonts w:ascii="Times New Roman" w:hAnsi="Times New Roman" w:cs="Times New Roman"/>
          <w:sz w:val="22"/>
        </w:rPr>
      </w:pPr>
      <w:r w:rsidRPr="00D1042E">
        <w:rPr>
          <w:rFonts w:ascii="Times New Roman" w:hAnsi="Times New Roman" w:cs="Times New Roman"/>
          <w:sz w:val="22"/>
        </w:rPr>
        <w:t xml:space="preserve">Within 7 days of admission, TCD ultrasonography was performed by an experienced medical technician with a 2-MHz probe and Companion III (Nicolet EME, </w:t>
      </w:r>
      <w:ins w:id="39" w:author="만든 이" w:date="2022-04-13T00:11:00Z">
        <w:r w:rsidR="00F535AF">
          <w:rPr>
            <w:rFonts w:ascii="Times New Roman" w:hAnsi="Times New Roman" w:cs="Times New Roman"/>
            <w:sz w:val="22"/>
          </w:rPr>
          <w:t>Bristol</w:t>
        </w:r>
      </w:ins>
      <w:del w:id="40" w:author="만든 이" w:date="2022-04-13T00:11:00Z">
        <w:r w:rsidR="00284120" w:rsidRPr="00284120" w:rsidDel="00F535AF">
          <w:rPr>
            <w:rFonts w:ascii="Times New Roman" w:hAnsi="Times New Roman" w:cs="Times New Roman" w:hint="eastAsia"/>
            <w:sz w:val="22"/>
            <w:highlight w:val="yellow"/>
          </w:rPr>
          <w:delText>c</w:delText>
        </w:r>
        <w:r w:rsidR="00284120" w:rsidRPr="00284120" w:rsidDel="00F535AF">
          <w:rPr>
            <w:rFonts w:ascii="Times New Roman" w:hAnsi="Times New Roman" w:cs="Times New Roman"/>
            <w:sz w:val="22"/>
            <w:highlight w:val="yellow"/>
          </w:rPr>
          <w:delText>ity</w:delText>
        </w:r>
      </w:del>
      <w:r w:rsidR="00284120">
        <w:rPr>
          <w:rFonts w:ascii="Times New Roman" w:hAnsi="Times New Roman" w:cs="Times New Roman"/>
          <w:sz w:val="22"/>
        </w:rPr>
        <w:t xml:space="preserve">, </w:t>
      </w:r>
      <w:r w:rsidRPr="00D1042E">
        <w:rPr>
          <w:rFonts w:ascii="Times New Roman" w:hAnsi="Times New Roman" w:cs="Times New Roman"/>
          <w:sz w:val="22"/>
        </w:rPr>
        <w:t xml:space="preserve">UK). </w:t>
      </w:r>
      <w:r w:rsidR="004A023A" w:rsidRPr="00D1042E">
        <w:rPr>
          <w:rFonts w:ascii="Times New Roman" w:hAnsi="Times New Roman" w:cs="Times New Roman"/>
          <w:sz w:val="22"/>
        </w:rPr>
        <w:t>T</w:t>
      </w:r>
      <w:r w:rsidRPr="00D1042E">
        <w:rPr>
          <w:rFonts w:ascii="Times New Roman" w:hAnsi="Times New Roman" w:cs="Times New Roman"/>
          <w:sz w:val="22"/>
        </w:rPr>
        <w:t xml:space="preserve">he sonographic parameters including </w:t>
      </w:r>
      <w:bookmarkStart w:id="41" w:name="_Hlk99976616"/>
      <w:r w:rsidRPr="00D1042E">
        <w:rPr>
          <w:rFonts w:ascii="Times New Roman" w:hAnsi="Times New Roman" w:cs="Times New Roman"/>
          <w:sz w:val="22"/>
        </w:rPr>
        <w:t xml:space="preserve">peak systolic flow velocities (PSVs), peak diastolic velocities (PDVs), </w:t>
      </w:r>
      <w:bookmarkEnd w:id="41"/>
      <w:r w:rsidRPr="00D1042E">
        <w:rPr>
          <w:rFonts w:ascii="Times New Roman" w:hAnsi="Times New Roman" w:cs="Times New Roman"/>
          <w:sz w:val="22"/>
        </w:rPr>
        <w:t xml:space="preserve">and mean flow velocities, were measured </w:t>
      </w:r>
      <w:r w:rsidR="004A023A" w:rsidRPr="00D1042E">
        <w:rPr>
          <w:rFonts w:ascii="Times New Roman" w:hAnsi="Times New Roman" w:cs="Times New Roman"/>
          <w:sz w:val="22"/>
        </w:rPr>
        <w:t xml:space="preserve">from </w:t>
      </w:r>
      <w:r w:rsidRPr="00D1042E">
        <w:rPr>
          <w:rFonts w:ascii="Times New Roman" w:hAnsi="Times New Roman" w:cs="Times New Roman"/>
          <w:sz w:val="22"/>
        </w:rPr>
        <w:t xml:space="preserve">the bilateral MCAs, BA, and other sites. All sonographic measurements of BA were performed via a transforaminal window with an </w:t>
      </w:r>
      <w:proofErr w:type="spellStart"/>
      <w:r w:rsidRPr="00D1042E">
        <w:rPr>
          <w:rFonts w:ascii="Times New Roman" w:hAnsi="Times New Roman" w:cs="Times New Roman"/>
          <w:sz w:val="22"/>
        </w:rPr>
        <w:t>insonation</w:t>
      </w:r>
      <w:proofErr w:type="spellEnd"/>
      <w:r w:rsidRPr="00D1042E">
        <w:rPr>
          <w:rFonts w:ascii="Times New Roman" w:hAnsi="Times New Roman" w:cs="Times New Roman"/>
          <w:sz w:val="22"/>
        </w:rPr>
        <w:t xml:space="preserve"> depth of 80–100 mm in the lying position. PI was </w:t>
      </w:r>
      <w:r w:rsidR="004A023A" w:rsidRPr="00D1042E">
        <w:rPr>
          <w:rFonts w:ascii="Times New Roman" w:hAnsi="Times New Roman" w:cs="Times New Roman"/>
          <w:sz w:val="22"/>
        </w:rPr>
        <w:t xml:space="preserve">calculated </w:t>
      </w:r>
      <w:r w:rsidRPr="00D1042E">
        <w:rPr>
          <w:rFonts w:ascii="Times New Roman" w:hAnsi="Times New Roman" w:cs="Times New Roman"/>
          <w:sz w:val="22"/>
        </w:rPr>
        <w:t>acc</w:t>
      </w:r>
      <w:r w:rsidR="00386480" w:rsidRPr="00D1042E">
        <w:rPr>
          <w:rFonts w:ascii="Times New Roman" w:hAnsi="Times New Roman" w:cs="Times New Roman"/>
          <w:sz w:val="22"/>
        </w:rPr>
        <w:t>ording to the Gosling formula [(PSV</w:t>
      </w:r>
      <w:r w:rsidRPr="00D1042E">
        <w:rPr>
          <w:rFonts w:ascii="Times New Roman" w:hAnsi="Times New Roman" w:cs="Times New Roman"/>
          <w:sz w:val="22"/>
        </w:rPr>
        <w:t xml:space="preserve"> – PDV</w:t>
      </w:r>
      <w:r w:rsidR="00386480" w:rsidRPr="00D1042E">
        <w:rPr>
          <w:rFonts w:ascii="Times New Roman" w:hAnsi="Times New Roman" w:cs="Times New Roman"/>
          <w:sz w:val="22"/>
        </w:rPr>
        <w:t>)</w:t>
      </w:r>
      <w:r w:rsidR="00140D29">
        <w:rPr>
          <w:rFonts w:ascii="Times New Roman" w:hAnsi="Times New Roman" w:cs="Times New Roman"/>
          <w:sz w:val="22"/>
        </w:rPr>
        <w:t xml:space="preserve"> </w:t>
      </w:r>
      <w:r w:rsidR="004A023A" w:rsidRPr="00D1042E">
        <w:rPr>
          <w:rFonts w:ascii="Times New Roman" w:hAnsi="Times New Roman" w:cs="Times New Roman"/>
          <w:sz w:val="22"/>
        </w:rPr>
        <w:t>/</w:t>
      </w:r>
      <w:r w:rsidR="00140D29">
        <w:rPr>
          <w:rFonts w:ascii="Times New Roman" w:hAnsi="Times New Roman" w:cs="Times New Roman"/>
          <w:sz w:val="22"/>
        </w:rPr>
        <w:t xml:space="preserve"> </w:t>
      </w:r>
      <w:r w:rsidR="004A023A" w:rsidRPr="00D1042E">
        <w:rPr>
          <w:rFonts w:ascii="Times New Roman" w:hAnsi="Times New Roman" w:cs="Times New Roman"/>
          <w:sz w:val="22"/>
        </w:rPr>
        <w:t>{(PSV</w:t>
      </w:r>
      <w:r w:rsidR="00140D29">
        <w:rPr>
          <w:rFonts w:ascii="Times New Roman" w:hAnsi="Times New Roman" w:cs="Times New Roman"/>
          <w:sz w:val="22"/>
        </w:rPr>
        <w:t xml:space="preserve"> </w:t>
      </w:r>
      <w:r w:rsidR="004A023A" w:rsidRPr="00D1042E">
        <w:rPr>
          <w:rFonts w:ascii="Times New Roman" w:hAnsi="Times New Roman" w:cs="Times New Roman"/>
          <w:sz w:val="22"/>
        </w:rPr>
        <w:t>+</w:t>
      </w:r>
      <w:r w:rsidR="00140D29">
        <w:rPr>
          <w:rFonts w:ascii="Times New Roman" w:hAnsi="Times New Roman" w:cs="Times New Roman"/>
          <w:sz w:val="22"/>
        </w:rPr>
        <w:t xml:space="preserve"> </w:t>
      </w:r>
      <w:r w:rsidR="004A023A" w:rsidRPr="00D1042E">
        <w:rPr>
          <w:rFonts w:ascii="Times New Roman" w:hAnsi="Times New Roman" w:cs="Times New Roman"/>
          <w:sz w:val="22"/>
        </w:rPr>
        <w:t>2PDV)</w:t>
      </w:r>
      <w:r w:rsidR="00140D29">
        <w:rPr>
          <w:rFonts w:ascii="Times New Roman" w:hAnsi="Times New Roman" w:cs="Times New Roman"/>
          <w:sz w:val="22"/>
        </w:rPr>
        <w:t xml:space="preserve"> </w:t>
      </w:r>
      <w:r w:rsidR="004A023A" w:rsidRPr="00D1042E">
        <w:rPr>
          <w:rFonts w:ascii="Times New Roman" w:hAnsi="Times New Roman" w:cs="Times New Roman"/>
          <w:sz w:val="22"/>
        </w:rPr>
        <w:t>/</w:t>
      </w:r>
      <w:r w:rsidR="00140D29">
        <w:rPr>
          <w:rFonts w:ascii="Times New Roman" w:hAnsi="Times New Roman" w:cs="Times New Roman"/>
          <w:sz w:val="22"/>
        </w:rPr>
        <w:t xml:space="preserve"> </w:t>
      </w:r>
      <w:r w:rsidR="004A023A" w:rsidRPr="00D1042E">
        <w:rPr>
          <w:rFonts w:ascii="Times New Roman" w:hAnsi="Times New Roman" w:cs="Times New Roman"/>
          <w:sz w:val="22"/>
        </w:rPr>
        <w:t>3}]</w:t>
      </w:r>
      <w:r w:rsidRPr="00D1042E">
        <w:rPr>
          <w:rFonts w:ascii="Times New Roman" w:hAnsi="Times New Roman" w:cs="Times New Roman"/>
          <w:sz w:val="22"/>
        </w:rPr>
        <w:t xml:space="preserve"> as described in previous studies</w:t>
      </w:r>
      <w:r w:rsidR="007F097F" w:rsidRPr="00D1042E">
        <w:rPr>
          <w:rFonts w:ascii="Times New Roman" w:hAnsi="Times New Roman" w:cs="Times New Roman"/>
          <w:sz w:val="22"/>
        </w:rPr>
        <w:t xml:space="preserve"> [19,</w:t>
      </w:r>
      <w:r w:rsidR="00A20D0B">
        <w:rPr>
          <w:rFonts w:ascii="Times New Roman" w:hAnsi="Times New Roman" w:cs="Times New Roman"/>
          <w:sz w:val="22"/>
        </w:rPr>
        <w:t xml:space="preserve"> </w:t>
      </w:r>
      <w:r w:rsidR="007F097F" w:rsidRPr="00D1042E">
        <w:rPr>
          <w:rFonts w:ascii="Times New Roman" w:hAnsi="Times New Roman" w:cs="Times New Roman"/>
          <w:sz w:val="22"/>
        </w:rPr>
        <w:t>23]</w:t>
      </w:r>
      <w:r w:rsidRPr="00D1042E">
        <w:rPr>
          <w:rFonts w:ascii="Times New Roman" w:hAnsi="Times New Roman" w:cs="Times New Roman"/>
          <w:sz w:val="22"/>
        </w:rPr>
        <w:t>. All the results from TCD ultrasonography were interpreted by certified neurologists.</w:t>
      </w:r>
    </w:p>
    <w:p w14:paraId="09883605" w14:textId="77777777" w:rsidR="00FA5CE1" w:rsidRPr="00D1042E" w:rsidRDefault="00FA5CE1" w:rsidP="001427DA">
      <w:pPr>
        <w:wordWrap/>
        <w:adjustRightInd w:val="0"/>
        <w:spacing w:after="0" w:line="480" w:lineRule="auto"/>
        <w:rPr>
          <w:rFonts w:ascii="Times New Roman" w:hAnsi="Times New Roman" w:cs="Times New Roman"/>
          <w:sz w:val="22"/>
        </w:rPr>
      </w:pPr>
    </w:p>
    <w:p w14:paraId="498D1B53" w14:textId="77777777" w:rsidR="00FA5CE1" w:rsidRPr="00D1042E" w:rsidRDefault="00FA5CE1" w:rsidP="001427DA">
      <w:pPr>
        <w:wordWrap/>
        <w:adjustRightInd w:val="0"/>
        <w:spacing w:after="0" w:line="480" w:lineRule="auto"/>
        <w:rPr>
          <w:rFonts w:ascii="Times New Roman" w:hAnsi="Times New Roman" w:cs="Times New Roman"/>
          <w:b/>
          <w:sz w:val="22"/>
        </w:rPr>
      </w:pPr>
      <w:r w:rsidRPr="00D1042E">
        <w:rPr>
          <w:rFonts w:ascii="Times New Roman" w:hAnsi="Times New Roman" w:cs="Times New Roman"/>
          <w:b/>
          <w:sz w:val="22"/>
        </w:rPr>
        <w:t>Statistical analysis</w:t>
      </w:r>
    </w:p>
    <w:p w14:paraId="455E0E9B" w14:textId="5A5AD5F8" w:rsidR="00FA5CE1" w:rsidRPr="00D1042E" w:rsidRDefault="00FA5CE1" w:rsidP="001427DA">
      <w:pPr>
        <w:wordWrap/>
        <w:adjustRightInd w:val="0"/>
        <w:spacing w:after="0" w:line="480" w:lineRule="auto"/>
        <w:rPr>
          <w:rFonts w:ascii="Times New Roman" w:hAnsi="Times New Roman" w:cs="Times New Roman"/>
          <w:sz w:val="22"/>
        </w:rPr>
      </w:pPr>
      <w:r w:rsidRPr="00D1042E">
        <w:rPr>
          <w:rFonts w:ascii="Times New Roman" w:hAnsi="Times New Roman" w:cs="Times New Roman"/>
          <w:sz w:val="22"/>
        </w:rPr>
        <w:lastRenderedPageBreak/>
        <w:t xml:space="preserve">All statistical analyses were performed using </w:t>
      </w:r>
      <w:r w:rsidR="00A20D0B">
        <w:rPr>
          <w:rFonts w:ascii="Times New Roman" w:hAnsi="Times New Roman" w:cs="Times New Roman"/>
          <w:sz w:val="22"/>
        </w:rPr>
        <w:t xml:space="preserve">IBM </w:t>
      </w:r>
      <w:r w:rsidRPr="00D1042E">
        <w:rPr>
          <w:rFonts w:ascii="Times New Roman" w:hAnsi="Times New Roman" w:cs="Times New Roman"/>
          <w:sz w:val="22"/>
        </w:rPr>
        <w:t>SPSS ver</w:t>
      </w:r>
      <w:r w:rsidR="00A20D0B">
        <w:rPr>
          <w:rFonts w:ascii="Times New Roman" w:hAnsi="Times New Roman" w:cs="Times New Roman"/>
          <w:sz w:val="22"/>
        </w:rPr>
        <w:t>.</w:t>
      </w:r>
      <w:r w:rsidRPr="00D1042E">
        <w:rPr>
          <w:rFonts w:ascii="Times New Roman" w:hAnsi="Times New Roman" w:cs="Times New Roman"/>
          <w:sz w:val="22"/>
        </w:rPr>
        <w:t xml:space="preserve"> 21.0 </w:t>
      </w:r>
      <w:r w:rsidR="00A20D0B">
        <w:rPr>
          <w:rFonts w:ascii="Times New Roman" w:hAnsi="Times New Roman" w:cs="Times New Roman"/>
          <w:sz w:val="22"/>
        </w:rPr>
        <w:t>(</w:t>
      </w:r>
      <w:r w:rsidRPr="00D1042E">
        <w:rPr>
          <w:rFonts w:ascii="Times New Roman" w:hAnsi="Times New Roman" w:cs="Times New Roman"/>
          <w:sz w:val="22"/>
        </w:rPr>
        <w:t>IBM Corp</w:t>
      </w:r>
      <w:r w:rsidR="00A20D0B">
        <w:rPr>
          <w:rFonts w:ascii="Times New Roman" w:hAnsi="Times New Roman" w:cs="Times New Roman"/>
          <w:sz w:val="22"/>
        </w:rPr>
        <w:t>.</w:t>
      </w:r>
      <w:r w:rsidRPr="00D1042E">
        <w:rPr>
          <w:rFonts w:ascii="Times New Roman" w:hAnsi="Times New Roman" w:cs="Times New Roman"/>
          <w:sz w:val="22"/>
        </w:rPr>
        <w:t>, Armonk, NY, USA) and R ver</w:t>
      </w:r>
      <w:r w:rsidR="00D126C1">
        <w:rPr>
          <w:rFonts w:ascii="Times New Roman" w:hAnsi="Times New Roman" w:cs="Times New Roman"/>
          <w:sz w:val="22"/>
        </w:rPr>
        <w:t>.</w:t>
      </w:r>
      <w:r w:rsidRPr="00D1042E">
        <w:rPr>
          <w:rFonts w:ascii="Times New Roman" w:hAnsi="Times New Roman" w:cs="Times New Roman"/>
          <w:sz w:val="22"/>
        </w:rPr>
        <w:t xml:space="preserve"> 3.5.1 </w:t>
      </w:r>
      <w:r w:rsidR="00D126C1">
        <w:rPr>
          <w:rFonts w:ascii="Times New Roman" w:hAnsi="Times New Roman" w:cs="Times New Roman"/>
          <w:sz w:val="22"/>
        </w:rPr>
        <w:t>(</w:t>
      </w:r>
      <w:r w:rsidR="00140D29" w:rsidRPr="00140D29">
        <w:rPr>
          <w:rFonts w:ascii="Times New Roman" w:hAnsi="Times New Roman" w:cs="Times New Roman"/>
          <w:sz w:val="22"/>
        </w:rPr>
        <w:t>The R Foundation for Statistical Computing, Vienna, Austria; https://www.r-project.org/</w:t>
      </w:r>
      <w:r w:rsidR="00140D29">
        <w:rPr>
          <w:rFonts w:ascii="Times New Roman" w:hAnsi="Times New Roman" w:cs="Times New Roman"/>
          <w:sz w:val="22"/>
        </w:rPr>
        <w:t xml:space="preserve">; </w:t>
      </w:r>
      <w:r w:rsidRPr="00D1042E">
        <w:rPr>
          <w:rFonts w:ascii="Times New Roman" w:hAnsi="Times New Roman" w:cs="Times New Roman"/>
          <w:sz w:val="22"/>
        </w:rPr>
        <w:t>July 2, 2018). First, the patients were divided into four groups according to BA PI quartiles. The differences among the groups for categorical variables were assessed using the Fisher’s exact or Pearson</w:t>
      </w:r>
      <w:r w:rsidR="00D126C1">
        <w:rPr>
          <w:rFonts w:ascii="Times New Roman" w:hAnsi="Times New Roman" w:cs="Times New Roman"/>
          <w:sz w:val="22"/>
        </w:rPr>
        <w:t xml:space="preserve"> chi-</w:t>
      </w:r>
      <w:r w:rsidRPr="00D1042E">
        <w:rPr>
          <w:rFonts w:ascii="Times New Roman" w:hAnsi="Times New Roman" w:cs="Times New Roman"/>
          <w:sz w:val="22"/>
        </w:rPr>
        <w:t>tests, the NIHSS and CAS was compared using the Mann</w:t>
      </w:r>
      <w:r w:rsidR="00D126C1">
        <w:rPr>
          <w:rFonts w:ascii="Times New Roman" w:hAnsi="Times New Roman" w:cs="Times New Roman"/>
          <w:sz w:val="22"/>
        </w:rPr>
        <w:t>-</w:t>
      </w:r>
      <w:r w:rsidRPr="00D1042E">
        <w:rPr>
          <w:rFonts w:ascii="Times New Roman" w:hAnsi="Times New Roman" w:cs="Times New Roman"/>
          <w:sz w:val="22"/>
        </w:rPr>
        <w:t xml:space="preserve">Whitney </w:t>
      </w:r>
      <w:r w:rsidRPr="002A3CBE">
        <w:rPr>
          <w:rFonts w:ascii="Times New Roman" w:hAnsi="Times New Roman" w:cs="Times New Roman"/>
          <w:iCs/>
          <w:sz w:val="22"/>
        </w:rPr>
        <w:t>U</w:t>
      </w:r>
      <w:r w:rsidRPr="00D1042E">
        <w:rPr>
          <w:rFonts w:ascii="Times New Roman" w:hAnsi="Times New Roman" w:cs="Times New Roman"/>
          <w:sz w:val="22"/>
        </w:rPr>
        <w:t>-tests or Kruskal</w:t>
      </w:r>
      <w:r w:rsidR="00D126C1">
        <w:rPr>
          <w:rFonts w:ascii="Times New Roman" w:hAnsi="Times New Roman" w:cs="Times New Roman"/>
          <w:sz w:val="22"/>
        </w:rPr>
        <w:t>-</w:t>
      </w:r>
      <w:r w:rsidRPr="00D1042E">
        <w:rPr>
          <w:rFonts w:ascii="Times New Roman" w:hAnsi="Times New Roman" w:cs="Times New Roman"/>
          <w:sz w:val="22"/>
        </w:rPr>
        <w:t xml:space="preserve">Wallis tests, and the differences among the groups for continuous variables were assessed using Student </w:t>
      </w:r>
      <w:r w:rsidRPr="002A3CBE">
        <w:rPr>
          <w:rFonts w:ascii="Times New Roman" w:hAnsi="Times New Roman" w:cs="Times New Roman"/>
          <w:iCs/>
          <w:sz w:val="22"/>
        </w:rPr>
        <w:t>t</w:t>
      </w:r>
      <w:r w:rsidRPr="00D1042E">
        <w:rPr>
          <w:rFonts w:ascii="Times New Roman" w:hAnsi="Times New Roman" w:cs="Times New Roman"/>
          <w:sz w:val="22"/>
        </w:rPr>
        <w:t xml:space="preserve">-tests or one-way analysis of variance tests. Data are expressed as means </w:t>
      </w:r>
      <w:r w:rsidRPr="00D1042E">
        <w:rPr>
          <w:rFonts w:ascii="Times New Roman" w:eastAsia="맑은 고딕" w:hAnsi="Times New Roman" w:cs="Times New Roman"/>
          <w:sz w:val="22"/>
        </w:rPr>
        <w:t>±</w:t>
      </w:r>
      <w:r w:rsidRPr="00D1042E">
        <w:rPr>
          <w:rFonts w:ascii="Times New Roman" w:hAnsi="Times New Roman" w:cs="Times New Roman"/>
          <w:sz w:val="22"/>
        </w:rPr>
        <w:t xml:space="preserve"> standard deviation for continuous variables and number (%) for categorical variables. The correlation between BA PI and MCA PI was analyzed by Pearson correlation analysis</w:t>
      </w:r>
      <w:r w:rsidR="00016BF8" w:rsidRPr="00D1042E">
        <w:rPr>
          <w:rFonts w:ascii="Times New Roman" w:hAnsi="Times New Roman" w:cs="Times New Roman"/>
          <w:sz w:val="22"/>
        </w:rPr>
        <w:t>.</w:t>
      </w:r>
    </w:p>
    <w:p w14:paraId="44631FE2" w14:textId="19DBF755" w:rsidR="00590892" w:rsidRPr="00D1042E" w:rsidRDefault="00FA5CE1" w:rsidP="001427DA">
      <w:pPr>
        <w:wordWrap/>
        <w:adjustRightInd w:val="0"/>
        <w:spacing w:after="0" w:line="480" w:lineRule="auto"/>
        <w:ind w:firstLine="800"/>
        <w:rPr>
          <w:rFonts w:ascii="Times New Roman" w:hAnsi="Times New Roman" w:cs="Times New Roman"/>
          <w:sz w:val="22"/>
        </w:rPr>
      </w:pPr>
      <w:r w:rsidRPr="00D1042E">
        <w:rPr>
          <w:rFonts w:ascii="Times New Roman" w:hAnsi="Times New Roman" w:cs="Times New Roman"/>
          <w:sz w:val="22"/>
        </w:rPr>
        <w:t>Second, the patients were grouped into patients with</w:t>
      </w:r>
      <w:r w:rsidR="00016BF8" w:rsidRPr="00D1042E">
        <w:rPr>
          <w:rFonts w:ascii="Times New Roman" w:hAnsi="Times New Roman" w:cs="Times New Roman"/>
          <w:sz w:val="22"/>
        </w:rPr>
        <w:t xml:space="preserve"> and without</w:t>
      </w:r>
      <w:r w:rsidRPr="00D1042E">
        <w:rPr>
          <w:rFonts w:ascii="Times New Roman" w:hAnsi="Times New Roman" w:cs="Times New Roman"/>
          <w:sz w:val="22"/>
        </w:rPr>
        <w:t xml:space="preserve"> ND to derive factors associated with </w:t>
      </w:r>
      <w:r w:rsidRPr="00862087">
        <w:rPr>
          <w:rFonts w:ascii="Times New Roman" w:hAnsi="Times New Roman" w:cs="Times New Roman"/>
          <w:sz w:val="22"/>
        </w:rPr>
        <w:t>ND. The differences between the groups were assessed using the Pearson</w:t>
      </w:r>
      <w:r w:rsidR="00D126C1" w:rsidRPr="00862087">
        <w:rPr>
          <w:rFonts w:ascii="Times New Roman" w:hAnsi="Times New Roman" w:cs="Times New Roman"/>
          <w:sz w:val="22"/>
        </w:rPr>
        <w:t xml:space="preserve"> chi-</w:t>
      </w:r>
      <w:r w:rsidRPr="00862087">
        <w:rPr>
          <w:rFonts w:ascii="Times New Roman" w:hAnsi="Times New Roman" w:cs="Times New Roman"/>
          <w:sz w:val="22"/>
        </w:rPr>
        <w:t>tests</w:t>
      </w:r>
      <w:r w:rsidR="00016BF8" w:rsidRPr="00862087">
        <w:rPr>
          <w:rFonts w:ascii="Times New Roman" w:hAnsi="Times New Roman" w:cs="Times New Roman"/>
          <w:sz w:val="22"/>
        </w:rPr>
        <w:t xml:space="preserve"> for categorical variables</w:t>
      </w:r>
      <w:r w:rsidRPr="00862087">
        <w:rPr>
          <w:rFonts w:ascii="Times New Roman" w:hAnsi="Times New Roman" w:cs="Times New Roman"/>
          <w:sz w:val="22"/>
        </w:rPr>
        <w:t xml:space="preserve"> and </w:t>
      </w:r>
      <w:r w:rsidR="00016BF8" w:rsidRPr="00862087">
        <w:rPr>
          <w:rFonts w:ascii="Times New Roman" w:hAnsi="Times New Roman" w:cs="Times New Roman"/>
          <w:sz w:val="22"/>
        </w:rPr>
        <w:t xml:space="preserve">the </w:t>
      </w:r>
      <w:r w:rsidRPr="00862087">
        <w:rPr>
          <w:rFonts w:ascii="Times New Roman" w:hAnsi="Times New Roman" w:cs="Times New Roman"/>
          <w:sz w:val="22"/>
        </w:rPr>
        <w:t xml:space="preserve">Student </w:t>
      </w:r>
      <w:r w:rsidRPr="002A3CBE">
        <w:rPr>
          <w:rFonts w:ascii="Times New Roman" w:hAnsi="Times New Roman" w:cs="Times New Roman"/>
          <w:sz w:val="22"/>
        </w:rPr>
        <w:t>t</w:t>
      </w:r>
      <w:r w:rsidRPr="00862087">
        <w:rPr>
          <w:rFonts w:ascii="Times New Roman" w:hAnsi="Times New Roman" w:cs="Times New Roman"/>
          <w:sz w:val="22"/>
        </w:rPr>
        <w:t>-tests</w:t>
      </w:r>
      <w:r w:rsidR="00016BF8" w:rsidRPr="00862087">
        <w:rPr>
          <w:rFonts w:ascii="Times New Roman" w:hAnsi="Times New Roman" w:cs="Times New Roman"/>
          <w:sz w:val="22"/>
        </w:rPr>
        <w:t xml:space="preserve"> for continuous variables</w:t>
      </w:r>
      <w:r w:rsidRPr="00862087">
        <w:rPr>
          <w:rFonts w:ascii="Times New Roman" w:hAnsi="Times New Roman" w:cs="Times New Roman"/>
          <w:sz w:val="22"/>
        </w:rPr>
        <w:t xml:space="preserve">. </w:t>
      </w:r>
      <w:r w:rsidR="00016BF8" w:rsidRPr="00862087">
        <w:rPr>
          <w:rFonts w:ascii="Times New Roman" w:hAnsi="Times New Roman" w:cs="Times New Roman"/>
          <w:sz w:val="22"/>
        </w:rPr>
        <w:t>NIHSS and CAS were compared using Mann</w:t>
      </w:r>
      <w:r w:rsidR="00D126C1">
        <w:rPr>
          <w:rFonts w:ascii="Times New Roman" w:hAnsi="Times New Roman" w:cs="Times New Roman"/>
          <w:sz w:val="22"/>
        </w:rPr>
        <w:t>-</w:t>
      </w:r>
      <w:r w:rsidR="00016BF8" w:rsidRPr="00862087">
        <w:rPr>
          <w:rFonts w:ascii="Times New Roman" w:hAnsi="Times New Roman" w:cs="Times New Roman"/>
          <w:sz w:val="22"/>
        </w:rPr>
        <w:t xml:space="preserve">Whitney </w:t>
      </w:r>
      <w:r w:rsidR="00016BF8" w:rsidRPr="002A3CBE">
        <w:rPr>
          <w:rFonts w:ascii="Times New Roman" w:hAnsi="Times New Roman" w:cs="Times New Roman"/>
          <w:sz w:val="22"/>
        </w:rPr>
        <w:t>U</w:t>
      </w:r>
      <w:r w:rsidR="00016BF8" w:rsidRPr="00862087">
        <w:rPr>
          <w:rFonts w:ascii="Times New Roman" w:hAnsi="Times New Roman" w:cs="Times New Roman"/>
          <w:sz w:val="22"/>
        </w:rPr>
        <w:t xml:space="preserve">-tests. </w:t>
      </w:r>
      <w:r w:rsidRPr="00862087">
        <w:rPr>
          <w:rFonts w:ascii="Times New Roman" w:hAnsi="Times New Roman" w:cs="Times New Roman"/>
          <w:sz w:val="22"/>
        </w:rPr>
        <w:t xml:space="preserve">Multivariable logistic regression analyses using a forward stepwise method were performed to find independent factors related to ND with adjustments for </w:t>
      </w:r>
      <w:r w:rsidR="00016BF8" w:rsidRPr="00862087">
        <w:rPr>
          <w:rFonts w:ascii="Times New Roman" w:hAnsi="Times New Roman" w:cs="Times New Roman"/>
          <w:sz w:val="22"/>
        </w:rPr>
        <w:t>f</w:t>
      </w:r>
      <w:r w:rsidRPr="00862087">
        <w:rPr>
          <w:rFonts w:ascii="Times New Roman" w:hAnsi="Times New Roman" w:cs="Times New Roman"/>
          <w:sz w:val="22"/>
        </w:rPr>
        <w:t>actors derived from bivariate analysis. The results were presented as adjusted odds ratios (ORs) with 95% confidence intervals (CI</w:t>
      </w:r>
      <w:r w:rsidR="00140D29">
        <w:rPr>
          <w:rFonts w:ascii="Times New Roman" w:hAnsi="Times New Roman" w:cs="Times New Roman" w:hint="eastAsia"/>
          <w:sz w:val="22"/>
        </w:rPr>
        <w:t>s</w:t>
      </w:r>
      <w:r w:rsidRPr="00862087">
        <w:rPr>
          <w:rFonts w:ascii="Times New Roman" w:hAnsi="Times New Roman" w:cs="Times New Roman"/>
          <w:sz w:val="22"/>
        </w:rPr>
        <w:t xml:space="preserve">). A </w:t>
      </w:r>
      <w:r w:rsidR="00D126C1">
        <w:rPr>
          <w:rFonts w:ascii="Times New Roman" w:hAnsi="Times New Roman" w:cs="Times New Roman"/>
          <w:sz w:val="22"/>
        </w:rPr>
        <w:t>P-</w:t>
      </w:r>
      <w:r w:rsidRPr="00862087">
        <w:rPr>
          <w:rFonts w:ascii="Times New Roman" w:hAnsi="Times New Roman" w:cs="Times New Roman"/>
          <w:sz w:val="22"/>
        </w:rPr>
        <w:t>value of &lt;0.05 was regarded as statistically significant.</w:t>
      </w:r>
      <w:r w:rsidR="00B002B9" w:rsidRPr="00862087">
        <w:rPr>
          <w:rFonts w:ascii="Times New Roman" w:hAnsi="Times New Roman" w:cs="Times New Roman"/>
          <w:sz w:val="22"/>
        </w:rPr>
        <w:t xml:space="preserve"> </w:t>
      </w:r>
      <w:r w:rsidR="003E0C02" w:rsidRPr="00862087">
        <w:rPr>
          <w:rFonts w:ascii="Times New Roman" w:hAnsi="Times New Roman" w:cs="Times New Roman"/>
          <w:sz w:val="22"/>
        </w:rPr>
        <w:t xml:space="preserve">Multivariable logistic regression analysis included the factors with </w:t>
      </w:r>
      <w:r w:rsidR="00D126C1">
        <w:rPr>
          <w:rFonts w:ascii="Times New Roman" w:hAnsi="Times New Roman" w:cs="Times New Roman"/>
          <w:sz w:val="22"/>
        </w:rPr>
        <w:t>P-</w:t>
      </w:r>
      <w:r w:rsidR="003E0C02" w:rsidRPr="00862087">
        <w:rPr>
          <w:rFonts w:ascii="Times New Roman" w:hAnsi="Times New Roman" w:cs="Times New Roman"/>
          <w:sz w:val="22"/>
        </w:rPr>
        <w:t>value less than 0.10 from bivariable analysis</w:t>
      </w:r>
      <w:r w:rsidR="003E0C02" w:rsidRPr="00D1042E">
        <w:rPr>
          <w:rFonts w:ascii="Times New Roman" w:hAnsi="Times New Roman" w:cs="Times New Roman"/>
          <w:sz w:val="22"/>
        </w:rPr>
        <w:t>.</w:t>
      </w:r>
    </w:p>
    <w:p w14:paraId="0BE26A34" w14:textId="0BBACFF6" w:rsidR="00FA5CE1" w:rsidRPr="00D1042E" w:rsidRDefault="00FA5CE1" w:rsidP="001427DA">
      <w:pPr>
        <w:widowControl/>
        <w:wordWrap/>
        <w:autoSpaceDE/>
        <w:autoSpaceDN/>
        <w:adjustRightInd w:val="0"/>
        <w:spacing w:after="0" w:line="480" w:lineRule="auto"/>
        <w:rPr>
          <w:rFonts w:ascii="Times New Roman" w:hAnsi="Times New Roman" w:cs="Times New Roman"/>
          <w:sz w:val="22"/>
        </w:rPr>
      </w:pPr>
    </w:p>
    <w:p w14:paraId="7CABE756" w14:textId="4B121531" w:rsidR="00A3183F" w:rsidRPr="002A3CBE" w:rsidRDefault="00FA5CE1" w:rsidP="001427DA">
      <w:pPr>
        <w:wordWrap/>
        <w:adjustRightInd w:val="0"/>
        <w:spacing w:after="0" w:line="480" w:lineRule="auto"/>
        <w:rPr>
          <w:rFonts w:ascii="Times New Roman" w:hAnsi="Times New Roman" w:cs="Times New Roman"/>
          <w:b/>
          <w:sz w:val="28"/>
          <w:szCs w:val="28"/>
        </w:rPr>
      </w:pPr>
      <w:r w:rsidRPr="002A3CBE">
        <w:rPr>
          <w:rFonts w:ascii="Times New Roman" w:hAnsi="Times New Roman" w:cs="Times New Roman"/>
          <w:b/>
          <w:sz w:val="28"/>
          <w:szCs w:val="28"/>
        </w:rPr>
        <w:t>Results</w:t>
      </w:r>
    </w:p>
    <w:p w14:paraId="490D8952" w14:textId="4D3976D4" w:rsidR="00FA5CE1" w:rsidRPr="00D1042E" w:rsidRDefault="00FA5CE1" w:rsidP="001427DA">
      <w:pPr>
        <w:wordWrap/>
        <w:adjustRightInd w:val="0"/>
        <w:spacing w:after="0" w:line="480" w:lineRule="auto"/>
        <w:rPr>
          <w:rFonts w:ascii="Times New Roman" w:hAnsi="Times New Roman" w:cs="Times New Roman"/>
          <w:sz w:val="22"/>
        </w:rPr>
      </w:pPr>
      <w:r w:rsidRPr="00D1042E">
        <w:rPr>
          <w:rFonts w:ascii="Times New Roman" w:hAnsi="Times New Roman" w:cs="Times New Roman"/>
          <w:sz w:val="22"/>
        </w:rPr>
        <w:t>A total of 779 consecutive patien</w:t>
      </w:r>
      <w:r w:rsidR="00D04444" w:rsidRPr="00D1042E">
        <w:rPr>
          <w:rFonts w:ascii="Times New Roman" w:hAnsi="Times New Roman" w:cs="Times New Roman"/>
          <w:sz w:val="22"/>
        </w:rPr>
        <w:t xml:space="preserve">ts with acute ischemic stroke </w:t>
      </w:r>
      <w:r w:rsidR="00D04444" w:rsidRPr="00D1042E">
        <w:rPr>
          <w:rFonts w:ascii="Times New Roman" w:hAnsi="Times New Roman" w:cs="Times New Roman" w:hint="eastAsia"/>
          <w:sz w:val="22"/>
        </w:rPr>
        <w:t>and</w:t>
      </w:r>
      <w:r w:rsidRPr="00D1042E">
        <w:rPr>
          <w:rFonts w:ascii="Times New Roman" w:hAnsi="Times New Roman" w:cs="Times New Roman"/>
          <w:sz w:val="22"/>
        </w:rPr>
        <w:t xml:space="preserve"> TIA were registered in the Chung-Ang University Hospital Stroke Registry during the study period. Among them, 7</w:t>
      </w:r>
      <w:r w:rsidR="003C6EEB" w:rsidRPr="00D1042E">
        <w:rPr>
          <w:rFonts w:ascii="Times New Roman" w:hAnsi="Times New Roman" w:cs="Times New Roman"/>
          <w:sz w:val="22"/>
        </w:rPr>
        <w:t>0</w:t>
      </w:r>
      <w:r w:rsidR="004434F6" w:rsidRPr="00D1042E">
        <w:rPr>
          <w:rFonts w:ascii="Times New Roman" w:hAnsi="Times New Roman" w:cs="Times New Roman"/>
          <w:sz w:val="22"/>
        </w:rPr>
        <w:t>8</w:t>
      </w:r>
      <w:r w:rsidRPr="00D1042E">
        <w:rPr>
          <w:rFonts w:ascii="Times New Roman" w:hAnsi="Times New Roman" w:cs="Times New Roman"/>
          <w:sz w:val="22"/>
        </w:rPr>
        <w:t xml:space="preserve"> patients (</w:t>
      </w:r>
      <w:r w:rsidR="00CB10D0" w:rsidRPr="00D1042E">
        <w:rPr>
          <w:rFonts w:ascii="Times New Roman" w:hAnsi="Times New Roman" w:cs="Times New Roman"/>
          <w:sz w:val="22"/>
        </w:rPr>
        <w:t>mean age, 68.2 ± 13.0 years; 34</w:t>
      </w:r>
      <w:r w:rsidR="00A80E8B" w:rsidRPr="00D1042E">
        <w:rPr>
          <w:rFonts w:ascii="Times New Roman" w:hAnsi="Times New Roman" w:cs="Times New Roman"/>
          <w:sz w:val="22"/>
        </w:rPr>
        <w:t>7</w:t>
      </w:r>
      <w:r w:rsidRPr="00D1042E">
        <w:rPr>
          <w:rFonts w:ascii="Times New Roman" w:hAnsi="Times New Roman" w:cs="Times New Roman"/>
          <w:sz w:val="22"/>
        </w:rPr>
        <w:t xml:space="preserve"> female patients) who had undergone TCD ultrasonography were finally included. The mean BA PI was 0.96 ± 0.23, and the patients were categorized into four subgroups according to their BA PI values with the follo</w:t>
      </w:r>
      <w:r w:rsidR="00D72820" w:rsidRPr="00D1042E">
        <w:rPr>
          <w:rFonts w:ascii="Times New Roman" w:hAnsi="Times New Roman" w:cs="Times New Roman"/>
          <w:sz w:val="22"/>
        </w:rPr>
        <w:t>wing cutoff points: 0.8</w:t>
      </w:r>
      <w:r w:rsidR="00AE21DE" w:rsidRPr="00D1042E">
        <w:rPr>
          <w:rFonts w:ascii="Times New Roman" w:hAnsi="Times New Roman" w:cs="Times New Roman"/>
          <w:sz w:val="22"/>
        </w:rPr>
        <w:t>0</w:t>
      </w:r>
      <w:r w:rsidRPr="00D1042E">
        <w:rPr>
          <w:rFonts w:ascii="Times New Roman" w:hAnsi="Times New Roman" w:cs="Times New Roman"/>
          <w:sz w:val="22"/>
        </w:rPr>
        <w:t xml:space="preserve">, 0.94, and 1.10 (Table 1). As BA PI increases, mean age, </w:t>
      </w:r>
      <w:r w:rsidR="00700E75" w:rsidRPr="00D1042E">
        <w:rPr>
          <w:rFonts w:ascii="Times New Roman" w:hAnsi="Times New Roman" w:cs="Times New Roman"/>
          <w:sz w:val="22"/>
        </w:rPr>
        <w:t>right MCA PI</w:t>
      </w:r>
      <w:r w:rsidR="001A6F38" w:rsidRPr="00D1042E">
        <w:rPr>
          <w:rFonts w:ascii="Times New Roman" w:hAnsi="Times New Roman" w:cs="Times New Roman"/>
          <w:sz w:val="22"/>
        </w:rPr>
        <w:t>,</w:t>
      </w:r>
      <w:r w:rsidR="001C014F" w:rsidRPr="00D1042E">
        <w:rPr>
          <w:rFonts w:ascii="Times New Roman" w:hAnsi="Times New Roman" w:cs="Times New Roman"/>
          <w:sz w:val="22"/>
        </w:rPr>
        <w:t xml:space="preserve"> </w:t>
      </w:r>
      <w:r w:rsidRPr="00D1042E">
        <w:rPr>
          <w:rFonts w:ascii="Times New Roman" w:hAnsi="Times New Roman" w:cs="Times New Roman"/>
          <w:sz w:val="22"/>
        </w:rPr>
        <w:t>and the proportion of</w:t>
      </w:r>
      <w:r w:rsidR="005923C5" w:rsidRPr="00D1042E">
        <w:rPr>
          <w:rFonts w:ascii="Times New Roman" w:hAnsi="Times New Roman" w:cs="Times New Roman"/>
          <w:sz w:val="22"/>
        </w:rPr>
        <w:t xml:space="preserve"> </w:t>
      </w:r>
      <w:r w:rsidR="00733770">
        <w:rPr>
          <w:rFonts w:ascii="Times New Roman" w:hAnsi="Times New Roman" w:cs="Times New Roman"/>
          <w:sz w:val="22"/>
        </w:rPr>
        <w:t>ND</w:t>
      </w:r>
      <w:r w:rsidR="00700E75" w:rsidRPr="00D1042E">
        <w:rPr>
          <w:rFonts w:ascii="Times New Roman" w:hAnsi="Times New Roman" w:cs="Times New Roman"/>
          <w:sz w:val="22"/>
        </w:rPr>
        <w:t xml:space="preserve">, </w:t>
      </w:r>
      <w:r w:rsidR="001A6F38" w:rsidRPr="00D1042E">
        <w:rPr>
          <w:rFonts w:ascii="Times New Roman" w:hAnsi="Times New Roman" w:cs="Times New Roman"/>
          <w:sz w:val="22"/>
        </w:rPr>
        <w:t>females,</w:t>
      </w:r>
      <w:r w:rsidR="0084630D" w:rsidRPr="00D1042E">
        <w:rPr>
          <w:rFonts w:ascii="Times New Roman" w:hAnsi="Times New Roman" w:cs="Times New Roman"/>
          <w:sz w:val="22"/>
        </w:rPr>
        <w:t xml:space="preserve"> </w:t>
      </w:r>
      <w:r w:rsidRPr="00D1042E">
        <w:rPr>
          <w:rFonts w:ascii="Times New Roman" w:hAnsi="Times New Roman" w:cs="Times New Roman"/>
          <w:sz w:val="22"/>
        </w:rPr>
        <w:t>HTN, DM, old lacunes</w:t>
      </w:r>
      <w:r w:rsidR="00836BE5">
        <w:rPr>
          <w:rFonts w:ascii="Times New Roman" w:hAnsi="Times New Roman" w:cs="Times New Roman"/>
          <w:sz w:val="22"/>
        </w:rPr>
        <w:t>,</w:t>
      </w:r>
      <w:r w:rsidR="00A623DF" w:rsidRPr="00D1042E">
        <w:rPr>
          <w:rFonts w:ascii="Times New Roman" w:hAnsi="Times New Roman" w:cs="Times New Roman"/>
          <w:sz w:val="22"/>
        </w:rPr>
        <w:t xml:space="preserve"> and white matter hyperintensity lesion</w:t>
      </w:r>
      <w:r w:rsidR="00E85BF8" w:rsidRPr="00D1042E">
        <w:rPr>
          <w:rFonts w:ascii="Times New Roman" w:hAnsi="Times New Roman" w:cs="Times New Roman"/>
          <w:sz w:val="22"/>
        </w:rPr>
        <w:t>s</w:t>
      </w:r>
      <w:r w:rsidRPr="00D1042E">
        <w:rPr>
          <w:rFonts w:ascii="Times New Roman" w:hAnsi="Times New Roman" w:cs="Times New Roman"/>
          <w:sz w:val="22"/>
        </w:rPr>
        <w:t xml:space="preserve"> also increased (Table 1). BA PI was well correlated with right MCA PI (</w:t>
      </w:r>
      <w:r w:rsidR="00994620" w:rsidRPr="00D1042E">
        <w:rPr>
          <w:rFonts w:ascii="Times New Roman" w:hAnsi="Times New Roman" w:cs="Times New Roman"/>
          <w:sz w:val="22"/>
        </w:rPr>
        <w:t>n</w:t>
      </w:r>
      <w:r w:rsidR="00A20D0B">
        <w:rPr>
          <w:rFonts w:ascii="Times New Roman" w:hAnsi="Times New Roman" w:cs="Times New Roman"/>
          <w:sz w:val="22"/>
        </w:rPr>
        <w:t xml:space="preserve"> </w:t>
      </w:r>
      <w:r w:rsidR="00994620" w:rsidRPr="00D1042E">
        <w:rPr>
          <w:rFonts w:ascii="Times New Roman" w:hAnsi="Times New Roman" w:cs="Times New Roman"/>
          <w:sz w:val="22"/>
        </w:rPr>
        <w:t>=</w:t>
      </w:r>
      <w:r w:rsidR="00A20D0B">
        <w:rPr>
          <w:rFonts w:ascii="Times New Roman" w:hAnsi="Times New Roman" w:cs="Times New Roman"/>
          <w:sz w:val="22"/>
        </w:rPr>
        <w:t xml:space="preserve"> </w:t>
      </w:r>
      <w:r w:rsidR="00994620" w:rsidRPr="00D1042E">
        <w:rPr>
          <w:rFonts w:ascii="Times New Roman" w:hAnsi="Times New Roman" w:cs="Times New Roman"/>
          <w:sz w:val="22"/>
        </w:rPr>
        <w:t xml:space="preserve">474, </w:t>
      </w:r>
      <w:r w:rsidR="00237EB0" w:rsidRPr="00D1042E">
        <w:rPr>
          <w:rFonts w:ascii="Times New Roman" w:hAnsi="Times New Roman" w:cs="Times New Roman"/>
          <w:sz w:val="22"/>
        </w:rPr>
        <w:t>r</w:t>
      </w:r>
      <w:r w:rsidR="00237EB0" w:rsidRPr="00D1042E">
        <w:rPr>
          <w:rFonts w:ascii="Times New Roman" w:hAnsi="Times New Roman" w:cs="Times New Roman"/>
          <w:sz w:val="22"/>
          <w:vertAlign w:val="superscript"/>
        </w:rPr>
        <w:t>2</w:t>
      </w:r>
      <w:r w:rsidR="00237EB0" w:rsidRPr="00D1042E">
        <w:rPr>
          <w:rFonts w:ascii="Times New Roman" w:hAnsi="Times New Roman" w:cs="Times New Roman"/>
          <w:sz w:val="22"/>
        </w:rPr>
        <w:t xml:space="preserve"> = 0.57</w:t>
      </w:r>
      <w:r w:rsidR="007C1E76" w:rsidRPr="00D1042E">
        <w:rPr>
          <w:rFonts w:ascii="Times New Roman" w:hAnsi="Times New Roman" w:cs="Times New Roman"/>
          <w:sz w:val="22"/>
        </w:rPr>
        <w:t>3</w:t>
      </w:r>
      <w:r w:rsidRPr="00D1042E">
        <w:rPr>
          <w:rFonts w:ascii="Times New Roman" w:hAnsi="Times New Roman" w:cs="Times New Roman"/>
          <w:sz w:val="22"/>
        </w:rPr>
        <w:t xml:space="preserve">, </w:t>
      </w:r>
      <w:r w:rsidR="00D126C1">
        <w:rPr>
          <w:rFonts w:ascii="Times New Roman" w:hAnsi="Times New Roman" w:cs="Times New Roman"/>
          <w:sz w:val="22"/>
        </w:rPr>
        <w:t xml:space="preserve">P </w:t>
      </w:r>
      <w:r w:rsidRPr="00D1042E">
        <w:rPr>
          <w:rFonts w:ascii="Times New Roman" w:hAnsi="Times New Roman" w:cs="Times New Roman"/>
          <w:sz w:val="22"/>
        </w:rPr>
        <w:t>&lt; 0.001)</w:t>
      </w:r>
      <w:r w:rsidR="00A654B5" w:rsidRPr="00D1042E">
        <w:rPr>
          <w:rFonts w:ascii="Times New Roman" w:hAnsi="Times New Roman" w:cs="Times New Roman"/>
          <w:sz w:val="22"/>
        </w:rPr>
        <w:t xml:space="preserve"> but not well with</w:t>
      </w:r>
      <w:r w:rsidR="00237EB0" w:rsidRPr="00D1042E">
        <w:rPr>
          <w:rFonts w:ascii="Times New Roman" w:hAnsi="Times New Roman" w:cs="Times New Roman"/>
          <w:sz w:val="22"/>
        </w:rPr>
        <w:t xml:space="preserve"> left MCA PI (</w:t>
      </w:r>
      <w:r w:rsidR="00994620" w:rsidRPr="00D1042E">
        <w:rPr>
          <w:rFonts w:ascii="Times New Roman" w:hAnsi="Times New Roman" w:cs="Times New Roman"/>
          <w:sz w:val="22"/>
        </w:rPr>
        <w:t>n</w:t>
      </w:r>
      <w:r w:rsidR="00D126C1">
        <w:rPr>
          <w:rFonts w:ascii="Times New Roman" w:hAnsi="Times New Roman" w:cs="Times New Roman"/>
          <w:sz w:val="22"/>
        </w:rPr>
        <w:t xml:space="preserve"> </w:t>
      </w:r>
      <w:r w:rsidR="00994620" w:rsidRPr="00D1042E">
        <w:rPr>
          <w:rFonts w:ascii="Times New Roman" w:hAnsi="Times New Roman" w:cs="Times New Roman"/>
          <w:sz w:val="22"/>
        </w:rPr>
        <w:t>=</w:t>
      </w:r>
      <w:r w:rsidR="00D126C1">
        <w:rPr>
          <w:rFonts w:ascii="Times New Roman" w:hAnsi="Times New Roman" w:cs="Times New Roman"/>
          <w:sz w:val="22"/>
        </w:rPr>
        <w:t xml:space="preserve"> </w:t>
      </w:r>
      <w:r w:rsidR="00994620" w:rsidRPr="00D1042E">
        <w:rPr>
          <w:rFonts w:ascii="Times New Roman" w:hAnsi="Times New Roman" w:cs="Times New Roman"/>
          <w:sz w:val="22"/>
        </w:rPr>
        <w:t xml:space="preserve">456, </w:t>
      </w:r>
      <w:r w:rsidR="00237EB0" w:rsidRPr="00D1042E">
        <w:rPr>
          <w:rFonts w:ascii="Times New Roman" w:hAnsi="Times New Roman" w:cs="Times New Roman"/>
          <w:sz w:val="22"/>
        </w:rPr>
        <w:t>r</w:t>
      </w:r>
      <w:r w:rsidR="00237EB0" w:rsidRPr="00D1042E">
        <w:rPr>
          <w:rFonts w:ascii="Times New Roman" w:hAnsi="Times New Roman" w:cs="Times New Roman"/>
          <w:sz w:val="22"/>
          <w:vertAlign w:val="superscript"/>
        </w:rPr>
        <w:t>2</w:t>
      </w:r>
      <w:r w:rsidR="00237EB0" w:rsidRPr="00D1042E">
        <w:rPr>
          <w:rFonts w:ascii="Times New Roman" w:hAnsi="Times New Roman" w:cs="Times New Roman"/>
          <w:sz w:val="22"/>
        </w:rPr>
        <w:t xml:space="preserve"> = 0.</w:t>
      </w:r>
      <w:r w:rsidR="000D3B12" w:rsidRPr="00D1042E">
        <w:rPr>
          <w:rFonts w:ascii="Times New Roman" w:hAnsi="Times New Roman" w:cs="Times New Roman"/>
          <w:sz w:val="22"/>
        </w:rPr>
        <w:t>0003</w:t>
      </w:r>
      <w:r w:rsidR="00237EB0" w:rsidRPr="00D1042E">
        <w:rPr>
          <w:rFonts w:ascii="Times New Roman" w:hAnsi="Times New Roman" w:cs="Times New Roman"/>
          <w:sz w:val="22"/>
        </w:rPr>
        <w:t xml:space="preserve">, </w:t>
      </w:r>
      <w:r w:rsidR="00D126C1">
        <w:rPr>
          <w:rFonts w:ascii="Times New Roman" w:hAnsi="Times New Roman" w:cs="Times New Roman"/>
          <w:sz w:val="22"/>
        </w:rPr>
        <w:t xml:space="preserve">P </w:t>
      </w:r>
      <w:r w:rsidR="000D3B12" w:rsidRPr="00D1042E">
        <w:rPr>
          <w:rFonts w:ascii="Times New Roman" w:hAnsi="Times New Roman" w:cs="Times New Roman"/>
          <w:sz w:val="22"/>
        </w:rPr>
        <w:t>=</w:t>
      </w:r>
      <w:r w:rsidR="00237EB0" w:rsidRPr="00D1042E">
        <w:rPr>
          <w:rFonts w:ascii="Times New Roman" w:hAnsi="Times New Roman" w:cs="Times New Roman"/>
          <w:sz w:val="22"/>
        </w:rPr>
        <w:t xml:space="preserve"> 0.</w:t>
      </w:r>
      <w:r w:rsidR="000D3B12" w:rsidRPr="00D1042E">
        <w:rPr>
          <w:rFonts w:ascii="Times New Roman" w:hAnsi="Times New Roman" w:cs="Times New Roman"/>
          <w:sz w:val="22"/>
        </w:rPr>
        <w:t>684</w:t>
      </w:r>
      <w:r w:rsidR="00237EB0" w:rsidRPr="00D1042E">
        <w:rPr>
          <w:rFonts w:ascii="Times New Roman" w:hAnsi="Times New Roman" w:cs="Times New Roman"/>
          <w:sz w:val="22"/>
        </w:rPr>
        <w:t>).</w:t>
      </w:r>
    </w:p>
    <w:p w14:paraId="75267F4E" w14:textId="7CFB650B" w:rsidR="00FD042A" w:rsidRPr="00D1042E" w:rsidRDefault="0035758D" w:rsidP="001427DA">
      <w:pPr>
        <w:wordWrap/>
        <w:adjustRightInd w:val="0"/>
        <w:spacing w:after="0" w:line="480" w:lineRule="auto"/>
        <w:ind w:firstLine="800"/>
        <w:rPr>
          <w:rFonts w:ascii="Times New Roman" w:hAnsi="Times New Roman" w:cs="Times New Roman"/>
          <w:sz w:val="22"/>
        </w:rPr>
      </w:pPr>
      <w:r w:rsidRPr="00D1042E">
        <w:rPr>
          <w:rFonts w:ascii="Times New Roman" w:hAnsi="Times New Roman" w:cs="Times New Roman"/>
          <w:sz w:val="22"/>
        </w:rPr>
        <w:lastRenderedPageBreak/>
        <w:t>ND occurred in 9</w:t>
      </w:r>
      <w:r w:rsidR="008D4373" w:rsidRPr="00D1042E">
        <w:rPr>
          <w:rFonts w:ascii="Times New Roman" w:hAnsi="Times New Roman" w:cs="Times New Roman"/>
          <w:sz w:val="22"/>
        </w:rPr>
        <w:t>2</w:t>
      </w:r>
      <w:r w:rsidRPr="00D1042E">
        <w:rPr>
          <w:rFonts w:ascii="Times New Roman" w:hAnsi="Times New Roman" w:cs="Times New Roman"/>
          <w:sz w:val="22"/>
        </w:rPr>
        <w:t xml:space="preserve"> patients (1</w:t>
      </w:r>
      <w:r w:rsidR="007A5E61" w:rsidRPr="00D1042E">
        <w:rPr>
          <w:rFonts w:ascii="Times New Roman" w:hAnsi="Times New Roman" w:cs="Times New Roman"/>
          <w:sz w:val="22"/>
        </w:rPr>
        <w:t>3</w:t>
      </w:r>
      <w:r w:rsidRPr="00D1042E">
        <w:rPr>
          <w:rFonts w:ascii="Times New Roman" w:hAnsi="Times New Roman" w:cs="Times New Roman"/>
          <w:sz w:val="22"/>
        </w:rPr>
        <w:t>.</w:t>
      </w:r>
      <w:r w:rsidR="007A5E61" w:rsidRPr="00D1042E">
        <w:rPr>
          <w:rFonts w:ascii="Times New Roman" w:hAnsi="Times New Roman" w:cs="Times New Roman"/>
          <w:sz w:val="22"/>
        </w:rPr>
        <w:t>0</w:t>
      </w:r>
      <w:r w:rsidR="00FA5CE1" w:rsidRPr="00D1042E">
        <w:rPr>
          <w:rFonts w:ascii="Times New Roman" w:hAnsi="Times New Roman" w:cs="Times New Roman"/>
          <w:sz w:val="22"/>
        </w:rPr>
        <w:t xml:space="preserve">%). Comparison between patients with </w:t>
      </w:r>
      <w:r w:rsidR="00016BF8" w:rsidRPr="00D1042E">
        <w:rPr>
          <w:rFonts w:ascii="Times New Roman" w:hAnsi="Times New Roman" w:cs="Times New Roman"/>
          <w:sz w:val="22"/>
        </w:rPr>
        <w:t>and</w:t>
      </w:r>
      <w:r w:rsidR="00FA5CE1" w:rsidRPr="00D1042E">
        <w:rPr>
          <w:rFonts w:ascii="Times New Roman" w:hAnsi="Times New Roman" w:cs="Times New Roman"/>
          <w:sz w:val="22"/>
        </w:rPr>
        <w:t xml:space="preserve"> without </w:t>
      </w:r>
      <w:r w:rsidR="00016BF8" w:rsidRPr="00D1042E">
        <w:rPr>
          <w:rFonts w:ascii="Times New Roman" w:hAnsi="Times New Roman" w:cs="Times New Roman"/>
          <w:sz w:val="22"/>
        </w:rPr>
        <w:t xml:space="preserve">ND </w:t>
      </w:r>
      <w:r w:rsidR="00FA5CE1" w:rsidRPr="00D1042E">
        <w:rPr>
          <w:rFonts w:ascii="Times New Roman" w:hAnsi="Times New Roman" w:cs="Times New Roman"/>
          <w:sz w:val="22"/>
        </w:rPr>
        <w:t>revealed that ND was associated with older age,</w:t>
      </w:r>
      <w:r w:rsidR="0046300B" w:rsidRPr="00D1042E">
        <w:rPr>
          <w:rFonts w:ascii="Times New Roman" w:hAnsi="Times New Roman" w:cs="Times New Roman"/>
          <w:sz w:val="22"/>
        </w:rPr>
        <w:t xml:space="preserve"> </w:t>
      </w:r>
      <w:r w:rsidR="00D4626F" w:rsidRPr="00D1042E">
        <w:rPr>
          <w:rFonts w:ascii="Times New Roman" w:hAnsi="Times New Roman" w:cs="Times New Roman"/>
          <w:sz w:val="22"/>
        </w:rPr>
        <w:t>female</w:t>
      </w:r>
      <w:r w:rsidR="0046300B" w:rsidRPr="00D1042E">
        <w:rPr>
          <w:rFonts w:ascii="Times New Roman" w:hAnsi="Times New Roman" w:cs="Times New Roman"/>
          <w:sz w:val="22"/>
        </w:rPr>
        <w:t>,</w:t>
      </w:r>
      <w:r w:rsidR="00FA5CE1" w:rsidRPr="00D1042E">
        <w:rPr>
          <w:rFonts w:ascii="Times New Roman" w:hAnsi="Times New Roman" w:cs="Times New Roman"/>
          <w:sz w:val="22"/>
        </w:rPr>
        <w:t xml:space="preserve"> higher</w:t>
      </w:r>
      <w:r w:rsidR="00B73BFF" w:rsidRPr="00D1042E">
        <w:rPr>
          <w:rFonts w:ascii="Times New Roman" w:hAnsi="Times New Roman" w:cs="Times New Roman"/>
          <w:sz w:val="22"/>
        </w:rPr>
        <w:t xml:space="preserve"> </w:t>
      </w:r>
      <w:bookmarkStart w:id="42" w:name="_Hlk99976995"/>
      <w:r w:rsidR="00B73BFF" w:rsidRPr="00D1042E">
        <w:rPr>
          <w:rFonts w:ascii="Times New Roman" w:hAnsi="Times New Roman" w:cs="Times New Roman"/>
          <w:sz w:val="22"/>
        </w:rPr>
        <w:t xml:space="preserve">systolic </w:t>
      </w:r>
      <w:r w:rsidR="00836BE5">
        <w:rPr>
          <w:rFonts w:ascii="Times New Roman" w:hAnsi="Times New Roman" w:cs="Times New Roman"/>
          <w:sz w:val="22"/>
        </w:rPr>
        <w:t>BP</w:t>
      </w:r>
      <w:r w:rsidR="00B73BFF" w:rsidRPr="00D1042E">
        <w:rPr>
          <w:rFonts w:ascii="Times New Roman" w:hAnsi="Times New Roman" w:cs="Times New Roman"/>
          <w:sz w:val="22"/>
        </w:rPr>
        <w:t xml:space="preserve"> (SBP), </w:t>
      </w:r>
      <w:bookmarkEnd w:id="42"/>
      <w:r w:rsidR="00B73BFF" w:rsidRPr="00D1042E">
        <w:rPr>
          <w:rFonts w:ascii="Times New Roman" w:hAnsi="Times New Roman" w:cs="Times New Roman"/>
          <w:sz w:val="22"/>
        </w:rPr>
        <w:t>BA</w:t>
      </w:r>
      <w:r w:rsidR="0049298A" w:rsidRPr="00D1042E">
        <w:rPr>
          <w:rFonts w:ascii="Times New Roman" w:hAnsi="Times New Roman" w:cs="Times New Roman"/>
          <w:sz w:val="22"/>
        </w:rPr>
        <w:t xml:space="preserve"> </w:t>
      </w:r>
      <w:r w:rsidR="00B73BFF" w:rsidRPr="00D1042E">
        <w:rPr>
          <w:rFonts w:ascii="Times New Roman" w:hAnsi="Times New Roman" w:cs="Times New Roman"/>
          <w:sz w:val="22"/>
        </w:rPr>
        <w:t>PI</w:t>
      </w:r>
      <w:r w:rsidR="00740183" w:rsidRPr="00D1042E">
        <w:rPr>
          <w:rFonts w:ascii="Times New Roman" w:hAnsi="Times New Roman" w:cs="Times New Roman"/>
          <w:sz w:val="22"/>
        </w:rPr>
        <w:t>, CAS</w:t>
      </w:r>
      <w:r w:rsidR="00B73BFF" w:rsidRPr="00D1042E">
        <w:rPr>
          <w:rFonts w:ascii="Times New Roman" w:hAnsi="Times New Roman" w:cs="Times New Roman"/>
          <w:sz w:val="22"/>
        </w:rPr>
        <w:t xml:space="preserve"> and </w:t>
      </w:r>
      <w:r w:rsidR="00FA5CE1" w:rsidRPr="00D1042E">
        <w:rPr>
          <w:rFonts w:ascii="Times New Roman" w:hAnsi="Times New Roman" w:cs="Times New Roman"/>
          <w:sz w:val="22"/>
        </w:rPr>
        <w:t>NIHSS at admission</w:t>
      </w:r>
      <w:r w:rsidR="00016BF8" w:rsidRPr="00D1042E">
        <w:rPr>
          <w:rFonts w:ascii="Times New Roman" w:hAnsi="Times New Roman" w:cs="Times New Roman"/>
          <w:sz w:val="22"/>
        </w:rPr>
        <w:t>,</w:t>
      </w:r>
      <w:r w:rsidR="00FA5CE1" w:rsidRPr="00D1042E">
        <w:rPr>
          <w:rFonts w:ascii="Times New Roman" w:hAnsi="Times New Roman" w:cs="Times New Roman"/>
          <w:sz w:val="22"/>
        </w:rPr>
        <w:t xml:space="preserve"> </w:t>
      </w:r>
      <w:r w:rsidR="00740183" w:rsidRPr="00D1042E">
        <w:rPr>
          <w:rFonts w:ascii="Times New Roman" w:hAnsi="Times New Roman" w:cs="Times New Roman"/>
          <w:sz w:val="22"/>
        </w:rPr>
        <w:t xml:space="preserve">lower serum homocysteine level, </w:t>
      </w:r>
      <w:r w:rsidR="00D4626F" w:rsidRPr="00D1042E">
        <w:rPr>
          <w:rFonts w:ascii="Times New Roman" w:hAnsi="Times New Roman" w:cs="Times New Roman"/>
          <w:sz w:val="22"/>
        </w:rPr>
        <w:t>not-</w:t>
      </w:r>
      <w:r w:rsidR="00FA5CE1" w:rsidRPr="00D1042E">
        <w:rPr>
          <w:rFonts w:ascii="Times New Roman" w:hAnsi="Times New Roman" w:cs="Times New Roman"/>
          <w:sz w:val="22"/>
        </w:rPr>
        <w:t xml:space="preserve">current smoking state, presence of </w:t>
      </w:r>
      <w:r w:rsidR="006931E5" w:rsidRPr="00D1042E">
        <w:rPr>
          <w:rFonts w:ascii="Times New Roman" w:hAnsi="Times New Roman" w:cs="Times New Roman"/>
          <w:sz w:val="22"/>
        </w:rPr>
        <w:t xml:space="preserve">white matter hyperintensity lesions, </w:t>
      </w:r>
      <w:r w:rsidR="00836BE5">
        <w:rPr>
          <w:rFonts w:ascii="Times New Roman" w:hAnsi="Times New Roman" w:cs="Times New Roman"/>
          <w:sz w:val="22"/>
        </w:rPr>
        <w:t xml:space="preserve">and </w:t>
      </w:r>
      <w:r w:rsidR="00FA5CE1" w:rsidRPr="00D1042E">
        <w:rPr>
          <w:rFonts w:ascii="Times New Roman" w:hAnsi="Times New Roman" w:cs="Times New Roman"/>
          <w:sz w:val="22"/>
        </w:rPr>
        <w:t xml:space="preserve">atrial fibrillation (Table 2). BA PI was higher </w:t>
      </w:r>
      <w:r w:rsidR="00215B0B" w:rsidRPr="00D1042E">
        <w:rPr>
          <w:rFonts w:ascii="Times New Roman" w:hAnsi="Times New Roman" w:cs="Times New Roman"/>
          <w:sz w:val="22"/>
        </w:rPr>
        <w:t>in patients with ND (1.02 ± 0.2</w:t>
      </w:r>
      <w:r w:rsidR="00F55455" w:rsidRPr="00D1042E">
        <w:rPr>
          <w:rFonts w:ascii="Times New Roman" w:hAnsi="Times New Roman" w:cs="Times New Roman"/>
          <w:sz w:val="22"/>
        </w:rPr>
        <w:t>6</w:t>
      </w:r>
      <w:r w:rsidR="00FA5CE1" w:rsidRPr="00D1042E">
        <w:rPr>
          <w:rFonts w:ascii="Times New Roman" w:hAnsi="Times New Roman" w:cs="Times New Roman"/>
          <w:sz w:val="22"/>
        </w:rPr>
        <w:t xml:space="preserve">) than in neurologically stable patients (0.95 ± 0.22). Multivariable logistic regression model including age, female sex, </w:t>
      </w:r>
      <w:r w:rsidR="0094527A" w:rsidRPr="00D1042E">
        <w:rPr>
          <w:rFonts w:ascii="Times New Roman" w:hAnsi="Times New Roman" w:cs="Times New Roman"/>
          <w:sz w:val="22"/>
        </w:rPr>
        <w:t xml:space="preserve">history of </w:t>
      </w:r>
      <w:r w:rsidR="00433FB4" w:rsidRPr="00D1042E">
        <w:rPr>
          <w:rFonts w:ascii="Times New Roman" w:hAnsi="Times New Roman" w:cs="Times New Roman"/>
          <w:sz w:val="22"/>
        </w:rPr>
        <w:t>HTN, DM</w:t>
      </w:r>
      <w:r w:rsidR="00016BF8" w:rsidRPr="00D1042E">
        <w:rPr>
          <w:rFonts w:ascii="Times New Roman" w:hAnsi="Times New Roman" w:cs="Times New Roman"/>
          <w:sz w:val="22"/>
        </w:rPr>
        <w:t>,</w:t>
      </w:r>
      <w:r w:rsidR="00433FB4" w:rsidRPr="00D1042E">
        <w:rPr>
          <w:rFonts w:ascii="Times New Roman" w:hAnsi="Times New Roman" w:cs="Times New Roman"/>
          <w:sz w:val="22"/>
        </w:rPr>
        <w:t xml:space="preserve"> atrial fibrillation, current smoking status, </w:t>
      </w:r>
      <w:r w:rsidR="00303F2C">
        <w:rPr>
          <w:rFonts w:ascii="Times New Roman" w:hAnsi="Times New Roman" w:cs="Times New Roman" w:hint="eastAsia"/>
          <w:sz w:val="22"/>
        </w:rPr>
        <w:t>S</w:t>
      </w:r>
      <w:r w:rsidR="00303F2C">
        <w:rPr>
          <w:rFonts w:ascii="Times New Roman" w:hAnsi="Times New Roman" w:cs="Times New Roman"/>
          <w:sz w:val="22"/>
        </w:rPr>
        <w:t>BP</w:t>
      </w:r>
      <w:r w:rsidR="007264F3" w:rsidRPr="00D1042E">
        <w:rPr>
          <w:rFonts w:ascii="Times New Roman" w:hAnsi="Times New Roman" w:cs="Times New Roman"/>
          <w:sz w:val="22"/>
        </w:rPr>
        <w:t>, serum homocysteine,</w:t>
      </w:r>
      <w:r w:rsidR="00FA5CE1" w:rsidRPr="00D1042E">
        <w:rPr>
          <w:rFonts w:ascii="Times New Roman" w:hAnsi="Times New Roman" w:cs="Times New Roman"/>
          <w:sz w:val="22"/>
        </w:rPr>
        <w:t xml:space="preserve"> old lacunes on brain MRI and CAS derived from brain CTA revealed that the </w:t>
      </w:r>
      <w:r w:rsidR="008762B5" w:rsidRPr="00D1042E">
        <w:rPr>
          <w:rFonts w:ascii="Times New Roman" w:hAnsi="Times New Roman" w:cs="Times New Roman"/>
          <w:sz w:val="22"/>
        </w:rPr>
        <w:t>higher BA PI (OR</w:t>
      </w:r>
      <w:r w:rsidR="00D126C1">
        <w:rPr>
          <w:rFonts w:ascii="Times New Roman" w:hAnsi="Times New Roman" w:cs="Times New Roman"/>
          <w:sz w:val="22"/>
        </w:rPr>
        <w:t>,</w:t>
      </w:r>
      <w:r w:rsidR="008762B5" w:rsidRPr="00D1042E">
        <w:rPr>
          <w:rFonts w:ascii="Times New Roman" w:hAnsi="Times New Roman" w:cs="Times New Roman"/>
          <w:sz w:val="22"/>
        </w:rPr>
        <w:t xml:space="preserve"> 3.</w:t>
      </w:r>
      <w:r w:rsidR="00D9352A" w:rsidRPr="00D1042E">
        <w:rPr>
          <w:rFonts w:ascii="Times New Roman" w:hAnsi="Times New Roman" w:cs="Times New Roman"/>
          <w:sz w:val="22"/>
        </w:rPr>
        <w:t>28</w:t>
      </w:r>
      <w:r w:rsidR="008762B5" w:rsidRPr="00D1042E">
        <w:rPr>
          <w:rFonts w:ascii="Times New Roman" w:hAnsi="Times New Roman" w:cs="Times New Roman"/>
          <w:sz w:val="22"/>
        </w:rPr>
        <w:t>; 95% CI</w:t>
      </w:r>
      <w:r w:rsidR="00D126C1">
        <w:rPr>
          <w:rFonts w:ascii="Times New Roman" w:hAnsi="Times New Roman" w:cs="Times New Roman"/>
          <w:sz w:val="22"/>
        </w:rPr>
        <w:t>,</w:t>
      </w:r>
      <w:r w:rsidR="008762B5" w:rsidRPr="00D1042E">
        <w:rPr>
          <w:rFonts w:ascii="Times New Roman" w:hAnsi="Times New Roman" w:cs="Times New Roman"/>
          <w:sz w:val="22"/>
        </w:rPr>
        <w:t xml:space="preserve"> 1.</w:t>
      </w:r>
      <w:r w:rsidR="00D9352A" w:rsidRPr="00D1042E">
        <w:rPr>
          <w:rFonts w:ascii="Times New Roman" w:hAnsi="Times New Roman" w:cs="Times New Roman"/>
          <w:sz w:val="22"/>
        </w:rPr>
        <w:t>07</w:t>
      </w:r>
      <w:r w:rsidR="008762B5" w:rsidRPr="00D1042E">
        <w:rPr>
          <w:rFonts w:ascii="Times New Roman" w:hAnsi="Times New Roman" w:cs="Times New Roman"/>
          <w:sz w:val="22"/>
        </w:rPr>
        <w:t>–1</w:t>
      </w:r>
      <w:r w:rsidR="00D9352A" w:rsidRPr="00D1042E">
        <w:rPr>
          <w:rFonts w:ascii="Times New Roman" w:hAnsi="Times New Roman" w:cs="Times New Roman"/>
          <w:sz w:val="22"/>
        </w:rPr>
        <w:t>0</w:t>
      </w:r>
      <w:r w:rsidR="008762B5" w:rsidRPr="00D1042E">
        <w:rPr>
          <w:rFonts w:ascii="Times New Roman" w:hAnsi="Times New Roman" w:cs="Times New Roman"/>
          <w:sz w:val="22"/>
        </w:rPr>
        <w:t>.</w:t>
      </w:r>
      <w:r w:rsidR="00D9352A" w:rsidRPr="00D1042E">
        <w:rPr>
          <w:rFonts w:ascii="Times New Roman" w:hAnsi="Times New Roman" w:cs="Times New Roman"/>
          <w:sz w:val="22"/>
        </w:rPr>
        <w:t>1</w:t>
      </w:r>
      <w:r w:rsidR="008762B5" w:rsidRPr="00D1042E">
        <w:rPr>
          <w:rFonts w:ascii="Times New Roman" w:hAnsi="Times New Roman" w:cs="Times New Roman"/>
          <w:sz w:val="22"/>
        </w:rPr>
        <w:t xml:space="preserve">7; </w:t>
      </w:r>
      <w:r w:rsidR="00D126C1" w:rsidRPr="002A3CBE">
        <w:rPr>
          <w:rFonts w:ascii="Times New Roman" w:hAnsi="Times New Roman" w:cs="Times New Roman"/>
          <w:sz w:val="22"/>
        </w:rPr>
        <w:t>P</w:t>
      </w:r>
      <w:r w:rsidR="00D126C1">
        <w:rPr>
          <w:rFonts w:ascii="Times New Roman" w:hAnsi="Times New Roman" w:cs="Times New Roman"/>
          <w:i/>
          <w:sz w:val="22"/>
        </w:rPr>
        <w:t xml:space="preserve"> </w:t>
      </w:r>
      <w:r w:rsidR="008762B5" w:rsidRPr="00D1042E">
        <w:rPr>
          <w:rFonts w:ascii="Times New Roman" w:hAnsi="Times New Roman" w:cs="Times New Roman"/>
          <w:sz w:val="22"/>
        </w:rPr>
        <w:t>= 0.03</w:t>
      </w:r>
      <w:r w:rsidR="00D9352A" w:rsidRPr="00D1042E">
        <w:rPr>
          <w:rFonts w:ascii="Times New Roman" w:hAnsi="Times New Roman" w:cs="Times New Roman"/>
          <w:sz w:val="22"/>
        </w:rPr>
        <w:t>8</w:t>
      </w:r>
      <w:r w:rsidR="00D126C1">
        <w:rPr>
          <w:rFonts w:ascii="Times New Roman" w:hAnsi="Times New Roman" w:cs="Times New Roman"/>
          <w:sz w:val="22"/>
        </w:rPr>
        <w:t>)</w:t>
      </w:r>
      <w:r w:rsidR="008762B5" w:rsidRPr="00D1042E">
        <w:rPr>
          <w:rFonts w:ascii="Times New Roman" w:hAnsi="Times New Roman" w:cs="Times New Roman"/>
          <w:sz w:val="22"/>
        </w:rPr>
        <w:t xml:space="preserve"> </w:t>
      </w:r>
      <w:r w:rsidR="00D126C1">
        <w:rPr>
          <w:rFonts w:ascii="Times New Roman" w:hAnsi="Times New Roman" w:cs="Times New Roman"/>
          <w:sz w:val="22"/>
        </w:rPr>
        <w:t>(</w:t>
      </w:r>
      <w:r w:rsidR="008762B5" w:rsidRPr="00D1042E">
        <w:rPr>
          <w:rFonts w:ascii="Times New Roman" w:hAnsi="Times New Roman" w:cs="Times New Roman"/>
          <w:sz w:val="22"/>
        </w:rPr>
        <w:t xml:space="preserve">Table 3) and </w:t>
      </w:r>
      <w:r w:rsidR="00FA5CE1" w:rsidRPr="00D1042E">
        <w:rPr>
          <w:rFonts w:ascii="Times New Roman" w:hAnsi="Times New Roman" w:cs="Times New Roman"/>
          <w:sz w:val="22"/>
        </w:rPr>
        <w:t>highest BA PI quartile was independ</w:t>
      </w:r>
      <w:r w:rsidR="008762B5" w:rsidRPr="00D1042E">
        <w:rPr>
          <w:rFonts w:ascii="Times New Roman" w:hAnsi="Times New Roman" w:cs="Times New Roman"/>
          <w:sz w:val="22"/>
        </w:rPr>
        <w:t>ently associated with ND (OR</w:t>
      </w:r>
      <w:r w:rsidR="00D126C1">
        <w:rPr>
          <w:rFonts w:ascii="Times New Roman" w:hAnsi="Times New Roman" w:cs="Times New Roman"/>
          <w:sz w:val="22"/>
        </w:rPr>
        <w:t>,</w:t>
      </w:r>
      <w:r w:rsidR="008762B5" w:rsidRPr="00D1042E">
        <w:rPr>
          <w:rFonts w:ascii="Times New Roman" w:hAnsi="Times New Roman" w:cs="Times New Roman"/>
          <w:sz w:val="22"/>
        </w:rPr>
        <w:t xml:space="preserve"> 2.3</w:t>
      </w:r>
      <w:r w:rsidR="00D9352A" w:rsidRPr="00D1042E">
        <w:rPr>
          <w:rFonts w:ascii="Times New Roman" w:hAnsi="Times New Roman" w:cs="Times New Roman"/>
          <w:sz w:val="22"/>
        </w:rPr>
        <w:t>9</w:t>
      </w:r>
      <w:r w:rsidR="008762B5" w:rsidRPr="00D1042E">
        <w:rPr>
          <w:rFonts w:ascii="Times New Roman" w:hAnsi="Times New Roman" w:cs="Times New Roman"/>
          <w:sz w:val="22"/>
        </w:rPr>
        <w:t>; 95% CI</w:t>
      </w:r>
      <w:r w:rsidR="00D126C1">
        <w:rPr>
          <w:rFonts w:ascii="Times New Roman" w:hAnsi="Times New Roman" w:cs="Times New Roman"/>
          <w:sz w:val="22"/>
        </w:rPr>
        <w:t>,</w:t>
      </w:r>
      <w:r w:rsidR="008762B5" w:rsidRPr="00D1042E">
        <w:rPr>
          <w:rFonts w:ascii="Times New Roman" w:hAnsi="Times New Roman" w:cs="Times New Roman"/>
          <w:sz w:val="22"/>
        </w:rPr>
        <w:t xml:space="preserve"> 1.</w:t>
      </w:r>
      <w:r w:rsidR="00D9352A" w:rsidRPr="00D1042E">
        <w:rPr>
          <w:rFonts w:ascii="Times New Roman" w:hAnsi="Times New Roman" w:cs="Times New Roman"/>
          <w:sz w:val="22"/>
        </w:rPr>
        <w:t>10</w:t>
      </w:r>
      <w:r w:rsidR="00FA5CE1" w:rsidRPr="00D1042E">
        <w:rPr>
          <w:rFonts w:ascii="Times New Roman" w:hAnsi="Times New Roman" w:cs="Times New Roman"/>
          <w:sz w:val="22"/>
        </w:rPr>
        <w:t>–</w:t>
      </w:r>
      <w:r w:rsidR="008762B5" w:rsidRPr="00D1042E">
        <w:rPr>
          <w:rFonts w:ascii="Times New Roman" w:hAnsi="Times New Roman" w:cs="Times New Roman"/>
          <w:sz w:val="22"/>
        </w:rPr>
        <w:t>5.</w:t>
      </w:r>
      <w:r w:rsidR="00D9352A" w:rsidRPr="00D1042E">
        <w:rPr>
          <w:rFonts w:ascii="Times New Roman" w:hAnsi="Times New Roman" w:cs="Times New Roman"/>
          <w:sz w:val="22"/>
        </w:rPr>
        <w:t>2</w:t>
      </w:r>
      <w:r w:rsidR="008762B5" w:rsidRPr="00D1042E">
        <w:rPr>
          <w:rFonts w:ascii="Times New Roman" w:hAnsi="Times New Roman" w:cs="Times New Roman"/>
          <w:sz w:val="22"/>
        </w:rPr>
        <w:t>5</w:t>
      </w:r>
      <w:r w:rsidR="00FA5CE1" w:rsidRPr="00D1042E">
        <w:rPr>
          <w:rFonts w:ascii="Times New Roman" w:hAnsi="Times New Roman" w:cs="Times New Roman"/>
          <w:sz w:val="22"/>
        </w:rPr>
        <w:t>;</w:t>
      </w:r>
      <w:r w:rsidR="00D126C1">
        <w:rPr>
          <w:rFonts w:ascii="Times New Roman" w:hAnsi="Times New Roman" w:cs="Times New Roman"/>
          <w:sz w:val="22"/>
        </w:rPr>
        <w:t xml:space="preserve"> P </w:t>
      </w:r>
      <w:r w:rsidR="008762B5" w:rsidRPr="00D1042E">
        <w:rPr>
          <w:rFonts w:ascii="Times New Roman" w:hAnsi="Times New Roman" w:cs="Times New Roman"/>
          <w:sz w:val="22"/>
        </w:rPr>
        <w:t>= 0.0</w:t>
      </w:r>
      <w:r w:rsidR="00D9352A" w:rsidRPr="00D1042E">
        <w:rPr>
          <w:rFonts w:ascii="Times New Roman" w:hAnsi="Times New Roman" w:cs="Times New Roman"/>
          <w:sz w:val="22"/>
        </w:rPr>
        <w:t>28</w:t>
      </w:r>
      <w:r w:rsidR="00FD042A" w:rsidRPr="00D1042E">
        <w:rPr>
          <w:rFonts w:ascii="Times New Roman" w:hAnsi="Times New Roman" w:cs="Times New Roman"/>
          <w:sz w:val="22"/>
        </w:rPr>
        <w:t>)</w:t>
      </w:r>
      <w:r w:rsidR="00FA5CE1" w:rsidRPr="00D1042E">
        <w:rPr>
          <w:rFonts w:ascii="Times New Roman" w:hAnsi="Times New Roman" w:cs="Times New Roman"/>
          <w:sz w:val="22"/>
        </w:rPr>
        <w:t xml:space="preserve"> </w:t>
      </w:r>
      <w:r w:rsidR="00FD042A" w:rsidRPr="00D1042E">
        <w:rPr>
          <w:rFonts w:ascii="Times New Roman" w:hAnsi="Times New Roman" w:cs="Times New Roman"/>
          <w:sz w:val="22"/>
        </w:rPr>
        <w:t>(</w:t>
      </w:r>
      <w:r w:rsidR="00FA5CE1" w:rsidRPr="00D1042E">
        <w:rPr>
          <w:rFonts w:ascii="Times New Roman" w:hAnsi="Times New Roman" w:cs="Times New Roman"/>
          <w:sz w:val="22"/>
        </w:rPr>
        <w:t>Table 3).</w:t>
      </w:r>
    </w:p>
    <w:p w14:paraId="2B1E4C03" w14:textId="77777777" w:rsidR="00FD042A" w:rsidRPr="00D1042E" w:rsidRDefault="00FD042A" w:rsidP="001427DA">
      <w:pPr>
        <w:wordWrap/>
        <w:adjustRightInd w:val="0"/>
        <w:spacing w:after="0" w:line="480" w:lineRule="auto"/>
        <w:rPr>
          <w:rFonts w:ascii="Times New Roman" w:hAnsi="Times New Roman" w:cs="Times New Roman"/>
          <w:sz w:val="22"/>
        </w:rPr>
      </w:pPr>
    </w:p>
    <w:p w14:paraId="186EA2F0" w14:textId="771A6798" w:rsidR="00FA5CE1" w:rsidRPr="002A3CBE" w:rsidRDefault="0037661C" w:rsidP="001427DA">
      <w:pPr>
        <w:wordWrap/>
        <w:adjustRightInd w:val="0"/>
        <w:spacing w:after="0" w:line="480" w:lineRule="auto"/>
        <w:rPr>
          <w:rFonts w:ascii="Times New Roman" w:hAnsi="Times New Roman" w:cs="Times New Roman"/>
          <w:b/>
          <w:sz w:val="28"/>
          <w:szCs w:val="28"/>
        </w:rPr>
      </w:pPr>
      <w:r w:rsidRPr="002A3CBE">
        <w:rPr>
          <w:rFonts w:ascii="Times New Roman" w:hAnsi="Times New Roman" w:cs="Times New Roman"/>
          <w:b/>
          <w:sz w:val="28"/>
          <w:szCs w:val="28"/>
        </w:rPr>
        <w:t>Discussion</w:t>
      </w:r>
    </w:p>
    <w:p w14:paraId="676D9392" w14:textId="315758C7" w:rsidR="00FA5CE1" w:rsidRPr="00D1042E" w:rsidRDefault="00FA5CE1" w:rsidP="001427DA">
      <w:pPr>
        <w:wordWrap/>
        <w:adjustRightInd w:val="0"/>
        <w:spacing w:after="0" w:line="480" w:lineRule="auto"/>
        <w:rPr>
          <w:rFonts w:ascii="Times New Roman" w:hAnsi="Times New Roman" w:cs="Times New Roman"/>
          <w:b/>
          <w:sz w:val="22"/>
        </w:rPr>
      </w:pPr>
      <w:r w:rsidRPr="00D1042E">
        <w:rPr>
          <w:rFonts w:ascii="Times New Roman" w:hAnsi="Times New Roman" w:cs="Times New Roman"/>
          <w:sz w:val="22"/>
        </w:rPr>
        <w:t>I</w:t>
      </w:r>
      <w:r w:rsidR="00016BF8" w:rsidRPr="00D1042E">
        <w:rPr>
          <w:rFonts w:ascii="Times New Roman" w:hAnsi="Times New Roman" w:cs="Times New Roman"/>
          <w:sz w:val="22"/>
        </w:rPr>
        <w:t>n this study including</w:t>
      </w:r>
      <w:r w:rsidR="00A138C6" w:rsidRPr="00D1042E">
        <w:rPr>
          <w:rFonts w:ascii="Times New Roman" w:hAnsi="Times New Roman" w:cs="Times New Roman"/>
          <w:sz w:val="22"/>
        </w:rPr>
        <w:t xml:space="preserve"> 70</w:t>
      </w:r>
      <w:r w:rsidR="007B6430" w:rsidRPr="00D1042E">
        <w:rPr>
          <w:rFonts w:ascii="Times New Roman" w:hAnsi="Times New Roman" w:cs="Times New Roman"/>
          <w:sz w:val="22"/>
        </w:rPr>
        <w:t>8</w:t>
      </w:r>
      <w:r w:rsidRPr="00D1042E">
        <w:rPr>
          <w:rFonts w:ascii="Times New Roman" w:hAnsi="Times New Roman" w:cs="Times New Roman"/>
          <w:sz w:val="22"/>
        </w:rPr>
        <w:t xml:space="preserve"> acute stroke patients who had undergone brain MRI, CTA, and TCD ultrasonographi</w:t>
      </w:r>
      <w:r w:rsidR="009F0BE1" w:rsidRPr="00D1042E">
        <w:rPr>
          <w:rFonts w:ascii="Times New Roman" w:hAnsi="Times New Roman" w:cs="Times New Roman"/>
          <w:sz w:val="22"/>
        </w:rPr>
        <w:t xml:space="preserve">c examination, ND occurred in </w:t>
      </w:r>
      <w:r w:rsidR="00016BF8" w:rsidRPr="00D1042E">
        <w:rPr>
          <w:rFonts w:ascii="Times New Roman" w:hAnsi="Times New Roman" w:cs="Times New Roman"/>
          <w:sz w:val="22"/>
        </w:rPr>
        <w:t>9</w:t>
      </w:r>
      <w:r w:rsidR="00CD4FDE" w:rsidRPr="00D1042E">
        <w:rPr>
          <w:rFonts w:ascii="Times New Roman" w:hAnsi="Times New Roman" w:cs="Times New Roman"/>
          <w:sz w:val="22"/>
        </w:rPr>
        <w:t>2</w:t>
      </w:r>
      <w:r w:rsidRPr="00D1042E">
        <w:rPr>
          <w:rFonts w:ascii="Times New Roman" w:hAnsi="Times New Roman" w:cs="Times New Roman"/>
          <w:sz w:val="22"/>
        </w:rPr>
        <w:t xml:space="preserve"> patients </w:t>
      </w:r>
      <w:r w:rsidR="00016BF8" w:rsidRPr="00D1042E">
        <w:rPr>
          <w:rFonts w:ascii="Times New Roman" w:hAnsi="Times New Roman" w:cs="Times New Roman"/>
          <w:sz w:val="22"/>
        </w:rPr>
        <w:t>(1</w:t>
      </w:r>
      <w:r w:rsidR="00CD4FDE" w:rsidRPr="00D1042E">
        <w:rPr>
          <w:rFonts w:ascii="Times New Roman" w:hAnsi="Times New Roman" w:cs="Times New Roman"/>
          <w:sz w:val="22"/>
        </w:rPr>
        <w:t>3</w:t>
      </w:r>
      <w:r w:rsidR="00016BF8" w:rsidRPr="00D1042E">
        <w:rPr>
          <w:rFonts w:ascii="Times New Roman" w:hAnsi="Times New Roman" w:cs="Times New Roman"/>
          <w:sz w:val="22"/>
        </w:rPr>
        <w:t xml:space="preserve">%) </w:t>
      </w:r>
      <w:r w:rsidRPr="00D1042E">
        <w:rPr>
          <w:rFonts w:ascii="Times New Roman" w:hAnsi="Times New Roman" w:cs="Times New Roman"/>
          <w:sz w:val="22"/>
        </w:rPr>
        <w:t xml:space="preserve">and the proportion of patients with ND was the highest in the highest BA PI quartile group. Multivariable logistic regression analysis </w:t>
      </w:r>
      <w:r w:rsidR="00016BF8" w:rsidRPr="00D1042E">
        <w:rPr>
          <w:rFonts w:ascii="Times New Roman" w:hAnsi="Times New Roman" w:cs="Times New Roman"/>
          <w:sz w:val="22"/>
        </w:rPr>
        <w:t>includin</w:t>
      </w:r>
      <w:r w:rsidRPr="00D1042E">
        <w:rPr>
          <w:rFonts w:ascii="Times New Roman" w:hAnsi="Times New Roman" w:cs="Times New Roman"/>
          <w:sz w:val="22"/>
        </w:rPr>
        <w:t xml:space="preserve">g clinical and imaging variables showed that BA PI is an independent factor associated with ND. Although right MCA PI </w:t>
      </w:r>
      <w:r w:rsidR="00B5771F" w:rsidRPr="00D1042E">
        <w:rPr>
          <w:rFonts w:ascii="Times New Roman" w:hAnsi="Times New Roman" w:cs="Times New Roman"/>
          <w:sz w:val="22"/>
        </w:rPr>
        <w:t>w</w:t>
      </w:r>
      <w:r w:rsidR="00D50422" w:rsidRPr="00D1042E">
        <w:rPr>
          <w:rFonts w:ascii="Times New Roman" w:hAnsi="Times New Roman" w:cs="Times New Roman"/>
          <w:sz w:val="22"/>
        </w:rPr>
        <w:t>as</w:t>
      </w:r>
      <w:r w:rsidR="00B5771F" w:rsidRPr="00D1042E">
        <w:rPr>
          <w:rFonts w:ascii="Times New Roman" w:hAnsi="Times New Roman" w:cs="Times New Roman"/>
          <w:sz w:val="22"/>
        </w:rPr>
        <w:t xml:space="preserve"> well correlated with BA PI, their</w:t>
      </w:r>
      <w:r w:rsidRPr="00D1042E">
        <w:rPr>
          <w:rFonts w:ascii="Times New Roman" w:hAnsi="Times New Roman" w:cs="Times New Roman"/>
          <w:sz w:val="22"/>
        </w:rPr>
        <w:t xml:space="preserve"> detection was not possible owing</w:t>
      </w:r>
      <w:r w:rsidR="00B5771F" w:rsidRPr="00D1042E">
        <w:rPr>
          <w:rFonts w:ascii="Times New Roman" w:hAnsi="Times New Roman" w:cs="Times New Roman"/>
          <w:sz w:val="22"/>
        </w:rPr>
        <w:t xml:space="preserve"> to poor temporal windows </w:t>
      </w:r>
      <w:r w:rsidR="0050008F" w:rsidRPr="00D1042E">
        <w:rPr>
          <w:rFonts w:ascii="Times New Roman" w:hAnsi="Times New Roman" w:cs="Times New Roman"/>
          <w:sz w:val="22"/>
        </w:rPr>
        <w:t>among more than one third of the included</w:t>
      </w:r>
      <w:r w:rsidRPr="00D1042E">
        <w:rPr>
          <w:rFonts w:ascii="Times New Roman" w:hAnsi="Times New Roman" w:cs="Times New Roman"/>
          <w:sz w:val="22"/>
        </w:rPr>
        <w:t xml:space="preserve"> patients.</w:t>
      </w:r>
    </w:p>
    <w:p w14:paraId="71C345B1" w14:textId="3FCC8936" w:rsidR="00FA5CE1" w:rsidRPr="00D1042E" w:rsidRDefault="00FA5CE1" w:rsidP="001427DA">
      <w:pPr>
        <w:wordWrap/>
        <w:adjustRightInd w:val="0"/>
        <w:spacing w:after="0" w:line="480" w:lineRule="auto"/>
        <w:ind w:firstLine="800"/>
        <w:rPr>
          <w:rFonts w:ascii="Times New Roman" w:hAnsi="Times New Roman" w:cs="Times New Roman"/>
          <w:sz w:val="22"/>
        </w:rPr>
      </w:pPr>
      <w:r w:rsidRPr="00D1042E">
        <w:rPr>
          <w:rFonts w:ascii="Times New Roman" w:hAnsi="Times New Roman" w:cs="Times New Roman"/>
          <w:sz w:val="22"/>
        </w:rPr>
        <w:t>Exaggerated pulsatile cerebral blood flow can result in cerebrovascular endothelial failure, blood</w:t>
      </w:r>
      <w:r w:rsidR="00D126C1">
        <w:rPr>
          <w:rFonts w:ascii="Times New Roman" w:hAnsi="Times New Roman" w:cs="Times New Roman"/>
          <w:sz w:val="22"/>
        </w:rPr>
        <w:t>-</w:t>
      </w:r>
      <w:r w:rsidRPr="00D1042E">
        <w:rPr>
          <w:rFonts w:ascii="Times New Roman" w:hAnsi="Times New Roman" w:cs="Times New Roman"/>
          <w:sz w:val="22"/>
        </w:rPr>
        <w:t>brain barrier disruption, perfusion decrease during diastolic phase, and increase in endothelial shear stress</w:t>
      </w:r>
      <w:r w:rsidR="00B00445" w:rsidRPr="00D1042E">
        <w:rPr>
          <w:rFonts w:ascii="Times New Roman" w:hAnsi="Times New Roman" w:cs="Times New Roman"/>
          <w:sz w:val="22"/>
        </w:rPr>
        <w:t xml:space="preserve"> [11,</w:t>
      </w:r>
      <w:r w:rsidR="00D126C1">
        <w:rPr>
          <w:rFonts w:ascii="Times New Roman" w:hAnsi="Times New Roman" w:cs="Times New Roman"/>
          <w:sz w:val="22"/>
        </w:rPr>
        <w:t xml:space="preserve"> </w:t>
      </w:r>
      <w:r w:rsidR="00B00445" w:rsidRPr="00D1042E">
        <w:rPr>
          <w:rFonts w:ascii="Times New Roman" w:hAnsi="Times New Roman" w:cs="Times New Roman"/>
          <w:sz w:val="22"/>
        </w:rPr>
        <w:t>13,</w:t>
      </w:r>
      <w:r w:rsidR="00D126C1">
        <w:rPr>
          <w:rFonts w:ascii="Times New Roman" w:hAnsi="Times New Roman" w:cs="Times New Roman"/>
          <w:sz w:val="22"/>
        </w:rPr>
        <w:t xml:space="preserve"> </w:t>
      </w:r>
      <w:r w:rsidR="00B00445" w:rsidRPr="00D1042E">
        <w:rPr>
          <w:rFonts w:ascii="Times New Roman" w:hAnsi="Times New Roman" w:cs="Times New Roman"/>
          <w:sz w:val="22"/>
        </w:rPr>
        <w:t>16,</w:t>
      </w:r>
      <w:r w:rsidR="00D126C1">
        <w:rPr>
          <w:rFonts w:ascii="Times New Roman" w:hAnsi="Times New Roman" w:cs="Times New Roman"/>
          <w:sz w:val="22"/>
        </w:rPr>
        <w:t xml:space="preserve"> </w:t>
      </w:r>
      <w:r w:rsidR="00B00445" w:rsidRPr="00D1042E">
        <w:rPr>
          <w:rFonts w:ascii="Times New Roman" w:hAnsi="Times New Roman" w:cs="Times New Roman"/>
          <w:sz w:val="22"/>
        </w:rPr>
        <w:t>17,</w:t>
      </w:r>
      <w:r w:rsidR="00D126C1">
        <w:rPr>
          <w:rFonts w:ascii="Times New Roman" w:hAnsi="Times New Roman" w:cs="Times New Roman"/>
          <w:sz w:val="22"/>
        </w:rPr>
        <w:t xml:space="preserve"> </w:t>
      </w:r>
      <w:r w:rsidR="00B00445" w:rsidRPr="00D1042E">
        <w:rPr>
          <w:rFonts w:ascii="Times New Roman" w:hAnsi="Times New Roman" w:cs="Times New Roman"/>
          <w:sz w:val="22"/>
        </w:rPr>
        <w:t>24]</w:t>
      </w:r>
      <w:r w:rsidRPr="00D1042E">
        <w:rPr>
          <w:rFonts w:ascii="Times New Roman" w:hAnsi="Times New Roman" w:cs="Times New Roman"/>
          <w:sz w:val="22"/>
        </w:rPr>
        <w:t>.</w:t>
      </w:r>
      <w:r w:rsidR="004D7EE8" w:rsidRPr="00D1042E">
        <w:rPr>
          <w:rFonts w:ascii="Times New Roman" w:hAnsi="Times New Roman" w:cs="Times New Roman"/>
          <w:sz w:val="22"/>
        </w:rPr>
        <w:t xml:space="preserve"> </w:t>
      </w:r>
      <w:r w:rsidRPr="00D1042E">
        <w:rPr>
          <w:rFonts w:ascii="Times New Roman" w:hAnsi="Times New Roman" w:cs="Times New Roman"/>
          <w:sz w:val="22"/>
        </w:rPr>
        <w:t>Several studies have demonstrated that elevated PI is linked with an inverse nonlinear relationship of cerebral perfusion pressure and linear relationship of intracranial pressure as well as with an increased cerebral vascular resistance and cerebral small vessel disease burden</w:t>
      </w:r>
      <w:r w:rsidR="00EC076F" w:rsidRPr="00D1042E">
        <w:rPr>
          <w:rFonts w:ascii="Times New Roman" w:hAnsi="Times New Roman" w:cs="Times New Roman"/>
          <w:sz w:val="22"/>
        </w:rPr>
        <w:t xml:space="preserve"> [22,</w:t>
      </w:r>
      <w:r w:rsidR="00D126C1">
        <w:rPr>
          <w:rFonts w:ascii="Times New Roman" w:hAnsi="Times New Roman" w:cs="Times New Roman"/>
          <w:sz w:val="22"/>
        </w:rPr>
        <w:t xml:space="preserve"> </w:t>
      </w:r>
      <w:r w:rsidR="00EC076F" w:rsidRPr="00D1042E">
        <w:rPr>
          <w:rFonts w:ascii="Times New Roman" w:hAnsi="Times New Roman" w:cs="Times New Roman"/>
          <w:sz w:val="22"/>
        </w:rPr>
        <w:t>25,</w:t>
      </w:r>
      <w:r w:rsidR="00D126C1">
        <w:rPr>
          <w:rFonts w:ascii="Times New Roman" w:hAnsi="Times New Roman" w:cs="Times New Roman"/>
          <w:sz w:val="22"/>
        </w:rPr>
        <w:t xml:space="preserve"> </w:t>
      </w:r>
      <w:r w:rsidR="00EC076F" w:rsidRPr="00D1042E">
        <w:rPr>
          <w:rFonts w:ascii="Times New Roman" w:hAnsi="Times New Roman" w:cs="Times New Roman"/>
          <w:sz w:val="22"/>
        </w:rPr>
        <w:t>26]</w:t>
      </w:r>
      <w:r w:rsidRPr="00D1042E">
        <w:rPr>
          <w:rFonts w:ascii="Times New Roman" w:hAnsi="Times New Roman" w:cs="Times New Roman"/>
          <w:sz w:val="22"/>
        </w:rPr>
        <w:t>.</w:t>
      </w:r>
      <w:r w:rsidR="006C3958" w:rsidRPr="00D1042E">
        <w:rPr>
          <w:rFonts w:ascii="Times New Roman" w:hAnsi="Times New Roman" w:cs="Times New Roman"/>
          <w:sz w:val="22"/>
        </w:rPr>
        <w:t xml:space="preserve"> </w:t>
      </w:r>
      <w:r w:rsidR="00C51F59" w:rsidRPr="00D1042E">
        <w:rPr>
          <w:rFonts w:ascii="Times New Roman" w:hAnsi="Times New Roman" w:cs="Times New Roman"/>
          <w:sz w:val="22"/>
        </w:rPr>
        <w:t xml:space="preserve">Additionally, </w:t>
      </w:r>
      <w:r w:rsidR="00D126C1">
        <w:rPr>
          <w:rFonts w:ascii="Times New Roman" w:hAnsi="Times New Roman" w:cs="Times New Roman"/>
          <w:sz w:val="22"/>
        </w:rPr>
        <w:t>i</w:t>
      </w:r>
      <w:r w:rsidR="00C51F59" w:rsidRPr="00D1042E">
        <w:rPr>
          <w:rFonts w:ascii="Times New Roman" w:hAnsi="Times New Roman" w:cs="Times New Roman"/>
          <w:sz w:val="22"/>
        </w:rPr>
        <w:t>t has been demonstrated that the MCA</w:t>
      </w:r>
      <w:r w:rsidR="00CF4592" w:rsidRPr="00D1042E">
        <w:rPr>
          <w:rFonts w:ascii="Times New Roman" w:hAnsi="Times New Roman" w:cs="Times New Roman"/>
          <w:sz w:val="22"/>
        </w:rPr>
        <w:t xml:space="preserve"> </w:t>
      </w:r>
      <w:r w:rsidR="00C51F59" w:rsidRPr="00D1042E">
        <w:rPr>
          <w:rFonts w:ascii="Times New Roman" w:hAnsi="Times New Roman" w:cs="Times New Roman"/>
          <w:sz w:val="22"/>
        </w:rPr>
        <w:t>PI and BA</w:t>
      </w:r>
      <w:r w:rsidR="00CF4592" w:rsidRPr="00D1042E">
        <w:rPr>
          <w:rFonts w:ascii="Times New Roman" w:hAnsi="Times New Roman" w:cs="Times New Roman"/>
          <w:sz w:val="22"/>
        </w:rPr>
        <w:t xml:space="preserve"> </w:t>
      </w:r>
      <w:r w:rsidR="00C51F59" w:rsidRPr="00D1042E">
        <w:rPr>
          <w:rFonts w:ascii="Times New Roman" w:hAnsi="Times New Roman" w:cs="Times New Roman"/>
          <w:sz w:val="22"/>
        </w:rPr>
        <w:t xml:space="preserve">PI increase in patients with </w:t>
      </w:r>
      <w:r w:rsidR="00836BE5">
        <w:rPr>
          <w:rFonts w:ascii="Times New Roman" w:hAnsi="Times New Roman" w:cs="Times New Roman"/>
          <w:sz w:val="22"/>
        </w:rPr>
        <w:t>HTN</w:t>
      </w:r>
      <w:r w:rsidR="00836BE5" w:rsidRPr="00D1042E">
        <w:rPr>
          <w:rFonts w:ascii="Times New Roman" w:hAnsi="Times New Roman" w:cs="Times New Roman"/>
          <w:sz w:val="22"/>
        </w:rPr>
        <w:t xml:space="preserve"> </w:t>
      </w:r>
      <w:r w:rsidR="00C51F59" w:rsidRPr="00D1042E">
        <w:rPr>
          <w:rFonts w:ascii="Times New Roman" w:hAnsi="Times New Roman" w:cs="Times New Roman"/>
          <w:sz w:val="22"/>
        </w:rPr>
        <w:t>[27,</w:t>
      </w:r>
      <w:r w:rsidR="00D126C1">
        <w:rPr>
          <w:rFonts w:ascii="Times New Roman" w:hAnsi="Times New Roman" w:cs="Times New Roman"/>
          <w:sz w:val="22"/>
        </w:rPr>
        <w:t xml:space="preserve"> </w:t>
      </w:r>
      <w:r w:rsidR="00C51F59" w:rsidRPr="00D1042E">
        <w:rPr>
          <w:rFonts w:ascii="Times New Roman" w:hAnsi="Times New Roman" w:cs="Times New Roman"/>
          <w:sz w:val="22"/>
        </w:rPr>
        <w:t xml:space="preserve">28]. </w:t>
      </w:r>
      <w:r w:rsidRPr="00D1042E">
        <w:rPr>
          <w:rFonts w:ascii="Times New Roman" w:hAnsi="Times New Roman" w:cs="Times New Roman"/>
          <w:sz w:val="22"/>
        </w:rPr>
        <w:t xml:space="preserve">Our study also showed an increasing tendency of old lacunes </w:t>
      </w:r>
      <w:r w:rsidR="0050008F" w:rsidRPr="00D1042E">
        <w:rPr>
          <w:rFonts w:ascii="Times New Roman" w:hAnsi="Times New Roman" w:cs="Times New Roman"/>
          <w:sz w:val="22"/>
        </w:rPr>
        <w:t xml:space="preserve">and white matter hyperintensities </w:t>
      </w:r>
      <w:r w:rsidRPr="00D1042E">
        <w:rPr>
          <w:rFonts w:ascii="Times New Roman" w:hAnsi="Times New Roman" w:cs="Times New Roman"/>
          <w:sz w:val="22"/>
        </w:rPr>
        <w:t>according to the BA PI quartile, suggesting that small vessel disease burden is related to cerebral arterial stiffness.</w:t>
      </w:r>
    </w:p>
    <w:p w14:paraId="3D98C561" w14:textId="24B8B1E3" w:rsidR="00521046" w:rsidRPr="00D1042E" w:rsidRDefault="00ED1689" w:rsidP="001427DA">
      <w:pPr>
        <w:wordWrap/>
        <w:adjustRightInd w:val="0"/>
        <w:spacing w:after="0" w:line="480" w:lineRule="auto"/>
        <w:ind w:firstLine="800"/>
        <w:rPr>
          <w:rFonts w:ascii="Times New Roman" w:hAnsi="Times New Roman" w:cs="Times New Roman"/>
          <w:sz w:val="22"/>
        </w:rPr>
      </w:pPr>
      <w:r w:rsidRPr="00D1042E">
        <w:rPr>
          <w:rFonts w:ascii="Times New Roman" w:hAnsi="Times New Roman" w:cs="Times New Roman"/>
          <w:sz w:val="22"/>
        </w:rPr>
        <w:t xml:space="preserve">Early </w:t>
      </w:r>
      <w:r w:rsidR="00733770">
        <w:rPr>
          <w:rFonts w:ascii="Times New Roman" w:hAnsi="Times New Roman" w:cs="Times New Roman"/>
          <w:sz w:val="22"/>
        </w:rPr>
        <w:t>ND</w:t>
      </w:r>
      <w:r w:rsidRPr="00D1042E">
        <w:rPr>
          <w:rFonts w:ascii="Times New Roman" w:hAnsi="Times New Roman" w:cs="Times New Roman"/>
          <w:sz w:val="22"/>
        </w:rPr>
        <w:t xml:space="preserve"> with ischemia progression can occur due to decreased cerebral blood flow from </w:t>
      </w:r>
      <w:r w:rsidRPr="00D1042E">
        <w:rPr>
          <w:rFonts w:ascii="Times New Roman" w:hAnsi="Times New Roman" w:cs="Times New Roman"/>
          <w:sz w:val="22"/>
        </w:rPr>
        <w:lastRenderedPageBreak/>
        <w:t xml:space="preserve">parent artery or lack of collateral circulation. Previous study showed that higher </w:t>
      </w:r>
      <w:proofErr w:type="spellStart"/>
      <w:r w:rsidRPr="00D1042E">
        <w:rPr>
          <w:rFonts w:ascii="Times New Roman" w:hAnsi="Times New Roman" w:cs="Times New Roman"/>
          <w:sz w:val="22"/>
        </w:rPr>
        <w:t>pulsatility</w:t>
      </w:r>
      <w:proofErr w:type="spellEnd"/>
      <w:r w:rsidRPr="00D1042E">
        <w:rPr>
          <w:rFonts w:ascii="Times New Roman" w:hAnsi="Times New Roman" w:cs="Times New Roman"/>
          <w:sz w:val="22"/>
        </w:rPr>
        <w:t xml:space="preserve"> of MCA was associated with progression in lacunar infarction [29]. Since PI measured by transcranial Doppler sonography might reflect downstream arterial resistance and vascular perfusion status, elevated PI could be a possible indicator of stroke progression [29].</w:t>
      </w:r>
    </w:p>
    <w:p w14:paraId="6B558897" w14:textId="4B052CA7" w:rsidR="00FA5CE1" w:rsidRPr="00D1042E" w:rsidRDefault="00FA5CE1" w:rsidP="001427DA">
      <w:pPr>
        <w:wordWrap/>
        <w:adjustRightInd w:val="0"/>
        <w:spacing w:after="0" w:line="480" w:lineRule="auto"/>
        <w:ind w:firstLine="800"/>
        <w:rPr>
          <w:rFonts w:ascii="Times New Roman" w:hAnsi="Times New Roman" w:cs="Times New Roman"/>
          <w:b/>
          <w:sz w:val="22"/>
        </w:rPr>
      </w:pPr>
      <w:r w:rsidRPr="00D1042E">
        <w:rPr>
          <w:rFonts w:ascii="Times New Roman" w:hAnsi="Times New Roman" w:cs="Times New Roman"/>
          <w:sz w:val="22"/>
        </w:rPr>
        <w:t xml:space="preserve">Elevated MCA PI is </w:t>
      </w:r>
      <w:r w:rsidR="0050008F" w:rsidRPr="00D1042E">
        <w:rPr>
          <w:rFonts w:ascii="Times New Roman" w:hAnsi="Times New Roman" w:cs="Times New Roman"/>
          <w:sz w:val="22"/>
        </w:rPr>
        <w:t xml:space="preserve">reported to be </w:t>
      </w:r>
      <w:r w:rsidRPr="00D1042E">
        <w:rPr>
          <w:rFonts w:ascii="Times New Roman" w:hAnsi="Times New Roman" w:cs="Times New Roman"/>
          <w:sz w:val="22"/>
        </w:rPr>
        <w:t>associated with deterioration of lacunar cerebral infarction</w:t>
      </w:r>
      <w:r w:rsidR="00D30685" w:rsidRPr="00D1042E">
        <w:rPr>
          <w:rFonts w:ascii="Times New Roman" w:hAnsi="Times New Roman" w:cs="Times New Roman"/>
          <w:sz w:val="22"/>
        </w:rPr>
        <w:t xml:space="preserve"> [17]</w:t>
      </w:r>
      <w:r w:rsidRPr="00D1042E">
        <w:rPr>
          <w:rFonts w:ascii="Times New Roman" w:hAnsi="Times New Roman" w:cs="Times New Roman"/>
          <w:sz w:val="22"/>
        </w:rPr>
        <w:t xml:space="preserve">. Consistent with a previous </w:t>
      </w:r>
      <w:r w:rsidR="0050008F" w:rsidRPr="00D1042E">
        <w:rPr>
          <w:rFonts w:ascii="Times New Roman" w:hAnsi="Times New Roman" w:cs="Times New Roman"/>
          <w:sz w:val="22"/>
        </w:rPr>
        <w:t>report</w:t>
      </w:r>
      <w:r w:rsidRPr="00D1042E">
        <w:rPr>
          <w:rFonts w:ascii="Times New Roman" w:hAnsi="Times New Roman" w:cs="Times New Roman"/>
          <w:sz w:val="22"/>
        </w:rPr>
        <w:t xml:space="preserve">, </w:t>
      </w:r>
      <w:r w:rsidR="0050008F" w:rsidRPr="00D1042E">
        <w:rPr>
          <w:rFonts w:ascii="Times New Roman" w:hAnsi="Times New Roman" w:cs="Times New Roman"/>
          <w:sz w:val="22"/>
        </w:rPr>
        <w:t>MCA blood flow</w:t>
      </w:r>
      <w:r w:rsidRPr="00D1042E">
        <w:rPr>
          <w:rFonts w:ascii="Times New Roman" w:hAnsi="Times New Roman" w:cs="Times New Roman"/>
          <w:sz w:val="22"/>
        </w:rPr>
        <w:t xml:space="preserve"> could not be </w:t>
      </w:r>
      <w:r w:rsidR="0050008F" w:rsidRPr="00D1042E">
        <w:rPr>
          <w:rFonts w:ascii="Times New Roman" w:hAnsi="Times New Roman" w:cs="Times New Roman"/>
          <w:sz w:val="22"/>
        </w:rPr>
        <w:t xml:space="preserve">detected in this study </w:t>
      </w:r>
      <w:r w:rsidRPr="00D1042E">
        <w:rPr>
          <w:rFonts w:ascii="Times New Roman" w:hAnsi="Times New Roman" w:cs="Times New Roman"/>
          <w:sz w:val="22"/>
        </w:rPr>
        <w:t xml:space="preserve">owing to poor acoustical temporal windows in </w:t>
      </w:r>
      <w:r w:rsidR="0050008F" w:rsidRPr="00D1042E">
        <w:rPr>
          <w:rFonts w:ascii="Times New Roman" w:hAnsi="Times New Roman" w:cs="Times New Roman"/>
          <w:sz w:val="22"/>
        </w:rPr>
        <w:t>more than 3</w:t>
      </w:r>
      <w:r w:rsidRPr="00D1042E">
        <w:rPr>
          <w:rFonts w:ascii="Times New Roman" w:hAnsi="Times New Roman" w:cs="Times New Roman"/>
          <w:sz w:val="22"/>
        </w:rPr>
        <w:t>0% of patients</w:t>
      </w:r>
      <w:r w:rsidR="00D30685" w:rsidRPr="00D1042E">
        <w:rPr>
          <w:rFonts w:ascii="Times New Roman" w:hAnsi="Times New Roman" w:cs="Times New Roman"/>
          <w:sz w:val="22"/>
        </w:rPr>
        <w:t xml:space="preserve"> [</w:t>
      </w:r>
      <w:r w:rsidR="00521046" w:rsidRPr="00D1042E">
        <w:rPr>
          <w:rFonts w:ascii="Times New Roman" w:hAnsi="Times New Roman" w:cs="Times New Roman"/>
          <w:sz w:val="22"/>
        </w:rPr>
        <w:t>3</w:t>
      </w:r>
      <w:r w:rsidR="002B7E62" w:rsidRPr="00D1042E">
        <w:rPr>
          <w:rFonts w:ascii="Times New Roman" w:hAnsi="Times New Roman" w:cs="Times New Roman"/>
          <w:sz w:val="22"/>
        </w:rPr>
        <w:t>0</w:t>
      </w:r>
      <w:r w:rsidR="00D30685" w:rsidRPr="00D1042E">
        <w:rPr>
          <w:rFonts w:ascii="Times New Roman" w:hAnsi="Times New Roman" w:cs="Times New Roman"/>
          <w:sz w:val="22"/>
        </w:rPr>
        <w:t>]</w:t>
      </w:r>
      <w:r w:rsidRPr="00D1042E">
        <w:rPr>
          <w:rFonts w:ascii="Times New Roman" w:hAnsi="Times New Roman" w:cs="Times New Roman"/>
          <w:sz w:val="22"/>
        </w:rPr>
        <w:t>. Contrary to MCA PI, BA PI can be measured irrespective of temporal bone windows</w:t>
      </w:r>
      <w:r w:rsidR="001D7BEF" w:rsidRPr="00D1042E">
        <w:rPr>
          <w:rFonts w:ascii="Times New Roman" w:hAnsi="Times New Roman" w:cs="Times New Roman"/>
          <w:sz w:val="22"/>
        </w:rPr>
        <w:t>.</w:t>
      </w:r>
      <w:r w:rsidR="00CF4592" w:rsidRPr="00D1042E">
        <w:rPr>
          <w:rFonts w:ascii="Times New Roman" w:hAnsi="Times New Roman" w:cs="Times New Roman"/>
          <w:sz w:val="22"/>
        </w:rPr>
        <w:t xml:space="preserve"> </w:t>
      </w:r>
      <w:r w:rsidR="001D7BEF" w:rsidRPr="00D1042E">
        <w:rPr>
          <w:rFonts w:ascii="Times New Roman" w:hAnsi="Times New Roman" w:cs="Times New Roman"/>
          <w:sz w:val="22"/>
        </w:rPr>
        <w:t xml:space="preserve">Previous study showed that BA PI is well correlated with MCA PI among the lacunar stroke patients with </w:t>
      </w:r>
      <w:r w:rsidR="00862087">
        <w:rPr>
          <w:rFonts w:ascii="Times New Roman" w:hAnsi="Times New Roman" w:cs="Times New Roman" w:hint="eastAsia"/>
          <w:sz w:val="22"/>
        </w:rPr>
        <w:t>D</w:t>
      </w:r>
      <w:r w:rsidR="00862087">
        <w:rPr>
          <w:rFonts w:ascii="Times New Roman" w:hAnsi="Times New Roman" w:cs="Times New Roman"/>
          <w:sz w:val="22"/>
        </w:rPr>
        <w:t xml:space="preserve">M </w:t>
      </w:r>
      <w:r w:rsidR="001D7BEF" w:rsidRPr="00D1042E">
        <w:rPr>
          <w:rFonts w:ascii="Times New Roman" w:hAnsi="Times New Roman" w:cs="Times New Roman"/>
          <w:sz w:val="22"/>
        </w:rPr>
        <w:t>[3</w:t>
      </w:r>
      <w:r w:rsidR="002B7E62" w:rsidRPr="00D1042E">
        <w:rPr>
          <w:rFonts w:ascii="Times New Roman" w:hAnsi="Times New Roman" w:cs="Times New Roman"/>
          <w:sz w:val="22"/>
        </w:rPr>
        <w:t>1</w:t>
      </w:r>
      <w:r w:rsidR="001D7BEF" w:rsidRPr="00D1042E">
        <w:rPr>
          <w:rFonts w:ascii="Times New Roman" w:hAnsi="Times New Roman" w:cs="Times New Roman"/>
          <w:sz w:val="22"/>
        </w:rPr>
        <w:t>]</w:t>
      </w:r>
      <w:r w:rsidR="00B537E7" w:rsidRPr="00D1042E">
        <w:rPr>
          <w:rFonts w:ascii="Times New Roman" w:hAnsi="Times New Roman" w:cs="Times New Roman"/>
          <w:sz w:val="22"/>
        </w:rPr>
        <w:t xml:space="preserve">. </w:t>
      </w:r>
      <w:r w:rsidRPr="00D1042E">
        <w:rPr>
          <w:rFonts w:ascii="Times New Roman" w:hAnsi="Times New Roman" w:cs="Times New Roman"/>
          <w:sz w:val="22"/>
        </w:rPr>
        <w:t>A</w:t>
      </w:r>
      <w:r w:rsidR="001D7BEF" w:rsidRPr="00D1042E">
        <w:rPr>
          <w:rFonts w:ascii="Times New Roman" w:hAnsi="Times New Roman" w:cs="Times New Roman"/>
          <w:sz w:val="22"/>
        </w:rPr>
        <w:t>nother</w:t>
      </w:r>
      <w:r w:rsidRPr="00D1042E">
        <w:rPr>
          <w:rFonts w:ascii="Times New Roman" w:hAnsi="Times New Roman" w:cs="Times New Roman"/>
          <w:sz w:val="22"/>
        </w:rPr>
        <w:t xml:space="preserve"> previous study reported that BA PI increased earlier than MCA PI in patients with microangiopathy complicated with DM because vessels in the posterior cerebral circulation have fewer adrenergic neurons which regulate vascular tone in response to stimulations other than those in the anterior cerebral circulation</w:t>
      </w:r>
      <w:r w:rsidR="00B55C47" w:rsidRPr="00D1042E">
        <w:rPr>
          <w:rFonts w:ascii="Times New Roman" w:hAnsi="Times New Roman" w:cs="Times New Roman"/>
          <w:sz w:val="22"/>
        </w:rPr>
        <w:t xml:space="preserve"> [20]</w:t>
      </w:r>
      <w:r w:rsidRPr="00D1042E">
        <w:rPr>
          <w:rFonts w:ascii="Times New Roman" w:hAnsi="Times New Roman" w:cs="Times New Roman"/>
          <w:sz w:val="22"/>
        </w:rPr>
        <w:t>.</w:t>
      </w:r>
    </w:p>
    <w:p w14:paraId="36C43EFB" w14:textId="4E61470D" w:rsidR="00610AD0" w:rsidRPr="00D1042E" w:rsidRDefault="00FA5CE1" w:rsidP="001427DA">
      <w:pPr>
        <w:wordWrap/>
        <w:adjustRightInd w:val="0"/>
        <w:spacing w:after="0" w:line="480" w:lineRule="auto"/>
        <w:ind w:firstLine="800"/>
        <w:rPr>
          <w:rFonts w:ascii="Times New Roman" w:hAnsi="Times New Roman" w:cs="Times New Roman"/>
          <w:sz w:val="22"/>
        </w:rPr>
      </w:pPr>
      <w:r w:rsidRPr="00D1042E">
        <w:rPr>
          <w:rFonts w:ascii="Times New Roman" w:hAnsi="Times New Roman" w:cs="Times New Roman"/>
          <w:sz w:val="22"/>
        </w:rPr>
        <w:t>The study has several limitations. First, the cross-sectional design of our analyses limits our ability to determine a causal relationship between BA PI and ND. Second, BA PI was only measured at admission, which yielded no data regarding the temporal change during acute cerebral infarction. Third, this study was performed in a single hospital in Seoul, Korea; therefore, more studies are required to generalize our findings. The strength of this study is that we constructed a multivariable logistic model including clinical, laboratory, and imaging variables of brain MRI and CTA and confirmed the independent association between BA PI and ND.</w:t>
      </w:r>
    </w:p>
    <w:p w14:paraId="4F44B831" w14:textId="77777777" w:rsidR="00FD042A" w:rsidRPr="00D1042E" w:rsidRDefault="00FD042A" w:rsidP="001427DA">
      <w:pPr>
        <w:widowControl/>
        <w:wordWrap/>
        <w:autoSpaceDE/>
        <w:autoSpaceDN/>
        <w:adjustRightInd w:val="0"/>
        <w:spacing w:after="0" w:line="480" w:lineRule="auto"/>
        <w:rPr>
          <w:rFonts w:ascii="Times New Roman" w:hAnsi="Times New Roman" w:cs="Times New Roman"/>
          <w:b/>
          <w:sz w:val="22"/>
        </w:rPr>
      </w:pPr>
    </w:p>
    <w:p w14:paraId="3BDD4707" w14:textId="208ED504" w:rsidR="00D15686" w:rsidRPr="002A3CBE" w:rsidRDefault="00D15686" w:rsidP="001427DA">
      <w:pPr>
        <w:widowControl/>
        <w:wordWrap/>
        <w:autoSpaceDE/>
        <w:autoSpaceDN/>
        <w:adjustRightInd w:val="0"/>
        <w:spacing w:after="0" w:line="480" w:lineRule="auto"/>
        <w:rPr>
          <w:rFonts w:ascii="Times New Roman" w:hAnsi="Times New Roman" w:cs="Times New Roman"/>
          <w:b/>
          <w:sz w:val="28"/>
          <w:szCs w:val="28"/>
        </w:rPr>
      </w:pPr>
      <w:r w:rsidRPr="002A3CBE">
        <w:rPr>
          <w:rFonts w:ascii="Times New Roman" w:hAnsi="Times New Roman" w:cs="Times New Roman"/>
          <w:b/>
          <w:sz w:val="28"/>
          <w:szCs w:val="28"/>
        </w:rPr>
        <w:t>Conclusions</w:t>
      </w:r>
    </w:p>
    <w:p w14:paraId="04EFA07B" w14:textId="09A615E9" w:rsidR="00D15686" w:rsidRPr="00D1042E" w:rsidRDefault="00D70829" w:rsidP="001427DA">
      <w:pPr>
        <w:wordWrap/>
        <w:adjustRightInd w:val="0"/>
        <w:spacing w:after="0" w:line="480" w:lineRule="auto"/>
        <w:rPr>
          <w:rFonts w:ascii="Times New Roman" w:hAnsi="Times New Roman" w:cs="Times New Roman"/>
          <w:sz w:val="22"/>
        </w:rPr>
      </w:pPr>
      <w:r w:rsidRPr="00D1042E">
        <w:rPr>
          <w:rFonts w:ascii="Times New Roman" w:hAnsi="Times New Roman" w:cs="Times New Roman"/>
          <w:sz w:val="22"/>
        </w:rPr>
        <w:t>T</w:t>
      </w:r>
      <w:r w:rsidRPr="00D1042E">
        <w:rPr>
          <w:rFonts w:ascii="Times New Roman" w:hAnsi="Times New Roman" w:cs="Times New Roman" w:hint="eastAsia"/>
          <w:sz w:val="22"/>
        </w:rPr>
        <w:t xml:space="preserve">his </w:t>
      </w:r>
      <w:r w:rsidRPr="00D1042E">
        <w:rPr>
          <w:rFonts w:ascii="Times New Roman" w:hAnsi="Times New Roman" w:cs="Times New Roman"/>
          <w:sz w:val="22"/>
        </w:rPr>
        <w:t xml:space="preserve">study </w:t>
      </w:r>
      <w:r w:rsidR="0050008F" w:rsidRPr="00D1042E">
        <w:rPr>
          <w:rFonts w:ascii="Times New Roman" w:hAnsi="Times New Roman" w:cs="Times New Roman"/>
          <w:sz w:val="22"/>
        </w:rPr>
        <w:t>show</w:t>
      </w:r>
      <w:r w:rsidRPr="00D1042E">
        <w:rPr>
          <w:rFonts w:ascii="Times New Roman" w:hAnsi="Times New Roman" w:cs="Times New Roman"/>
          <w:sz w:val="22"/>
        </w:rPr>
        <w:t xml:space="preserve">ed that </w:t>
      </w:r>
      <w:r w:rsidR="00080CCC" w:rsidRPr="00D1042E">
        <w:rPr>
          <w:rFonts w:ascii="Times New Roman" w:hAnsi="Times New Roman" w:cs="Times New Roman"/>
          <w:sz w:val="22"/>
        </w:rPr>
        <w:t xml:space="preserve">high BA PI could be associated with ND in acute stroke patients. BA PI </w:t>
      </w:r>
      <w:r w:rsidR="0050008F" w:rsidRPr="00D1042E">
        <w:rPr>
          <w:rFonts w:ascii="Times New Roman" w:hAnsi="Times New Roman" w:cs="Times New Roman"/>
          <w:sz w:val="22"/>
        </w:rPr>
        <w:t>c</w:t>
      </w:r>
      <w:r w:rsidR="00080CCC" w:rsidRPr="00D1042E">
        <w:rPr>
          <w:rFonts w:ascii="Times New Roman" w:hAnsi="Times New Roman" w:cs="Times New Roman"/>
          <w:sz w:val="22"/>
        </w:rPr>
        <w:t>ould</w:t>
      </w:r>
      <w:r w:rsidR="0050008F" w:rsidRPr="00D1042E">
        <w:rPr>
          <w:rFonts w:ascii="Times New Roman" w:hAnsi="Times New Roman" w:cs="Times New Roman"/>
          <w:sz w:val="22"/>
        </w:rPr>
        <w:t xml:space="preserve"> help to predict </w:t>
      </w:r>
      <w:r w:rsidR="00080CCC" w:rsidRPr="00D1042E">
        <w:rPr>
          <w:rFonts w:ascii="Times New Roman" w:hAnsi="Times New Roman" w:cs="Times New Roman"/>
          <w:sz w:val="22"/>
        </w:rPr>
        <w:t xml:space="preserve">ND </w:t>
      </w:r>
      <w:r w:rsidR="0050008F" w:rsidRPr="00D1042E">
        <w:rPr>
          <w:rFonts w:ascii="Times New Roman" w:hAnsi="Times New Roman" w:cs="Times New Roman"/>
          <w:sz w:val="22"/>
        </w:rPr>
        <w:t xml:space="preserve">among stroke patients, </w:t>
      </w:r>
      <w:r w:rsidR="00CF7BFC" w:rsidRPr="00D1042E">
        <w:rPr>
          <w:rFonts w:ascii="Times New Roman" w:hAnsi="Times New Roman" w:cs="Times New Roman"/>
          <w:sz w:val="22"/>
        </w:rPr>
        <w:t>and pro</w:t>
      </w:r>
      <w:r w:rsidR="0050008F" w:rsidRPr="00D1042E">
        <w:rPr>
          <w:rFonts w:ascii="Times New Roman" w:hAnsi="Times New Roman" w:cs="Times New Roman"/>
          <w:sz w:val="22"/>
        </w:rPr>
        <w:t>active</w:t>
      </w:r>
      <w:r w:rsidR="00CF7BFC" w:rsidRPr="00D1042E">
        <w:rPr>
          <w:rFonts w:ascii="Times New Roman" w:hAnsi="Times New Roman" w:cs="Times New Roman"/>
          <w:sz w:val="22"/>
        </w:rPr>
        <w:t xml:space="preserve"> management </w:t>
      </w:r>
      <w:r w:rsidR="0050008F" w:rsidRPr="00D1042E">
        <w:rPr>
          <w:rFonts w:ascii="Times New Roman" w:hAnsi="Times New Roman" w:cs="Times New Roman"/>
          <w:sz w:val="22"/>
        </w:rPr>
        <w:t>strategy for</w:t>
      </w:r>
      <w:r w:rsidR="00080CCC" w:rsidRPr="00D1042E">
        <w:rPr>
          <w:rFonts w:ascii="Times New Roman" w:hAnsi="Times New Roman" w:cs="Times New Roman"/>
          <w:sz w:val="22"/>
        </w:rPr>
        <w:t xml:space="preserve"> </w:t>
      </w:r>
      <w:r w:rsidR="00CF7BFC" w:rsidRPr="00D1042E">
        <w:rPr>
          <w:rFonts w:ascii="Times New Roman" w:hAnsi="Times New Roman" w:cs="Times New Roman"/>
          <w:sz w:val="22"/>
        </w:rPr>
        <w:t>a</w:t>
      </w:r>
      <w:r w:rsidR="0050008F" w:rsidRPr="00D1042E">
        <w:rPr>
          <w:rFonts w:ascii="Times New Roman" w:hAnsi="Times New Roman" w:cs="Times New Roman"/>
          <w:sz w:val="22"/>
        </w:rPr>
        <w:t xml:space="preserve">t-risk </w:t>
      </w:r>
      <w:r w:rsidR="00CF7BFC" w:rsidRPr="00D1042E">
        <w:rPr>
          <w:rFonts w:ascii="Times New Roman" w:hAnsi="Times New Roman" w:cs="Times New Roman"/>
          <w:sz w:val="22"/>
        </w:rPr>
        <w:t>stroke patients</w:t>
      </w:r>
      <w:r w:rsidR="0050008F" w:rsidRPr="00D1042E">
        <w:rPr>
          <w:rFonts w:ascii="Times New Roman" w:hAnsi="Times New Roman" w:cs="Times New Roman"/>
          <w:sz w:val="22"/>
        </w:rPr>
        <w:t xml:space="preserve"> are required to prevent stroke progression</w:t>
      </w:r>
      <w:r w:rsidR="00CF7BFC" w:rsidRPr="00D1042E">
        <w:rPr>
          <w:rFonts w:ascii="Times New Roman" w:hAnsi="Times New Roman" w:cs="Times New Roman"/>
          <w:sz w:val="22"/>
        </w:rPr>
        <w:t>.</w:t>
      </w:r>
    </w:p>
    <w:p w14:paraId="63CAABDA" w14:textId="4E725017" w:rsidR="001E33F1" w:rsidRPr="0050008F" w:rsidRDefault="001E33F1" w:rsidP="001427DA">
      <w:pPr>
        <w:spacing w:after="0" w:line="480" w:lineRule="auto"/>
        <w:rPr>
          <w:rFonts w:ascii="Times New Roman" w:hAnsi="Times New Roman" w:cs="Times New Roman"/>
          <w:sz w:val="24"/>
          <w:szCs w:val="24"/>
        </w:rPr>
      </w:pPr>
    </w:p>
    <w:p w14:paraId="12776663" w14:textId="083AE8C5" w:rsidR="0096261E" w:rsidRPr="002A3CBE" w:rsidRDefault="0096261E" w:rsidP="001427DA">
      <w:pPr>
        <w:spacing w:after="0" w:line="480" w:lineRule="auto"/>
        <w:rPr>
          <w:rFonts w:ascii="Times New Roman" w:hAnsi="Times New Roman" w:cs="Times New Roman"/>
          <w:b/>
          <w:sz w:val="28"/>
          <w:szCs w:val="28"/>
        </w:rPr>
      </w:pPr>
      <w:r w:rsidRPr="002A3CBE">
        <w:rPr>
          <w:rFonts w:ascii="Times New Roman" w:hAnsi="Times New Roman" w:cs="Times New Roman"/>
          <w:b/>
          <w:sz w:val="28"/>
          <w:szCs w:val="28"/>
        </w:rPr>
        <w:t>Abbreviations</w:t>
      </w:r>
    </w:p>
    <w:p w14:paraId="5D7BC34E" w14:textId="724061E0" w:rsidR="004A28BB" w:rsidRPr="00FD042A" w:rsidRDefault="004A28BB" w:rsidP="001427DA">
      <w:pPr>
        <w:spacing w:after="0" w:line="480" w:lineRule="auto"/>
        <w:rPr>
          <w:rFonts w:ascii="Times New Roman" w:hAnsi="Times New Roman" w:cs="Times New Roman"/>
          <w:sz w:val="22"/>
        </w:rPr>
      </w:pPr>
      <w:r w:rsidRPr="00FD042A">
        <w:rPr>
          <w:rFonts w:ascii="Times New Roman" w:hAnsi="Times New Roman" w:cs="Times New Roman"/>
          <w:sz w:val="22"/>
        </w:rPr>
        <w:t>BA: Basilar artery</w:t>
      </w:r>
      <w:r w:rsidR="00FD042A" w:rsidRPr="00FD042A">
        <w:rPr>
          <w:rFonts w:ascii="Times New Roman" w:hAnsi="Times New Roman" w:cs="Times New Roman"/>
          <w:sz w:val="22"/>
        </w:rPr>
        <w:t xml:space="preserve">; </w:t>
      </w:r>
      <w:r w:rsidRPr="00FD042A">
        <w:rPr>
          <w:rFonts w:ascii="Times New Roman" w:hAnsi="Times New Roman" w:cs="Times New Roman"/>
          <w:sz w:val="22"/>
        </w:rPr>
        <w:t>BP: Blood pressure</w:t>
      </w:r>
      <w:r w:rsidR="00FD042A" w:rsidRPr="00FD042A">
        <w:rPr>
          <w:rFonts w:ascii="Times New Roman" w:hAnsi="Times New Roman" w:cs="Times New Roman"/>
          <w:sz w:val="22"/>
        </w:rPr>
        <w:t xml:space="preserve">; </w:t>
      </w:r>
      <w:r w:rsidRPr="00FD042A">
        <w:rPr>
          <w:rFonts w:ascii="Times New Roman" w:hAnsi="Times New Roman" w:cs="Times New Roman"/>
          <w:sz w:val="22"/>
        </w:rPr>
        <w:t>CAS: Cerebral atherosclerosis score</w:t>
      </w:r>
      <w:r w:rsidR="00FD042A" w:rsidRPr="00FD042A">
        <w:rPr>
          <w:rFonts w:ascii="Times New Roman" w:hAnsi="Times New Roman" w:cs="Times New Roman"/>
          <w:sz w:val="22"/>
        </w:rPr>
        <w:t xml:space="preserve">; </w:t>
      </w:r>
      <w:r w:rsidRPr="00FD042A">
        <w:rPr>
          <w:rFonts w:ascii="Times New Roman" w:hAnsi="Times New Roman" w:cs="Times New Roman"/>
          <w:sz w:val="22"/>
        </w:rPr>
        <w:t>CI: Confidence interval</w:t>
      </w:r>
      <w:r w:rsidR="00FD042A" w:rsidRPr="00FD042A">
        <w:rPr>
          <w:rFonts w:ascii="Times New Roman" w:hAnsi="Times New Roman" w:cs="Times New Roman"/>
          <w:sz w:val="22"/>
        </w:rPr>
        <w:t xml:space="preserve">; </w:t>
      </w:r>
      <w:r w:rsidRPr="00FD042A">
        <w:rPr>
          <w:rFonts w:ascii="Times New Roman" w:hAnsi="Times New Roman" w:cs="Times New Roman"/>
          <w:sz w:val="22"/>
        </w:rPr>
        <w:lastRenderedPageBreak/>
        <w:t>CT: Computed tomography</w:t>
      </w:r>
      <w:r w:rsidR="00FD042A" w:rsidRPr="00FD042A">
        <w:rPr>
          <w:rFonts w:ascii="Times New Roman" w:hAnsi="Times New Roman" w:cs="Times New Roman"/>
          <w:sz w:val="22"/>
        </w:rPr>
        <w:t xml:space="preserve">; </w:t>
      </w:r>
      <w:r w:rsidRPr="00FD042A">
        <w:rPr>
          <w:rFonts w:ascii="Times New Roman" w:hAnsi="Times New Roman" w:cs="Times New Roman"/>
          <w:sz w:val="22"/>
        </w:rPr>
        <w:t>CTA: Computed tomography angiography</w:t>
      </w:r>
      <w:r w:rsidR="00FD042A" w:rsidRPr="00FD042A">
        <w:rPr>
          <w:rFonts w:ascii="Times New Roman" w:hAnsi="Times New Roman" w:cs="Times New Roman"/>
          <w:sz w:val="22"/>
        </w:rPr>
        <w:t xml:space="preserve">; </w:t>
      </w:r>
      <w:r w:rsidRPr="00FD042A">
        <w:rPr>
          <w:rFonts w:ascii="Times New Roman" w:hAnsi="Times New Roman" w:cs="Times New Roman"/>
          <w:sz w:val="22"/>
        </w:rPr>
        <w:t>DM: Diabetes mellitus</w:t>
      </w:r>
      <w:r w:rsidR="00FD042A" w:rsidRPr="00FD042A">
        <w:rPr>
          <w:rFonts w:ascii="Times New Roman" w:hAnsi="Times New Roman" w:cs="Times New Roman"/>
          <w:sz w:val="22"/>
        </w:rPr>
        <w:t xml:space="preserve">; </w:t>
      </w:r>
      <w:r w:rsidRPr="00FD042A">
        <w:rPr>
          <w:rFonts w:ascii="Times New Roman" w:hAnsi="Times New Roman" w:cs="Times New Roman"/>
          <w:sz w:val="22"/>
        </w:rPr>
        <w:t>HTN: Hypertension</w:t>
      </w:r>
      <w:r w:rsidR="00FD042A" w:rsidRPr="00FD042A">
        <w:rPr>
          <w:rFonts w:ascii="Times New Roman" w:hAnsi="Times New Roman" w:cs="Times New Roman"/>
          <w:sz w:val="22"/>
        </w:rPr>
        <w:t xml:space="preserve">; </w:t>
      </w:r>
      <w:r w:rsidRPr="00FD042A">
        <w:rPr>
          <w:rFonts w:ascii="Times New Roman" w:hAnsi="Times New Roman" w:cs="Times New Roman"/>
          <w:sz w:val="22"/>
        </w:rPr>
        <w:t>MCA: Middle cerebral artery</w:t>
      </w:r>
      <w:r w:rsidR="00FD042A" w:rsidRPr="00FD042A">
        <w:rPr>
          <w:rFonts w:ascii="Times New Roman" w:hAnsi="Times New Roman" w:cs="Times New Roman"/>
          <w:sz w:val="22"/>
        </w:rPr>
        <w:t xml:space="preserve">; </w:t>
      </w:r>
      <w:r w:rsidR="001427DA">
        <w:rPr>
          <w:rFonts w:ascii="Times New Roman" w:hAnsi="Times New Roman" w:cs="Times New Roman"/>
          <w:sz w:val="22"/>
        </w:rPr>
        <w:t xml:space="preserve">MRI: Magnetic resonance imaging; </w:t>
      </w:r>
      <w:r w:rsidRPr="00FD042A">
        <w:rPr>
          <w:rFonts w:ascii="Times New Roman" w:hAnsi="Times New Roman" w:cs="Times New Roman"/>
          <w:sz w:val="22"/>
        </w:rPr>
        <w:t>ND: Neurological deterioration</w:t>
      </w:r>
      <w:r w:rsidR="00FD042A" w:rsidRPr="00FD042A">
        <w:rPr>
          <w:rFonts w:ascii="Times New Roman" w:hAnsi="Times New Roman" w:cs="Times New Roman"/>
          <w:sz w:val="22"/>
        </w:rPr>
        <w:t xml:space="preserve">; </w:t>
      </w:r>
      <w:r w:rsidR="001427DA">
        <w:rPr>
          <w:rFonts w:ascii="Times New Roman" w:hAnsi="Times New Roman" w:cs="Times New Roman"/>
          <w:sz w:val="22"/>
        </w:rPr>
        <w:t xml:space="preserve">NIHSS: National Institutes of Health Stroke Scale; </w:t>
      </w:r>
      <w:r w:rsidRPr="00FD042A">
        <w:rPr>
          <w:rFonts w:ascii="Times New Roman" w:hAnsi="Times New Roman" w:cs="Times New Roman"/>
          <w:sz w:val="22"/>
        </w:rPr>
        <w:t>OR: Odds ratio</w:t>
      </w:r>
      <w:r w:rsidR="00FD042A" w:rsidRPr="00FD042A">
        <w:rPr>
          <w:rFonts w:ascii="Times New Roman" w:hAnsi="Times New Roman" w:cs="Times New Roman"/>
          <w:sz w:val="22"/>
        </w:rPr>
        <w:t xml:space="preserve">; </w:t>
      </w:r>
      <w:r w:rsidRPr="00FD042A">
        <w:rPr>
          <w:rFonts w:ascii="Times New Roman" w:hAnsi="Times New Roman" w:cs="Times New Roman"/>
          <w:sz w:val="22"/>
        </w:rPr>
        <w:t>PDV: Peak diastolic velocity</w:t>
      </w:r>
      <w:r w:rsidR="00FD042A" w:rsidRPr="00FD042A">
        <w:rPr>
          <w:rFonts w:ascii="Times New Roman" w:hAnsi="Times New Roman" w:cs="Times New Roman"/>
          <w:sz w:val="22"/>
        </w:rPr>
        <w:t xml:space="preserve">; </w:t>
      </w:r>
      <w:r w:rsidRPr="00FD042A">
        <w:rPr>
          <w:rFonts w:ascii="Times New Roman" w:hAnsi="Times New Roman" w:cs="Times New Roman"/>
          <w:sz w:val="22"/>
        </w:rPr>
        <w:t xml:space="preserve">PI: </w:t>
      </w:r>
      <w:proofErr w:type="spellStart"/>
      <w:r w:rsidRPr="00FD042A">
        <w:rPr>
          <w:rFonts w:ascii="Times New Roman" w:hAnsi="Times New Roman" w:cs="Times New Roman"/>
          <w:sz w:val="22"/>
        </w:rPr>
        <w:t>Pulsatility</w:t>
      </w:r>
      <w:proofErr w:type="spellEnd"/>
      <w:r w:rsidRPr="00FD042A">
        <w:rPr>
          <w:rFonts w:ascii="Times New Roman" w:hAnsi="Times New Roman" w:cs="Times New Roman"/>
          <w:sz w:val="22"/>
        </w:rPr>
        <w:t xml:space="preserve"> index</w:t>
      </w:r>
      <w:r w:rsidR="00FD042A" w:rsidRPr="00FD042A">
        <w:rPr>
          <w:rFonts w:ascii="Times New Roman" w:hAnsi="Times New Roman" w:cs="Times New Roman"/>
          <w:sz w:val="22"/>
        </w:rPr>
        <w:t xml:space="preserve">; </w:t>
      </w:r>
      <w:r w:rsidRPr="00FD042A">
        <w:rPr>
          <w:rFonts w:ascii="Times New Roman" w:hAnsi="Times New Roman" w:cs="Times New Roman"/>
          <w:sz w:val="22"/>
        </w:rPr>
        <w:t>PSV: Peak systolic flow velocity</w:t>
      </w:r>
      <w:r w:rsidR="00FD042A" w:rsidRPr="00FD042A">
        <w:rPr>
          <w:rFonts w:ascii="Times New Roman" w:hAnsi="Times New Roman" w:cs="Times New Roman"/>
          <w:sz w:val="22"/>
        </w:rPr>
        <w:t xml:space="preserve">; </w:t>
      </w:r>
      <w:r w:rsidRPr="00FD042A">
        <w:rPr>
          <w:rFonts w:ascii="Times New Roman" w:hAnsi="Times New Roman" w:cs="Times New Roman"/>
          <w:sz w:val="22"/>
        </w:rPr>
        <w:t>SBP: Systolic blood pressure</w:t>
      </w:r>
      <w:r w:rsidR="00FD042A" w:rsidRPr="00FD042A">
        <w:rPr>
          <w:rFonts w:ascii="Times New Roman" w:hAnsi="Times New Roman" w:cs="Times New Roman"/>
          <w:sz w:val="22"/>
        </w:rPr>
        <w:t xml:space="preserve">; </w:t>
      </w:r>
      <w:r w:rsidRPr="00FD042A">
        <w:rPr>
          <w:rFonts w:ascii="Times New Roman" w:hAnsi="Times New Roman" w:cs="Times New Roman"/>
          <w:sz w:val="22"/>
        </w:rPr>
        <w:t>TCD: Transcranial Doppler</w:t>
      </w:r>
      <w:r w:rsidR="00FD042A" w:rsidRPr="00FD042A">
        <w:rPr>
          <w:rFonts w:ascii="Times New Roman" w:hAnsi="Times New Roman" w:cs="Times New Roman"/>
          <w:sz w:val="22"/>
        </w:rPr>
        <w:t xml:space="preserve">; </w:t>
      </w:r>
      <w:r w:rsidRPr="00FD042A">
        <w:rPr>
          <w:rFonts w:ascii="Times New Roman" w:hAnsi="Times New Roman" w:cs="Times New Roman"/>
          <w:sz w:val="22"/>
        </w:rPr>
        <w:t>TIA: Transient ischemic attack</w:t>
      </w:r>
    </w:p>
    <w:p w14:paraId="62315DBD" w14:textId="77777777" w:rsidR="0096261E" w:rsidRPr="004A28BB" w:rsidRDefault="0096261E" w:rsidP="001427DA">
      <w:pPr>
        <w:spacing w:after="0" w:line="480" w:lineRule="auto"/>
        <w:rPr>
          <w:rFonts w:ascii="Times New Roman" w:hAnsi="Times New Roman" w:cs="Times New Roman"/>
          <w:sz w:val="24"/>
          <w:szCs w:val="24"/>
        </w:rPr>
      </w:pPr>
    </w:p>
    <w:p w14:paraId="111A5E6C" w14:textId="5ED4F022" w:rsidR="009A30EF" w:rsidRPr="002A3CBE" w:rsidRDefault="009A30EF" w:rsidP="001427DA">
      <w:pPr>
        <w:wordWrap/>
        <w:spacing w:after="0" w:line="480" w:lineRule="auto"/>
        <w:rPr>
          <w:rFonts w:ascii="Times New Roman" w:hAnsi="Times New Roman" w:cs="Times New Roman"/>
          <w:b/>
          <w:sz w:val="28"/>
          <w:szCs w:val="28"/>
        </w:rPr>
      </w:pPr>
      <w:r w:rsidRPr="002A3CBE">
        <w:rPr>
          <w:rFonts w:ascii="Times New Roman" w:hAnsi="Times New Roman" w:cs="Times New Roman"/>
          <w:b/>
          <w:sz w:val="28"/>
          <w:szCs w:val="28"/>
        </w:rPr>
        <w:t>Declarations</w:t>
      </w:r>
    </w:p>
    <w:p w14:paraId="52D0CF4C" w14:textId="5FDEDAE3" w:rsidR="00E9654D" w:rsidRPr="00FD042A" w:rsidRDefault="00E9654D" w:rsidP="001427DA">
      <w:pPr>
        <w:widowControl/>
        <w:wordWrap/>
        <w:autoSpaceDE/>
        <w:autoSpaceDN/>
        <w:spacing w:after="0" w:line="480" w:lineRule="auto"/>
        <w:rPr>
          <w:rFonts w:ascii="Times New Roman" w:hAnsi="Times New Roman" w:cs="Times New Roman"/>
          <w:b/>
          <w:bCs/>
          <w:sz w:val="22"/>
        </w:rPr>
      </w:pPr>
      <w:r w:rsidRPr="00FD042A">
        <w:rPr>
          <w:rFonts w:ascii="Times New Roman" w:hAnsi="Times New Roman" w:cs="Times New Roman"/>
          <w:b/>
          <w:bCs/>
          <w:sz w:val="22"/>
        </w:rPr>
        <w:t>E</w:t>
      </w:r>
      <w:r w:rsidRPr="00FD042A">
        <w:rPr>
          <w:rFonts w:ascii="Times New Roman" w:hAnsi="Times New Roman" w:cs="Times New Roman" w:hint="eastAsia"/>
          <w:b/>
          <w:bCs/>
          <w:sz w:val="22"/>
        </w:rPr>
        <w:t xml:space="preserve">thical </w:t>
      </w:r>
      <w:r w:rsidRPr="00FD042A">
        <w:rPr>
          <w:rFonts w:ascii="Times New Roman" w:hAnsi="Times New Roman" w:cs="Times New Roman"/>
          <w:b/>
          <w:bCs/>
          <w:sz w:val="22"/>
        </w:rPr>
        <w:t>approval and consent to participate</w:t>
      </w:r>
    </w:p>
    <w:p w14:paraId="03801687" w14:textId="07EB79F7" w:rsidR="00E9654D" w:rsidRPr="00FD042A" w:rsidRDefault="00A92B90" w:rsidP="001427DA">
      <w:pPr>
        <w:widowControl/>
        <w:wordWrap/>
        <w:autoSpaceDE/>
        <w:autoSpaceDN/>
        <w:spacing w:after="0" w:line="480" w:lineRule="auto"/>
        <w:rPr>
          <w:rFonts w:ascii="Times New Roman" w:eastAsia="STIX-Regular" w:hAnsi="Times New Roman" w:cs="Times New Roman"/>
          <w:kern w:val="0"/>
          <w:sz w:val="22"/>
        </w:rPr>
      </w:pPr>
      <w:r w:rsidRPr="00FD042A">
        <w:rPr>
          <w:rFonts w:ascii="Times New Roman" w:hAnsi="Times New Roman" w:cs="Times New Roman"/>
          <w:sz w:val="22"/>
        </w:rPr>
        <w:t xml:space="preserve">This study was reviewed and approved by the </w:t>
      </w:r>
      <w:r w:rsidR="001427DA" w:rsidRPr="00FD042A">
        <w:rPr>
          <w:rFonts w:ascii="Times New Roman" w:hAnsi="Times New Roman" w:cs="Times New Roman"/>
          <w:sz w:val="22"/>
        </w:rPr>
        <w:t xml:space="preserve">Institutional Review Board </w:t>
      </w:r>
      <w:r w:rsidRPr="00FD042A">
        <w:rPr>
          <w:rFonts w:ascii="Times New Roman" w:hAnsi="Times New Roman" w:cs="Times New Roman"/>
          <w:sz w:val="22"/>
        </w:rPr>
        <w:t>of Chung-Ang University Hospital (C2013110) and was conducted</w:t>
      </w:r>
      <w:r w:rsidRPr="00FD042A">
        <w:rPr>
          <w:rFonts w:ascii="Times New Roman" w:eastAsia="STIX-Regular" w:hAnsi="Times New Roman" w:cs="Times New Roman"/>
          <w:kern w:val="0"/>
          <w:sz w:val="22"/>
        </w:rPr>
        <w:t xml:space="preserve"> in accordance with the </w:t>
      </w:r>
      <w:r w:rsidR="001427DA">
        <w:rPr>
          <w:rFonts w:ascii="Times New Roman" w:eastAsia="STIX-Regular" w:hAnsi="Times New Roman" w:cs="Times New Roman"/>
          <w:kern w:val="0"/>
          <w:sz w:val="22"/>
        </w:rPr>
        <w:t xml:space="preserve">principles of the Declaration of </w:t>
      </w:r>
      <w:r w:rsidRPr="00FD042A">
        <w:rPr>
          <w:rFonts w:ascii="Times New Roman" w:eastAsia="STIX-Regular" w:hAnsi="Times New Roman" w:cs="Times New Roman"/>
          <w:kern w:val="0"/>
          <w:sz w:val="22"/>
        </w:rPr>
        <w:t>Hels</w:t>
      </w:r>
      <w:r w:rsidR="001427DA">
        <w:rPr>
          <w:rFonts w:ascii="Times New Roman" w:eastAsia="STIX-Regular" w:hAnsi="Times New Roman" w:cs="Times New Roman"/>
          <w:kern w:val="0"/>
          <w:sz w:val="22"/>
        </w:rPr>
        <w:t>inki</w:t>
      </w:r>
      <w:r w:rsidRPr="00FD042A">
        <w:rPr>
          <w:rFonts w:ascii="Times New Roman" w:eastAsia="STIX-Regular" w:hAnsi="Times New Roman" w:cs="Times New Roman"/>
          <w:kern w:val="0"/>
          <w:sz w:val="22"/>
        </w:rPr>
        <w:t>.</w:t>
      </w:r>
    </w:p>
    <w:p w14:paraId="0833F8F0" w14:textId="77777777" w:rsidR="00A92B90" w:rsidRPr="00FD042A" w:rsidRDefault="00A92B90" w:rsidP="001427DA">
      <w:pPr>
        <w:widowControl/>
        <w:wordWrap/>
        <w:autoSpaceDE/>
        <w:autoSpaceDN/>
        <w:spacing w:after="0" w:line="480" w:lineRule="auto"/>
        <w:rPr>
          <w:rFonts w:ascii="Times New Roman" w:hAnsi="Times New Roman" w:cs="Times New Roman"/>
          <w:sz w:val="22"/>
        </w:rPr>
      </w:pPr>
    </w:p>
    <w:p w14:paraId="41AD7D81" w14:textId="61A2859A" w:rsidR="00E9654D" w:rsidRPr="00FD042A" w:rsidRDefault="00E9654D" w:rsidP="001427DA">
      <w:pPr>
        <w:widowControl/>
        <w:wordWrap/>
        <w:autoSpaceDE/>
        <w:autoSpaceDN/>
        <w:spacing w:after="0" w:line="480" w:lineRule="auto"/>
        <w:rPr>
          <w:rFonts w:ascii="Times New Roman" w:hAnsi="Times New Roman" w:cs="Times New Roman"/>
          <w:b/>
          <w:bCs/>
          <w:sz w:val="22"/>
        </w:rPr>
      </w:pPr>
      <w:r w:rsidRPr="00FD042A">
        <w:rPr>
          <w:rFonts w:ascii="Times New Roman" w:hAnsi="Times New Roman" w:cs="Times New Roman"/>
          <w:b/>
          <w:bCs/>
          <w:sz w:val="22"/>
        </w:rPr>
        <w:t>Consent for publication</w:t>
      </w:r>
    </w:p>
    <w:p w14:paraId="32EC43CE" w14:textId="523628F1" w:rsidR="00645840" w:rsidRPr="00FD042A" w:rsidRDefault="00EC1635" w:rsidP="001427DA">
      <w:pPr>
        <w:widowControl/>
        <w:wordWrap/>
        <w:autoSpaceDE/>
        <w:autoSpaceDN/>
        <w:spacing w:after="0" w:line="480" w:lineRule="auto"/>
        <w:rPr>
          <w:rFonts w:ascii="Times New Roman" w:hAnsi="Times New Roman" w:cs="Times New Roman"/>
          <w:sz w:val="22"/>
        </w:rPr>
      </w:pPr>
      <w:r w:rsidRPr="00FD042A">
        <w:rPr>
          <w:rFonts w:ascii="Times New Roman" w:hAnsi="Times New Roman" w:cs="Times New Roman"/>
          <w:sz w:val="22"/>
        </w:rPr>
        <w:t>N</w:t>
      </w:r>
      <w:r w:rsidRPr="00FD042A">
        <w:rPr>
          <w:rFonts w:ascii="Times New Roman" w:hAnsi="Times New Roman" w:cs="Times New Roman" w:hint="eastAsia"/>
          <w:sz w:val="22"/>
        </w:rPr>
        <w:t xml:space="preserve">ot </w:t>
      </w:r>
      <w:r w:rsidRPr="00FD042A">
        <w:rPr>
          <w:rFonts w:ascii="Times New Roman" w:hAnsi="Times New Roman" w:cs="Times New Roman"/>
          <w:sz w:val="22"/>
        </w:rPr>
        <w:t>applicable</w:t>
      </w:r>
      <w:r w:rsidR="00FD042A">
        <w:rPr>
          <w:rFonts w:ascii="Times New Roman" w:hAnsi="Times New Roman" w:cs="Times New Roman"/>
          <w:sz w:val="22"/>
        </w:rPr>
        <w:t>.</w:t>
      </w:r>
    </w:p>
    <w:p w14:paraId="63194CEB" w14:textId="77777777" w:rsidR="00645840" w:rsidRPr="00FD042A" w:rsidRDefault="00645840" w:rsidP="001427DA">
      <w:pPr>
        <w:widowControl/>
        <w:wordWrap/>
        <w:autoSpaceDE/>
        <w:autoSpaceDN/>
        <w:spacing w:after="0" w:line="480" w:lineRule="auto"/>
        <w:rPr>
          <w:rFonts w:ascii="Times New Roman" w:hAnsi="Times New Roman" w:cs="Times New Roman"/>
          <w:sz w:val="22"/>
        </w:rPr>
      </w:pPr>
    </w:p>
    <w:p w14:paraId="37B4A710" w14:textId="3DD172C3" w:rsidR="00E9654D" w:rsidRPr="00FD042A" w:rsidRDefault="00E9654D" w:rsidP="001427DA">
      <w:pPr>
        <w:widowControl/>
        <w:wordWrap/>
        <w:autoSpaceDE/>
        <w:autoSpaceDN/>
        <w:spacing w:after="0" w:line="480" w:lineRule="auto"/>
        <w:rPr>
          <w:rFonts w:ascii="Times New Roman" w:hAnsi="Times New Roman" w:cs="Times New Roman"/>
          <w:b/>
          <w:bCs/>
          <w:sz w:val="22"/>
        </w:rPr>
      </w:pPr>
      <w:r w:rsidRPr="00FD042A">
        <w:rPr>
          <w:rFonts w:ascii="Times New Roman" w:hAnsi="Times New Roman" w:cs="Times New Roman"/>
          <w:b/>
          <w:bCs/>
          <w:sz w:val="22"/>
        </w:rPr>
        <w:t>Availability of data and materials</w:t>
      </w:r>
    </w:p>
    <w:p w14:paraId="272C689A" w14:textId="23C31877" w:rsidR="00645840" w:rsidRPr="00FD042A" w:rsidRDefault="00A000ED" w:rsidP="001427DA">
      <w:pPr>
        <w:widowControl/>
        <w:wordWrap/>
        <w:autoSpaceDE/>
        <w:autoSpaceDN/>
        <w:spacing w:after="0" w:line="480" w:lineRule="auto"/>
        <w:rPr>
          <w:rFonts w:ascii="Times New Roman" w:hAnsi="Times New Roman" w:cs="Times New Roman"/>
          <w:sz w:val="22"/>
        </w:rPr>
      </w:pPr>
      <w:r w:rsidRPr="00FD042A">
        <w:rPr>
          <w:rFonts w:ascii="Times New Roman" w:hAnsi="Times New Roman" w:cs="Times New Roman"/>
          <w:sz w:val="22"/>
        </w:rPr>
        <w:t>N</w:t>
      </w:r>
      <w:r w:rsidRPr="00FD042A">
        <w:rPr>
          <w:rFonts w:ascii="Times New Roman" w:hAnsi="Times New Roman" w:cs="Times New Roman" w:hint="eastAsia"/>
          <w:sz w:val="22"/>
        </w:rPr>
        <w:t xml:space="preserve">ot </w:t>
      </w:r>
      <w:r w:rsidRPr="00FD042A">
        <w:rPr>
          <w:rFonts w:ascii="Times New Roman" w:hAnsi="Times New Roman" w:cs="Times New Roman"/>
          <w:sz w:val="22"/>
        </w:rPr>
        <w:t>applicable</w:t>
      </w:r>
      <w:r w:rsidR="00FD042A">
        <w:rPr>
          <w:rFonts w:ascii="Times New Roman" w:hAnsi="Times New Roman" w:cs="Times New Roman"/>
          <w:sz w:val="22"/>
        </w:rPr>
        <w:t>.</w:t>
      </w:r>
    </w:p>
    <w:p w14:paraId="2026AD79" w14:textId="77777777" w:rsidR="00645840" w:rsidRPr="00FD042A" w:rsidRDefault="00645840" w:rsidP="001427DA">
      <w:pPr>
        <w:widowControl/>
        <w:wordWrap/>
        <w:autoSpaceDE/>
        <w:autoSpaceDN/>
        <w:spacing w:after="0" w:line="480" w:lineRule="auto"/>
        <w:rPr>
          <w:rFonts w:ascii="Times New Roman" w:hAnsi="Times New Roman" w:cs="Times New Roman"/>
          <w:sz w:val="22"/>
        </w:rPr>
      </w:pPr>
    </w:p>
    <w:p w14:paraId="7E1F941D" w14:textId="55D2C0E2" w:rsidR="00E9654D" w:rsidRPr="00FD042A" w:rsidRDefault="00E9654D" w:rsidP="001427DA">
      <w:pPr>
        <w:widowControl/>
        <w:wordWrap/>
        <w:autoSpaceDE/>
        <w:autoSpaceDN/>
        <w:spacing w:after="0" w:line="480" w:lineRule="auto"/>
        <w:rPr>
          <w:rFonts w:ascii="Times New Roman" w:hAnsi="Times New Roman" w:cs="Times New Roman"/>
          <w:b/>
          <w:bCs/>
          <w:sz w:val="22"/>
        </w:rPr>
      </w:pPr>
      <w:r w:rsidRPr="00FD042A">
        <w:rPr>
          <w:rFonts w:ascii="Times New Roman" w:hAnsi="Times New Roman" w:cs="Times New Roman"/>
          <w:b/>
          <w:bCs/>
          <w:sz w:val="22"/>
        </w:rPr>
        <w:t>Competing interests</w:t>
      </w:r>
    </w:p>
    <w:p w14:paraId="346BF3FE" w14:textId="5E1CF8D3" w:rsidR="00E9654D" w:rsidRDefault="00FD042A" w:rsidP="001427DA">
      <w:pPr>
        <w:widowControl/>
        <w:wordWrap/>
        <w:autoSpaceDE/>
        <w:autoSpaceDN/>
        <w:spacing w:after="0" w:line="480" w:lineRule="auto"/>
        <w:rPr>
          <w:ins w:id="43" w:author="만든 이" w:date="2022-04-13T00:17:00Z"/>
          <w:rFonts w:ascii="Times New Roman" w:hAnsi="Times New Roman" w:cs="Times New Roman"/>
          <w:sz w:val="22"/>
        </w:rPr>
      </w:pPr>
      <w:r w:rsidRPr="00FD042A">
        <w:rPr>
          <w:rFonts w:ascii="Times New Roman" w:hAnsi="Times New Roman" w:cs="Times New Roman"/>
          <w:sz w:val="22"/>
        </w:rPr>
        <w:t>The authors declare that they have no competing interests.</w:t>
      </w:r>
    </w:p>
    <w:p w14:paraId="1882A8B2" w14:textId="6AA3B62E" w:rsidR="00427024" w:rsidRDefault="00427024" w:rsidP="001427DA">
      <w:pPr>
        <w:widowControl/>
        <w:wordWrap/>
        <w:autoSpaceDE/>
        <w:autoSpaceDN/>
        <w:spacing w:after="0" w:line="480" w:lineRule="auto"/>
        <w:rPr>
          <w:ins w:id="44" w:author="만든 이" w:date="2022-04-13T00:17:00Z"/>
          <w:rFonts w:ascii="Times New Roman" w:hAnsi="Times New Roman" w:cs="Times New Roman"/>
          <w:sz w:val="22"/>
        </w:rPr>
      </w:pPr>
    </w:p>
    <w:p w14:paraId="45232009" w14:textId="77777777" w:rsidR="00427024" w:rsidRPr="00427024" w:rsidRDefault="00427024" w:rsidP="00427024">
      <w:pPr>
        <w:widowControl/>
        <w:wordWrap/>
        <w:autoSpaceDE/>
        <w:autoSpaceDN/>
        <w:spacing w:after="0" w:line="480" w:lineRule="auto"/>
        <w:rPr>
          <w:ins w:id="45" w:author="만든 이" w:date="2022-04-13T00:17:00Z"/>
          <w:rFonts w:ascii="Times New Roman" w:hAnsi="Times New Roman" w:cs="Times New Roman"/>
          <w:b/>
          <w:bCs/>
          <w:sz w:val="22"/>
          <w:rPrChange w:id="46" w:author="만든 이" w:date="2022-04-13T00:17:00Z">
            <w:rPr>
              <w:ins w:id="47" w:author="만든 이" w:date="2022-04-13T00:17:00Z"/>
              <w:rFonts w:ascii="Times New Roman" w:hAnsi="Times New Roman" w:cs="Times New Roman"/>
              <w:sz w:val="22"/>
            </w:rPr>
          </w:rPrChange>
        </w:rPr>
      </w:pPr>
      <w:ins w:id="48" w:author="만든 이" w:date="2022-04-13T00:17:00Z">
        <w:r w:rsidRPr="00427024">
          <w:rPr>
            <w:rFonts w:ascii="Times New Roman" w:hAnsi="Times New Roman" w:cs="Times New Roman"/>
            <w:b/>
            <w:bCs/>
            <w:sz w:val="22"/>
            <w:rPrChange w:id="49" w:author="만든 이" w:date="2022-04-13T00:17:00Z">
              <w:rPr>
                <w:rFonts w:ascii="Times New Roman" w:hAnsi="Times New Roman" w:cs="Times New Roman"/>
                <w:sz w:val="22"/>
              </w:rPr>
            </w:rPrChange>
          </w:rPr>
          <w:t>Acknowledgements</w:t>
        </w:r>
      </w:ins>
    </w:p>
    <w:p w14:paraId="2590EBD6" w14:textId="6F90C89E" w:rsidR="00427024" w:rsidRDefault="00427024" w:rsidP="00427024">
      <w:pPr>
        <w:widowControl/>
        <w:wordWrap/>
        <w:autoSpaceDE/>
        <w:autoSpaceDN/>
        <w:spacing w:after="0" w:line="480" w:lineRule="auto"/>
        <w:rPr>
          <w:rFonts w:ascii="Times New Roman" w:hAnsi="Times New Roman" w:cs="Times New Roman" w:hint="eastAsia"/>
          <w:sz w:val="22"/>
        </w:rPr>
      </w:pPr>
      <w:ins w:id="50" w:author="만든 이" w:date="2022-04-13T00:17:00Z">
        <w:r w:rsidRPr="00427024">
          <w:rPr>
            <w:rFonts w:ascii="Times New Roman" w:hAnsi="Times New Roman" w:cs="Times New Roman"/>
            <w:sz w:val="22"/>
          </w:rPr>
          <w:t>Not applicable.</w:t>
        </w:r>
      </w:ins>
    </w:p>
    <w:p w14:paraId="616483F4" w14:textId="77777777" w:rsidR="00FD042A" w:rsidRPr="00FD042A" w:rsidRDefault="00FD042A" w:rsidP="001427DA">
      <w:pPr>
        <w:widowControl/>
        <w:wordWrap/>
        <w:autoSpaceDE/>
        <w:autoSpaceDN/>
        <w:spacing w:after="0" w:line="480" w:lineRule="auto"/>
        <w:rPr>
          <w:rFonts w:ascii="Times New Roman" w:hAnsi="Times New Roman" w:cs="Times New Roman"/>
          <w:sz w:val="22"/>
        </w:rPr>
      </w:pPr>
    </w:p>
    <w:p w14:paraId="6C5FE996" w14:textId="228EC5D5" w:rsidR="00E9654D" w:rsidRPr="00FD042A" w:rsidRDefault="00E9654D" w:rsidP="001427DA">
      <w:pPr>
        <w:wordWrap/>
        <w:spacing w:after="0" w:line="480" w:lineRule="auto"/>
        <w:rPr>
          <w:rFonts w:ascii="Times New Roman" w:hAnsi="Times New Roman" w:cs="Times New Roman"/>
          <w:b/>
          <w:bCs/>
          <w:sz w:val="22"/>
        </w:rPr>
      </w:pPr>
      <w:r w:rsidRPr="00FD042A">
        <w:rPr>
          <w:rFonts w:ascii="Times New Roman" w:hAnsi="Times New Roman" w:cs="Times New Roman"/>
          <w:b/>
          <w:bCs/>
          <w:sz w:val="22"/>
        </w:rPr>
        <w:t>Funding</w:t>
      </w:r>
    </w:p>
    <w:p w14:paraId="6E017E30" w14:textId="77777777" w:rsidR="00284120" w:rsidRPr="00FD042A" w:rsidRDefault="00284120" w:rsidP="001427DA">
      <w:pPr>
        <w:widowControl/>
        <w:wordWrap/>
        <w:autoSpaceDE/>
        <w:autoSpaceDN/>
        <w:spacing w:after="0" w:line="480" w:lineRule="auto"/>
        <w:rPr>
          <w:rFonts w:ascii="Times New Roman" w:eastAsia="STIX-Regular" w:hAnsi="Times New Roman" w:cs="Times New Roman"/>
          <w:kern w:val="0"/>
          <w:sz w:val="22"/>
        </w:rPr>
      </w:pPr>
      <w:r w:rsidRPr="00FD042A">
        <w:rPr>
          <w:rFonts w:ascii="Times New Roman" w:hAnsi="Times New Roman" w:cs="Times New Roman"/>
          <w:sz w:val="22"/>
        </w:rPr>
        <w:t xml:space="preserve">The work was supported by the Basic Science Research Program through the National Research Foundation of Korea (NRF) funded by the Ministry of Education (NRF-2017R1D1A1B03029909, </w:t>
      </w:r>
      <w:r w:rsidRPr="00FD042A">
        <w:rPr>
          <w:rFonts w:ascii="Times New Roman" w:hAnsi="Times New Roman" w:cs="Times New Roman"/>
          <w:sz w:val="22"/>
        </w:rPr>
        <w:lastRenderedPageBreak/>
        <w:t>NRF-2019R1F1A1059455) and by the Korean Society of Hypertension (2019). The funding has no role in design, collection, analysis, or interpretation of data; in the writing of the manuscript; and in the decision to submit the manuscript for publication.</w:t>
      </w:r>
    </w:p>
    <w:p w14:paraId="2149A495" w14:textId="77777777" w:rsidR="00ED3A41" w:rsidRPr="00FD042A" w:rsidRDefault="00ED3A41" w:rsidP="001427DA">
      <w:pPr>
        <w:widowControl/>
        <w:wordWrap/>
        <w:autoSpaceDE/>
        <w:autoSpaceDN/>
        <w:spacing w:after="0" w:line="480" w:lineRule="auto"/>
        <w:rPr>
          <w:rFonts w:ascii="Times New Roman" w:hAnsi="Times New Roman" w:cs="Times New Roman"/>
          <w:sz w:val="22"/>
        </w:rPr>
      </w:pPr>
    </w:p>
    <w:p w14:paraId="1B0D5F72" w14:textId="6A9CD133" w:rsidR="00BF5258" w:rsidRPr="00FD042A" w:rsidRDefault="00BF5258" w:rsidP="001427DA">
      <w:pPr>
        <w:widowControl/>
        <w:wordWrap/>
        <w:autoSpaceDE/>
        <w:autoSpaceDN/>
        <w:spacing w:after="0" w:line="480" w:lineRule="auto"/>
        <w:rPr>
          <w:rFonts w:ascii="Times New Roman" w:hAnsi="Times New Roman" w:cs="Times New Roman"/>
          <w:b/>
          <w:bCs/>
          <w:sz w:val="22"/>
        </w:rPr>
      </w:pPr>
      <w:r w:rsidRPr="00FD042A">
        <w:rPr>
          <w:rFonts w:ascii="Times New Roman" w:hAnsi="Times New Roman" w:cs="Times New Roman"/>
          <w:b/>
          <w:bCs/>
          <w:sz w:val="22"/>
        </w:rPr>
        <w:t>Authors' contributions</w:t>
      </w:r>
    </w:p>
    <w:p w14:paraId="12B20F50" w14:textId="5791CB2B" w:rsidR="002A7B5D" w:rsidRPr="00FD042A" w:rsidRDefault="00B825B5" w:rsidP="002A7B5D">
      <w:pPr>
        <w:widowControl/>
        <w:wordWrap/>
        <w:autoSpaceDE/>
        <w:autoSpaceDN/>
        <w:spacing w:after="0" w:line="480" w:lineRule="auto"/>
        <w:rPr>
          <w:ins w:id="51" w:author="만든 이" w:date="2022-04-12T00:29:00Z"/>
          <w:rFonts w:ascii="Times New Roman" w:hAnsi="Times New Roman" w:cs="Times New Roman"/>
          <w:sz w:val="22"/>
        </w:rPr>
      </w:pPr>
      <w:r w:rsidRPr="00FD042A">
        <w:rPr>
          <w:rFonts w:ascii="Times New Roman" w:hAnsi="Times New Roman" w:cs="Times New Roman"/>
          <w:sz w:val="22"/>
        </w:rPr>
        <w:t xml:space="preserve">IHY </w:t>
      </w:r>
      <w:r w:rsidR="00C462F8" w:rsidRPr="00FD042A">
        <w:rPr>
          <w:rFonts w:ascii="Times New Roman" w:hAnsi="Times New Roman" w:cs="Times New Roman"/>
          <w:sz w:val="22"/>
        </w:rPr>
        <w:t xml:space="preserve">analyzed the data, </w:t>
      </w:r>
      <w:r w:rsidRPr="00FD042A">
        <w:rPr>
          <w:rFonts w:ascii="Times New Roman" w:hAnsi="Times New Roman" w:cs="Times New Roman"/>
          <w:sz w:val="22"/>
        </w:rPr>
        <w:t xml:space="preserve">wrote and revised </w:t>
      </w:r>
      <w:r w:rsidR="00F61E4E" w:rsidRPr="00FD042A">
        <w:rPr>
          <w:rFonts w:ascii="Times New Roman" w:hAnsi="Times New Roman" w:cs="Times New Roman"/>
          <w:sz w:val="22"/>
        </w:rPr>
        <w:t>the manuscript. JMK and</w:t>
      </w:r>
      <w:r w:rsidRPr="00FD042A">
        <w:rPr>
          <w:rFonts w:ascii="Times New Roman" w:hAnsi="Times New Roman" w:cs="Times New Roman"/>
          <w:sz w:val="22"/>
        </w:rPr>
        <w:t xml:space="preserve"> KYP</w:t>
      </w:r>
      <w:r w:rsidR="00F61E4E" w:rsidRPr="00FD042A">
        <w:rPr>
          <w:rFonts w:ascii="Times New Roman" w:hAnsi="Times New Roman" w:cs="Times New Roman"/>
          <w:sz w:val="22"/>
        </w:rPr>
        <w:t xml:space="preserve"> conceptualized and design the study, and revised the manuscript. SHH and JR analyzed the data.</w:t>
      </w:r>
      <w:r w:rsidRPr="00FD042A">
        <w:rPr>
          <w:rFonts w:ascii="Times New Roman" w:hAnsi="Times New Roman" w:cs="Times New Roman"/>
          <w:sz w:val="22"/>
        </w:rPr>
        <w:t xml:space="preserve"> </w:t>
      </w:r>
      <w:ins w:id="52" w:author="만든 이" w:date="2022-04-12T00:29:00Z">
        <w:r w:rsidR="002A7B5D">
          <w:rPr>
            <w:rFonts w:ascii="Times New Roman" w:hAnsi="Times New Roman" w:cs="Times New Roman"/>
            <w:sz w:val="22"/>
          </w:rPr>
          <w:t>A</w:t>
        </w:r>
        <w:r w:rsidR="002A7B5D" w:rsidRPr="00533A2E">
          <w:rPr>
            <w:rFonts w:ascii="Times New Roman" w:hAnsi="Times New Roman" w:cs="Times New Roman"/>
            <w:sz w:val="22"/>
          </w:rPr>
          <w:t>ll the authors have made substantial contributions so as to qualify for the authorship</w:t>
        </w:r>
        <w:r w:rsidR="002A7B5D">
          <w:rPr>
            <w:rFonts w:ascii="Times New Roman" w:hAnsi="Times New Roman" w:cs="Times New Roman"/>
            <w:sz w:val="22"/>
          </w:rPr>
          <w:t>, and</w:t>
        </w:r>
        <w:r w:rsidR="002A7B5D" w:rsidRPr="00533A2E">
          <w:rPr>
            <w:rFonts w:ascii="Times New Roman" w:hAnsi="Times New Roman" w:cs="Times New Roman"/>
            <w:sz w:val="22"/>
          </w:rPr>
          <w:t xml:space="preserve"> have read and approved the submission of the manuscript</w:t>
        </w:r>
        <w:r w:rsidR="002A7B5D">
          <w:rPr>
            <w:rFonts w:ascii="Times New Roman" w:hAnsi="Times New Roman" w:cs="Times New Roman"/>
            <w:sz w:val="22"/>
          </w:rPr>
          <w:t>.</w:t>
        </w:r>
      </w:ins>
    </w:p>
    <w:p w14:paraId="074BB3BD" w14:textId="54022124" w:rsidR="00BF5258" w:rsidRPr="00FD042A" w:rsidDel="002A7B5D" w:rsidRDefault="00B825B5" w:rsidP="001427DA">
      <w:pPr>
        <w:widowControl/>
        <w:wordWrap/>
        <w:autoSpaceDE/>
        <w:autoSpaceDN/>
        <w:spacing w:after="0" w:line="480" w:lineRule="auto"/>
        <w:rPr>
          <w:del w:id="53" w:author="만든 이" w:date="2022-04-12T00:29:00Z"/>
          <w:rFonts w:ascii="Times New Roman" w:hAnsi="Times New Roman" w:cs="Times New Roman"/>
          <w:sz w:val="22"/>
        </w:rPr>
      </w:pPr>
      <w:del w:id="54" w:author="만든 이" w:date="2022-04-12T00:29:00Z">
        <w:r w:rsidRPr="00FD042A" w:rsidDel="002A7B5D">
          <w:rPr>
            <w:rFonts w:ascii="Times New Roman" w:hAnsi="Times New Roman" w:cs="Times New Roman"/>
            <w:sz w:val="22"/>
          </w:rPr>
          <w:delText>All authors read and approved the final manuscript.</w:delText>
        </w:r>
      </w:del>
    </w:p>
    <w:p w14:paraId="55936D4A" w14:textId="77777777" w:rsidR="00BF5258" w:rsidRPr="00FD042A" w:rsidRDefault="00BF5258" w:rsidP="001427DA">
      <w:pPr>
        <w:widowControl/>
        <w:wordWrap/>
        <w:autoSpaceDE/>
        <w:autoSpaceDN/>
        <w:spacing w:after="0" w:line="480" w:lineRule="auto"/>
        <w:rPr>
          <w:rFonts w:ascii="Times New Roman" w:hAnsi="Times New Roman" w:cs="Times New Roman"/>
          <w:sz w:val="22"/>
        </w:rPr>
      </w:pPr>
    </w:p>
    <w:p w14:paraId="6083CD4A" w14:textId="5A484BE0" w:rsidR="00FD042A" w:rsidRDefault="00FD042A" w:rsidP="001427DA">
      <w:pPr>
        <w:widowControl/>
        <w:wordWrap/>
        <w:autoSpaceDE/>
        <w:autoSpaceDN/>
        <w:spacing w:after="0" w:line="480" w:lineRule="auto"/>
        <w:rPr>
          <w:rFonts w:ascii="Times New Roman" w:hAnsi="Times New Roman" w:cs="Times New Roman"/>
          <w:b/>
          <w:bCs/>
          <w:sz w:val="22"/>
        </w:rPr>
      </w:pPr>
    </w:p>
    <w:p w14:paraId="412A07A4" w14:textId="2A95DC48" w:rsidR="00DA5457" w:rsidRPr="002A3CBE" w:rsidRDefault="00FA5CE1" w:rsidP="001427DA">
      <w:pPr>
        <w:pageBreakBefore/>
        <w:spacing w:after="0" w:line="480" w:lineRule="auto"/>
        <w:rPr>
          <w:rFonts w:ascii="Times New Roman" w:hAnsi="Times New Roman" w:cs="Times New Roman"/>
          <w:b/>
          <w:sz w:val="28"/>
          <w:szCs w:val="28"/>
        </w:rPr>
      </w:pPr>
      <w:r w:rsidRPr="002A3CBE">
        <w:rPr>
          <w:rFonts w:ascii="Times New Roman" w:hAnsi="Times New Roman" w:cs="Times New Roman"/>
          <w:b/>
          <w:sz w:val="28"/>
          <w:szCs w:val="28"/>
        </w:rPr>
        <w:lastRenderedPageBreak/>
        <w:t>References</w:t>
      </w:r>
    </w:p>
    <w:p w14:paraId="6395BD00"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 </w:t>
      </w:r>
      <w:proofErr w:type="spellStart"/>
      <w:r w:rsidRPr="001427DA">
        <w:rPr>
          <w:rFonts w:ascii="Times New Roman" w:eastAsia="맑은 고딕" w:hAnsi="Times New Roman" w:cs="Times New Roman"/>
          <w:kern w:val="0"/>
          <w:sz w:val="22"/>
          <w:szCs w:val="24"/>
        </w:rPr>
        <w:t>Helleberg</w:t>
      </w:r>
      <w:proofErr w:type="spellEnd"/>
      <w:r w:rsidRPr="001427DA">
        <w:rPr>
          <w:rFonts w:ascii="Times New Roman" w:eastAsia="맑은 고딕" w:hAnsi="Times New Roman" w:cs="Times New Roman"/>
          <w:kern w:val="0"/>
          <w:sz w:val="22"/>
          <w:szCs w:val="24"/>
        </w:rPr>
        <w:t xml:space="preserve"> BH, </w:t>
      </w:r>
      <w:proofErr w:type="spellStart"/>
      <w:r w:rsidRPr="001427DA">
        <w:rPr>
          <w:rFonts w:ascii="Times New Roman" w:eastAsia="맑은 고딕" w:hAnsi="Times New Roman" w:cs="Times New Roman"/>
          <w:kern w:val="0"/>
          <w:sz w:val="22"/>
          <w:szCs w:val="24"/>
        </w:rPr>
        <w:t>Ellekjaer</w:t>
      </w:r>
      <w:proofErr w:type="spellEnd"/>
      <w:r w:rsidRPr="001427DA">
        <w:rPr>
          <w:rFonts w:ascii="Times New Roman" w:eastAsia="맑은 고딕" w:hAnsi="Times New Roman" w:cs="Times New Roman"/>
          <w:kern w:val="0"/>
          <w:sz w:val="22"/>
          <w:szCs w:val="24"/>
        </w:rPr>
        <w:t xml:space="preserve"> H, </w:t>
      </w:r>
      <w:proofErr w:type="spellStart"/>
      <w:r w:rsidRPr="001427DA">
        <w:rPr>
          <w:rFonts w:ascii="Times New Roman" w:eastAsia="맑은 고딕" w:hAnsi="Times New Roman" w:cs="Times New Roman"/>
          <w:kern w:val="0"/>
          <w:sz w:val="22"/>
          <w:szCs w:val="24"/>
        </w:rPr>
        <w:t>Indredavik</w:t>
      </w:r>
      <w:proofErr w:type="spellEnd"/>
      <w:r w:rsidRPr="001427DA">
        <w:rPr>
          <w:rFonts w:ascii="Times New Roman" w:eastAsia="맑은 고딕" w:hAnsi="Times New Roman" w:cs="Times New Roman"/>
          <w:kern w:val="0"/>
          <w:sz w:val="22"/>
          <w:szCs w:val="24"/>
        </w:rPr>
        <w:t xml:space="preserve"> B. Outcomes after </w:t>
      </w:r>
      <w:r w:rsidRPr="001427DA">
        <w:rPr>
          <w:rFonts w:ascii="Times New Roman" w:eastAsia="맑은 고딕" w:hAnsi="Times New Roman" w:cs="Times New Roman" w:hint="eastAsia"/>
          <w:kern w:val="0"/>
          <w:sz w:val="22"/>
          <w:szCs w:val="24"/>
        </w:rPr>
        <w:t>early neurological</w:t>
      </w:r>
      <w:r w:rsidRPr="001427DA">
        <w:rPr>
          <w:rFonts w:ascii="Times New Roman" w:eastAsia="맑은 고딕" w:hAnsi="Times New Roman" w:cs="Times New Roman"/>
          <w:kern w:val="0"/>
          <w:sz w:val="22"/>
          <w:szCs w:val="24"/>
        </w:rPr>
        <w:t xml:space="preserve"> </w:t>
      </w:r>
      <w:r w:rsidRPr="001427DA">
        <w:rPr>
          <w:rFonts w:ascii="Times New Roman" w:eastAsia="맑은 고딕" w:hAnsi="Times New Roman" w:cs="Times New Roman" w:hint="eastAsia"/>
          <w:kern w:val="0"/>
          <w:sz w:val="22"/>
          <w:szCs w:val="24"/>
        </w:rPr>
        <w:t>deterioration and transitory deterioration in acute ischemic stroke patients</w:t>
      </w:r>
      <w:r w:rsidRPr="001427DA">
        <w:rPr>
          <w:rFonts w:ascii="Times New Roman" w:eastAsia="맑은 고딕" w:hAnsi="Times New Roman" w:cs="Times New Roman"/>
          <w:kern w:val="0"/>
          <w:sz w:val="22"/>
          <w:szCs w:val="24"/>
        </w:rPr>
        <w:t xml:space="preserve">. </w:t>
      </w:r>
      <w:proofErr w:type="spellStart"/>
      <w:r w:rsidRPr="001427DA">
        <w:rPr>
          <w:rFonts w:ascii="Times New Roman" w:eastAsia="맑은 고딕" w:hAnsi="Times New Roman" w:cs="Times New Roman"/>
          <w:kern w:val="0"/>
          <w:sz w:val="22"/>
          <w:szCs w:val="24"/>
        </w:rPr>
        <w:t>Cerebrovasc</w:t>
      </w:r>
      <w:proofErr w:type="spellEnd"/>
      <w:r w:rsidRPr="001427DA">
        <w:rPr>
          <w:rFonts w:ascii="Times New Roman" w:eastAsia="맑은 고딕" w:hAnsi="Times New Roman" w:cs="Times New Roman"/>
          <w:kern w:val="0"/>
          <w:sz w:val="22"/>
          <w:szCs w:val="24"/>
        </w:rPr>
        <w:t xml:space="preserve"> Dis. 2016;42:378</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86. </w:t>
      </w:r>
    </w:p>
    <w:p w14:paraId="02809580"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2. </w:t>
      </w:r>
      <w:proofErr w:type="spellStart"/>
      <w:r w:rsidRPr="001427DA">
        <w:rPr>
          <w:rFonts w:ascii="Times New Roman" w:eastAsia="맑은 고딕" w:hAnsi="Times New Roman" w:cs="Times New Roman"/>
          <w:kern w:val="0"/>
          <w:sz w:val="22"/>
          <w:szCs w:val="24"/>
        </w:rPr>
        <w:t>Thanvi</w:t>
      </w:r>
      <w:proofErr w:type="spellEnd"/>
      <w:r w:rsidRPr="001427DA">
        <w:rPr>
          <w:rFonts w:ascii="Times New Roman" w:eastAsia="맑은 고딕" w:hAnsi="Times New Roman" w:cs="Times New Roman"/>
          <w:kern w:val="0"/>
          <w:sz w:val="22"/>
          <w:szCs w:val="24"/>
        </w:rPr>
        <w:t xml:space="preserve"> B, Treadwell S, Robinson T. Early neurological deterioration in acute </w:t>
      </w:r>
      <w:proofErr w:type="spellStart"/>
      <w:r w:rsidRPr="001427DA">
        <w:rPr>
          <w:rFonts w:ascii="Times New Roman" w:eastAsia="맑은 고딕" w:hAnsi="Times New Roman" w:cs="Times New Roman"/>
          <w:kern w:val="0"/>
          <w:sz w:val="22"/>
          <w:szCs w:val="24"/>
        </w:rPr>
        <w:t>ischaemic</w:t>
      </w:r>
      <w:proofErr w:type="spellEnd"/>
      <w:r w:rsidRPr="001427DA">
        <w:rPr>
          <w:rFonts w:ascii="Times New Roman" w:eastAsia="맑은 고딕" w:hAnsi="Times New Roman" w:cs="Times New Roman"/>
          <w:kern w:val="0"/>
          <w:sz w:val="22"/>
          <w:szCs w:val="24"/>
        </w:rPr>
        <w:t xml:space="preserve"> stroke: predictors, mechanisms and management. Postgrad Med J. 2008;84:412</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7. </w:t>
      </w:r>
    </w:p>
    <w:p w14:paraId="19F40394"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3. Weimar C, </w:t>
      </w:r>
      <w:proofErr w:type="spellStart"/>
      <w:r w:rsidRPr="001427DA">
        <w:rPr>
          <w:rFonts w:ascii="Times New Roman" w:eastAsia="맑은 고딕" w:hAnsi="Times New Roman" w:cs="Times New Roman"/>
          <w:kern w:val="0"/>
          <w:sz w:val="22"/>
          <w:szCs w:val="24"/>
        </w:rPr>
        <w:t>Mieck</w:t>
      </w:r>
      <w:proofErr w:type="spellEnd"/>
      <w:r w:rsidRPr="001427DA">
        <w:rPr>
          <w:rFonts w:ascii="Times New Roman" w:eastAsia="맑은 고딕" w:hAnsi="Times New Roman" w:cs="Times New Roman"/>
          <w:kern w:val="0"/>
          <w:sz w:val="22"/>
          <w:szCs w:val="24"/>
        </w:rPr>
        <w:t xml:space="preserve"> T, </w:t>
      </w:r>
      <w:proofErr w:type="spellStart"/>
      <w:r w:rsidRPr="001427DA">
        <w:rPr>
          <w:rFonts w:ascii="Times New Roman" w:eastAsia="맑은 고딕" w:hAnsi="Times New Roman" w:cs="Times New Roman"/>
          <w:kern w:val="0"/>
          <w:sz w:val="22"/>
          <w:szCs w:val="24"/>
        </w:rPr>
        <w:t>Buchthal</w:t>
      </w:r>
      <w:proofErr w:type="spellEnd"/>
      <w:r w:rsidRPr="001427DA">
        <w:rPr>
          <w:rFonts w:ascii="Times New Roman" w:eastAsia="맑은 고딕" w:hAnsi="Times New Roman" w:cs="Times New Roman"/>
          <w:kern w:val="0"/>
          <w:sz w:val="22"/>
          <w:szCs w:val="24"/>
        </w:rPr>
        <w:t xml:space="preserve"> J, Ehrenfeld CE, Schmid E, Diener HC, et al. Neurologic worsening during the acute phase of ischemic stroke. Arch Neurol. 2005;62:393</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7. </w:t>
      </w:r>
    </w:p>
    <w:p w14:paraId="413A0176"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4. Caplan LR. Worsening in ischemic stroke patients: is it time for a new strategy? Stroke. 2002;33:1443</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5. </w:t>
      </w:r>
    </w:p>
    <w:p w14:paraId="6956DB4A"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5. Toni D, </w:t>
      </w:r>
      <w:proofErr w:type="spellStart"/>
      <w:r w:rsidRPr="001427DA">
        <w:rPr>
          <w:rFonts w:ascii="Times New Roman" w:eastAsia="맑은 고딕" w:hAnsi="Times New Roman" w:cs="Times New Roman"/>
          <w:kern w:val="0"/>
          <w:sz w:val="22"/>
          <w:szCs w:val="24"/>
        </w:rPr>
        <w:t>Fiorelli</w:t>
      </w:r>
      <w:proofErr w:type="spellEnd"/>
      <w:r w:rsidRPr="001427DA">
        <w:rPr>
          <w:rFonts w:ascii="Times New Roman" w:eastAsia="맑은 고딕" w:hAnsi="Times New Roman" w:cs="Times New Roman"/>
          <w:kern w:val="0"/>
          <w:sz w:val="22"/>
          <w:szCs w:val="24"/>
        </w:rPr>
        <w:t xml:space="preserve"> M, Gentile M, </w:t>
      </w:r>
      <w:proofErr w:type="spellStart"/>
      <w:r w:rsidRPr="001427DA">
        <w:rPr>
          <w:rFonts w:ascii="Times New Roman" w:eastAsia="맑은 고딕" w:hAnsi="Times New Roman" w:cs="Times New Roman"/>
          <w:kern w:val="0"/>
          <w:sz w:val="22"/>
          <w:szCs w:val="24"/>
        </w:rPr>
        <w:t>Bastianello</w:t>
      </w:r>
      <w:proofErr w:type="spellEnd"/>
      <w:r w:rsidRPr="001427DA">
        <w:rPr>
          <w:rFonts w:ascii="Times New Roman" w:eastAsia="맑은 고딕" w:hAnsi="Times New Roman" w:cs="Times New Roman"/>
          <w:kern w:val="0"/>
          <w:sz w:val="22"/>
          <w:szCs w:val="24"/>
        </w:rPr>
        <w:t xml:space="preserve"> S, </w:t>
      </w:r>
      <w:proofErr w:type="spellStart"/>
      <w:r w:rsidRPr="001427DA">
        <w:rPr>
          <w:rFonts w:ascii="Times New Roman" w:eastAsia="맑은 고딕" w:hAnsi="Times New Roman" w:cs="Times New Roman"/>
          <w:kern w:val="0"/>
          <w:sz w:val="22"/>
          <w:szCs w:val="24"/>
        </w:rPr>
        <w:t>Sacchetti</w:t>
      </w:r>
      <w:proofErr w:type="spellEnd"/>
      <w:r w:rsidRPr="001427DA">
        <w:rPr>
          <w:rFonts w:ascii="Times New Roman" w:eastAsia="맑은 고딕" w:hAnsi="Times New Roman" w:cs="Times New Roman"/>
          <w:kern w:val="0"/>
          <w:sz w:val="22"/>
          <w:szCs w:val="24"/>
        </w:rPr>
        <w:t xml:space="preserve"> ML, </w:t>
      </w:r>
      <w:proofErr w:type="spellStart"/>
      <w:r w:rsidRPr="001427DA">
        <w:rPr>
          <w:rFonts w:ascii="Times New Roman" w:eastAsia="맑은 고딕" w:hAnsi="Times New Roman" w:cs="Times New Roman"/>
          <w:kern w:val="0"/>
          <w:sz w:val="22"/>
          <w:szCs w:val="24"/>
        </w:rPr>
        <w:t>Argentino</w:t>
      </w:r>
      <w:proofErr w:type="spellEnd"/>
      <w:r w:rsidRPr="001427DA">
        <w:rPr>
          <w:rFonts w:ascii="Times New Roman" w:eastAsia="맑은 고딕" w:hAnsi="Times New Roman" w:cs="Times New Roman"/>
          <w:kern w:val="0"/>
          <w:sz w:val="22"/>
          <w:szCs w:val="24"/>
        </w:rPr>
        <w:t xml:space="preserve"> C, et al. Progressing neurological deficit secondary to acute ischemic stroke. A study on predictability, pathogenesis, and prognosis. Arch Neurol. 1995;52:670</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5. </w:t>
      </w:r>
    </w:p>
    <w:p w14:paraId="44279467"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6. </w:t>
      </w:r>
      <w:proofErr w:type="spellStart"/>
      <w:r w:rsidRPr="001427DA">
        <w:rPr>
          <w:rFonts w:ascii="Times New Roman" w:eastAsia="맑은 고딕" w:hAnsi="Times New Roman" w:cs="Times New Roman"/>
          <w:kern w:val="0"/>
          <w:sz w:val="22"/>
          <w:szCs w:val="24"/>
        </w:rPr>
        <w:t>Cuadrado-Godia</w:t>
      </w:r>
      <w:proofErr w:type="spellEnd"/>
      <w:r w:rsidRPr="001427DA">
        <w:rPr>
          <w:rFonts w:ascii="Times New Roman" w:eastAsia="맑은 고딕" w:hAnsi="Times New Roman" w:cs="Times New Roman"/>
          <w:kern w:val="0"/>
          <w:sz w:val="22"/>
          <w:szCs w:val="24"/>
        </w:rPr>
        <w:t xml:space="preserve"> E, Jimena S, </w:t>
      </w:r>
      <w:proofErr w:type="spellStart"/>
      <w:r w:rsidRPr="001427DA">
        <w:rPr>
          <w:rFonts w:ascii="Times New Roman" w:eastAsia="맑은 고딕" w:hAnsi="Times New Roman" w:cs="Times New Roman"/>
          <w:kern w:val="0"/>
          <w:sz w:val="22"/>
          <w:szCs w:val="24"/>
        </w:rPr>
        <w:t>Ois</w:t>
      </w:r>
      <w:proofErr w:type="spellEnd"/>
      <w:r w:rsidRPr="001427DA">
        <w:rPr>
          <w:rFonts w:ascii="Times New Roman" w:eastAsia="맑은 고딕" w:hAnsi="Times New Roman" w:cs="Times New Roman"/>
          <w:kern w:val="0"/>
          <w:sz w:val="22"/>
          <w:szCs w:val="24"/>
        </w:rPr>
        <w:t xml:space="preserve"> A, Rodríguez-</w:t>
      </w:r>
      <w:proofErr w:type="spellStart"/>
      <w:r w:rsidRPr="001427DA">
        <w:rPr>
          <w:rFonts w:ascii="Times New Roman" w:eastAsia="맑은 고딕" w:hAnsi="Times New Roman" w:cs="Times New Roman"/>
          <w:kern w:val="0"/>
          <w:sz w:val="22"/>
          <w:szCs w:val="24"/>
        </w:rPr>
        <w:t>Campello</w:t>
      </w:r>
      <w:proofErr w:type="spellEnd"/>
      <w:r w:rsidRPr="001427DA">
        <w:rPr>
          <w:rFonts w:ascii="Times New Roman" w:eastAsia="맑은 고딕" w:hAnsi="Times New Roman" w:cs="Times New Roman"/>
          <w:kern w:val="0"/>
          <w:sz w:val="22"/>
          <w:szCs w:val="24"/>
        </w:rPr>
        <w:t xml:space="preserve"> A, Giralt-</w:t>
      </w:r>
      <w:proofErr w:type="spellStart"/>
      <w:r w:rsidRPr="001427DA">
        <w:rPr>
          <w:rFonts w:ascii="Times New Roman" w:eastAsia="맑은 고딕" w:hAnsi="Times New Roman" w:cs="Times New Roman"/>
          <w:kern w:val="0"/>
          <w:sz w:val="22"/>
          <w:szCs w:val="24"/>
        </w:rPr>
        <w:t>Steinhauer</w:t>
      </w:r>
      <w:proofErr w:type="spellEnd"/>
      <w:r w:rsidRPr="001427DA">
        <w:rPr>
          <w:rFonts w:ascii="Times New Roman" w:eastAsia="맑은 고딕" w:hAnsi="Times New Roman" w:cs="Times New Roman"/>
          <w:kern w:val="0"/>
          <w:sz w:val="22"/>
          <w:szCs w:val="24"/>
        </w:rPr>
        <w:t xml:space="preserve"> E, Soriano-</w:t>
      </w:r>
      <w:proofErr w:type="spellStart"/>
      <w:r w:rsidRPr="001427DA">
        <w:rPr>
          <w:rFonts w:ascii="Times New Roman" w:eastAsia="맑은 고딕" w:hAnsi="Times New Roman" w:cs="Times New Roman"/>
          <w:kern w:val="0"/>
          <w:sz w:val="22"/>
          <w:szCs w:val="24"/>
        </w:rPr>
        <w:t>Tarraga</w:t>
      </w:r>
      <w:proofErr w:type="spellEnd"/>
      <w:r w:rsidRPr="001427DA">
        <w:rPr>
          <w:rFonts w:ascii="Times New Roman" w:eastAsia="맑은 고딕" w:hAnsi="Times New Roman" w:cs="Times New Roman"/>
          <w:kern w:val="0"/>
          <w:sz w:val="22"/>
          <w:szCs w:val="24"/>
        </w:rPr>
        <w:t xml:space="preserve"> C, et al. Factors associated with early outcome in patients with large-vessel carotid strokes. J Neurol </w:t>
      </w:r>
      <w:proofErr w:type="spellStart"/>
      <w:r w:rsidRPr="001427DA">
        <w:rPr>
          <w:rFonts w:ascii="Times New Roman" w:eastAsia="맑은 고딕" w:hAnsi="Times New Roman" w:cs="Times New Roman"/>
          <w:kern w:val="0"/>
          <w:sz w:val="22"/>
          <w:szCs w:val="24"/>
        </w:rPr>
        <w:t>Neurosurg</w:t>
      </w:r>
      <w:proofErr w:type="spellEnd"/>
      <w:r w:rsidRPr="001427DA">
        <w:rPr>
          <w:rFonts w:ascii="Times New Roman" w:eastAsia="맑은 고딕" w:hAnsi="Times New Roman" w:cs="Times New Roman"/>
          <w:kern w:val="0"/>
          <w:sz w:val="22"/>
          <w:szCs w:val="24"/>
        </w:rPr>
        <w:t xml:space="preserve"> Psychiatry. 2013;84:305</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9. </w:t>
      </w:r>
    </w:p>
    <w:p w14:paraId="3D750A2F"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7. </w:t>
      </w:r>
      <w:proofErr w:type="spellStart"/>
      <w:r w:rsidRPr="001427DA">
        <w:rPr>
          <w:rFonts w:ascii="Times New Roman" w:eastAsia="맑은 고딕" w:hAnsi="Times New Roman" w:cs="Times New Roman"/>
          <w:kern w:val="0"/>
          <w:sz w:val="22"/>
          <w:szCs w:val="24"/>
        </w:rPr>
        <w:t>Wakugawa</w:t>
      </w:r>
      <w:proofErr w:type="spellEnd"/>
      <w:r w:rsidRPr="001427DA">
        <w:rPr>
          <w:rFonts w:ascii="Times New Roman" w:eastAsia="맑은 고딕" w:hAnsi="Times New Roman" w:cs="Times New Roman"/>
          <w:kern w:val="0"/>
          <w:sz w:val="22"/>
          <w:szCs w:val="24"/>
        </w:rPr>
        <w:t xml:space="preserve"> Y, </w:t>
      </w:r>
      <w:proofErr w:type="spellStart"/>
      <w:r w:rsidRPr="001427DA">
        <w:rPr>
          <w:rFonts w:ascii="Times New Roman" w:eastAsia="맑은 고딕" w:hAnsi="Times New Roman" w:cs="Times New Roman"/>
          <w:kern w:val="0"/>
          <w:sz w:val="22"/>
          <w:szCs w:val="24"/>
        </w:rPr>
        <w:t>Kiyohara</w:t>
      </w:r>
      <w:proofErr w:type="spellEnd"/>
      <w:r w:rsidRPr="001427DA">
        <w:rPr>
          <w:rFonts w:ascii="Times New Roman" w:eastAsia="맑은 고딕" w:hAnsi="Times New Roman" w:cs="Times New Roman"/>
          <w:kern w:val="0"/>
          <w:sz w:val="22"/>
          <w:szCs w:val="24"/>
        </w:rPr>
        <w:t xml:space="preserve"> Y, </w:t>
      </w:r>
      <w:proofErr w:type="spellStart"/>
      <w:r w:rsidRPr="001427DA">
        <w:rPr>
          <w:rFonts w:ascii="Times New Roman" w:eastAsia="맑은 고딕" w:hAnsi="Times New Roman" w:cs="Times New Roman"/>
          <w:kern w:val="0"/>
          <w:sz w:val="22"/>
          <w:szCs w:val="24"/>
        </w:rPr>
        <w:t>Tanizaki</w:t>
      </w:r>
      <w:proofErr w:type="spellEnd"/>
      <w:r w:rsidRPr="001427DA">
        <w:rPr>
          <w:rFonts w:ascii="Times New Roman" w:eastAsia="맑은 고딕" w:hAnsi="Times New Roman" w:cs="Times New Roman"/>
          <w:kern w:val="0"/>
          <w:sz w:val="22"/>
          <w:szCs w:val="24"/>
        </w:rPr>
        <w:t xml:space="preserve"> Y, Kubo M, Ninomiya T, </w:t>
      </w:r>
      <w:proofErr w:type="spellStart"/>
      <w:r w:rsidRPr="001427DA">
        <w:rPr>
          <w:rFonts w:ascii="Times New Roman" w:eastAsia="맑은 고딕" w:hAnsi="Times New Roman" w:cs="Times New Roman"/>
          <w:kern w:val="0"/>
          <w:sz w:val="22"/>
          <w:szCs w:val="24"/>
        </w:rPr>
        <w:t>Hata</w:t>
      </w:r>
      <w:proofErr w:type="spellEnd"/>
      <w:r w:rsidRPr="001427DA">
        <w:rPr>
          <w:rFonts w:ascii="Times New Roman" w:eastAsia="맑은 고딕" w:hAnsi="Times New Roman" w:cs="Times New Roman"/>
          <w:kern w:val="0"/>
          <w:sz w:val="22"/>
          <w:szCs w:val="24"/>
        </w:rPr>
        <w:t xml:space="preserve"> J, et al. C-reactive protein and risk of first-ever ischemic and hemorrhagic stroke in a general Japanese population: the </w:t>
      </w:r>
      <w:proofErr w:type="spellStart"/>
      <w:r w:rsidRPr="001427DA">
        <w:rPr>
          <w:rFonts w:ascii="Times New Roman" w:eastAsia="맑은 고딕" w:hAnsi="Times New Roman" w:cs="Times New Roman"/>
          <w:kern w:val="0"/>
          <w:sz w:val="22"/>
          <w:szCs w:val="24"/>
        </w:rPr>
        <w:t>Hisayama</w:t>
      </w:r>
      <w:proofErr w:type="spellEnd"/>
      <w:r w:rsidRPr="001427DA">
        <w:rPr>
          <w:rFonts w:ascii="Times New Roman" w:eastAsia="맑은 고딕" w:hAnsi="Times New Roman" w:cs="Times New Roman"/>
          <w:kern w:val="0"/>
          <w:sz w:val="22"/>
          <w:szCs w:val="24"/>
        </w:rPr>
        <w:t xml:space="preserve"> Study. Stroke. 2006;37:27</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32. </w:t>
      </w:r>
    </w:p>
    <w:p w14:paraId="4E1493F3"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8. </w:t>
      </w:r>
      <w:proofErr w:type="spellStart"/>
      <w:r w:rsidRPr="001427DA">
        <w:rPr>
          <w:rFonts w:ascii="Times New Roman" w:eastAsia="맑은 고딕" w:hAnsi="Times New Roman" w:cs="Times New Roman"/>
          <w:kern w:val="0"/>
          <w:sz w:val="22"/>
          <w:szCs w:val="24"/>
        </w:rPr>
        <w:t>Dávalos</w:t>
      </w:r>
      <w:proofErr w:type="spellEnd"/>
      <w:r w:rsidRPr="001427DA">
        <w:rPr>
          <w:rFonts w:ascii="Times New Roman" w:eastAsia="맑은 고딕" w:hAnsi="Times New Roman" w:cs="Times New Roman"/>
          <w:kern w:val="0"/>
          <w:sz w:val="22"/>
          <w:szCs w:val="24"/>
        </w:rPr>
        <w:t xml:space="preserve"> A, Toni D, </w:t>
      </w:r>
      <w:proofErr w:type="spellStart"/>
      <w:r w:rsidRPr="001427DA">
        <w:rPr>
          <w:rFonts w:ascii="Times New Roman" w:eastAsia="맑은 고딕" w:hAnsi="Times New Roman" w:cs="Times New Roman"/>
          <w:kern w:val="0"/>
          <w:sz w:val="22"/>
          <w:szCs w:val="24"/>
        </w:rPr>
        <w:t>Iweins</w:t>
      </w:r>
      <w:proofErr w:type="spellEnd"/>
      <w:r w:rsidRPr="001427DA">
        <w:rPr>
          <w:rFonts w:ascii="Times New Roman" w:eastAsia="맑은 고딕" w:hAnsi="Times New Roman" w:cs="Times New Roman"/>
          <w:kern w:val="0"/>
          <w:sz w:val="22"/>
          <w:szCs w:val="24"/>
        </w:rPr>
        <w:t xml:space="preserve"> F, </w:t>
      </w:r>
      <w:proofErr w:type="spellStart"/>
      <w:r w:rsidRPr="001427DA">
        <w:rPr>
          <w:rFonts w:ascii="Times New Roman" w:eastAsia="맑은 고딕" w:hAnsi="Times New Roman" w:cs="Times New Roman"/>
          <w:kern w:val="0"/>
          <w:sz w:val="22"/>
          <w:szCs w:val="24"/>
        </w:rPr>
        <w:t>Lesaffre</w:t>
      </w:r>
      <w:proofErr w:type="spellEnd"/>
      <w:r w:rsidRPr="001427DA">
        <w:rPr>
          <w:rFonts w:ascii="Times New Roman" w:eastAsia="맑은 고딕" w:hAnsi="Times New Roman" w:cs="Times New Roman"/>
          <w:kern w:val="0"/>
          <w:sz w:val="22"/>
          <w:szCs w:val="24"/>
        </w:rPr>
        <w:t xml:space="preserve"> E, </w:t>
      </w:r>
      <w:proofErr w:type="spellStart"/>
      <w:r w:rsidRPr="001427DA">
        <w:rPr>
          <w:rFonts w:ascii="Times New Roman" w:eastAsia="맑은 고딕" w:hAnsi="Times New Roman" w:cs="Times New Roman"/>
          <w:kern w:val="0"/>
          <w:sz w:val="22"/>
          <w:szCs w:val="24"/>
        </w:rPr>
        <w:t>Bastianello</w:t>
      </w:r>
      <w:proofErr w:type="spellEnd"/>
      <w:r w:rsidRPr="001427DA">
        <w:rPr>
          <w:rFonts w:ascii="Times New Roman" w:eastAsia="맑은 고딕" w:hAnsi="Times New Roman" w:cs="Times New Roman"/>
          <w:kern w:val="0"/>
          <w:sz w:val="22"/>
          <w:szCs w:val="24"/>
        </w:rPr>
        <w:t xml:space="preserve"> S, Castillo J. Neurological deterioration in acute ischemic stroke: potential predictors and associated factors in the European cooperative acute stroke study (ECASS) I. Stroke. 1999;30:2631</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6. </w:t>
      </w:r>
    </w:p>
    <w:p w14:paraId="067CBA2E"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9. </w:t>
      </w:r>
      <w:proofErr w:type="spellStart"/>
      <w:r w:rsidRPr="001427DA">
        <w:rPr>
          <w:rFonts w:ascii="Times New Roman" w:eastAsia="맑은 고딕" w:hAnsi="Times New Roman" w:cs="Times New Roman"/>
          <w:kern w:val="0"/>
          <w:sz w:val="22"/>
          <w:szCs w:val="24"/>
        </w:rPr>
        <w:t>Baizabal-Carvallo</w:t>
      </w:r>
      <w:proofErr w:type="spellEnd"/>
      <w:r w:rsidRPr="001427DA">
        <w:rPr>
          <w:rFonts w:ascii="Times New Roman" w:eastAsia="맑은 고딕" w:hAnsi="Times New Roman" w:cs="Times New Roman"/>
          <w:kern w:val="0"/>
          <w:sz w:val="22"/>
          <w:szCs w:val="24"/>
        </w:rPr>
        <w:t xml:space="preserve"> JF, Alonso-Juarez M, Samson Y. Clinical deterioration following middle cerebral artery hemodynamic changes after intravenous thrombolysis for acute ischemic stroke. J Stroke </w:t>
      </w:r>
      <w:proofErr w:type="spellStart"/>
      <w:r w:rsidRPr="001427DA">
        <w:rPr>
          <w:rFonts w:ascii="Times New Roman" w:eastAsia="맑은 고딕" w:hAnsi="Times New Roman" w:cs="Times New Roman"/>
          <w:kern w:val="0"/>
          <w:sz w:val="22"/>
          <w:szCs w:val="24"/>
        </w:rPr>
        <w:t>Cerebrovasc</w:t>
      </w:r>
      <w:proofErr w:type="spellEnd"/>
      <w:r w:rsidRPr="001427DA">
        <w:rPr>
          <w:rFonts w:ascii="Times New Roman" w:eastAsia="맑은 고딕" w:hAnsi="Times New Roman" w:cs="Times New Roman"/>
          <w:kern w:val="0"/>
          <w:sz w:val="22"/>
          <w:szCs w:val="24"/>
        </w:rPr>
        <w:t xml:space="preserve"> Dis. 2014;23:254</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8. </w:t>
      </w:r>
    </w:p>
    <w:p w14:paraId="79FF3593"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10. </w:t>
      </w:r>
      <w:proofErr w:type="spellStart"/>
      <w:r w:rsidRPr="001427DA">
        <w:rPr>
          <w:rFonts w:ascii="Times New Roman" w:eastAsia="맑은 고딕" w:hAnsi="Times New Roman" w:cs="Times New Roman"/>
          <w:kern w:val="0"/>
          <w:sz w:val="22"/>
          <w:szCs w:val="24"/>
        </w:rPr>
        <w:t>Dávalos</w:t>
      </w:r>
      <w:proofErr w:type="spellEnd"/>
      <w:r w:rsidRPr="001427DA">
        <w:rPr>
          <w:rFonts w:ascii="Times New Roman" w:eastAsia="맑은 고딕" w:hAnsi="Times New Roman" w:cs="Times New Roman"/>
          <w:kern w:val="0"/>
          <w:sz w:val="22"/>
          <w:szCs w:val="24"/>
        </w:rPr>
        <w:t xml:space="preserve"> A, Castillo J, </w:t>
      </w:r>
      <w:proofErr w:type="spellStart"/>
      <w:r w:rsidRPr="001427DA">
        <w:rPr>
          <w:rFonts w:ascii="Times New Roman" w:eastAsia="맑은 고딕" w:hAnsi="Times New Roman" w:cs="Times New Roman"/>
          <w:kern w:val="0"/>
          <w:sz w:val="22"/>
          <w:szCs w:val="24"/>
        </w:rPr>
        <w:t>Marrugat</w:t>
      </w:r>
      <w:proofErr w:type="spellEnd"/>
      <w:r w:rsidRPr="001427DA">
        <w:rPr>
          <w:rFonts w:ascii="Times New Roman" w:eastAsia="맑은 고딕" w:hAnsi="Times New Roman" w:cs="Times New Roman"/>
          <w:kern w:val="0"/>
          <w:sz w:val="22"/>
          <w:szCs w:val="24"/>
        </w:rPr>
        <w:t xml:space="preserve"> J, Fernandez-Real JM, </w:t>
      </w:r>
      <w:proofErr w:type="spellStart"/>
      <w:r w:rsidRPr="001427DA">
        <w:rPr>
          <w:rFonts w:ascii="Times New Roman" w:eastAsia="맑은 고딕" w:hAnsi="Times New Roman" w:cs="Times New Roman"/>
          <w:kern w:val="0"/>
          <w:sz w:val="22"/>
          <w:szCs w:val="24"/>
        </w:rPr>
        <w:t>Armengou</w:t>
      </w:r>
      <w:proofErr w:type="spellEnd"/>
      <w:r w:rsidRPr="001427DA">
        <w:rPr>
          <w:rFonts w:ascii="Times New Roman" w:eastAsia="맑은 고딕" w:hAnsi="Times New Roman" w:cs="Times New Roman"/>
          <w:kern w:val="0"/>
          <w:sz w:val="22"/>
          <w:szCs w:val="24"/>
        </w:rPr>
        <w:t xml:space="preserve"> A, </w:t>
      </w:r>
      <w:proofErr w:type="spellStart"/>
      <w:r w:rsidRPr="001427DA">
        <w:rPr>
          <w:rFonts w:ascii="Times New Roman" w:eastAsia="맑은 고딕" w:hAnsi="Times New Roman" w:cs="Times New Roman"/>
          <w:kern w:val="0"/>
          <w:sz w:val="22"/>
          <w:szCs w:val="24"/>
        </w:rPr>
        <w:t>Cacabelos</w:t>
      </w:r>
      <w:proofErr w:type="spellEnd"/>
      <w:r w:rsidRPr="001427DA">
        <w:rPr>
          <w:rFonts w:ascii="Times New Roman" w:eastAsia="맑은 고딕" w:hAnsi="Times New Roman" w:cs="Times New Roman"/>
          <w:kern w:val="0"/>
          <w:sz w:val="22"/>
          <w:szCs w:val="24"/>
        </w:rPr>
        <w:t xml:space="preserve"> P, et al. Body iron stores and early neurologic deterioration in acute cerebral infarction. Neurology. 2000;54:1568</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74. </w:t>
      </w:r>
    </w:p>
    <w:p w14:paraId="4EB73174"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11. </w:t>
      </w:r>
      <w:proofErr w:type="spellStart"/>
      <w:r w:rsidRPr="001427DA">
        <w:rPr>
          <w:rFonts w:ascii="Times New Roman" w:eastAsia="맑은 고딕" w:hAnsi="Times New Roman" w:cs="Times New Roman"/>
          <w:kern w:val="0"/>
          <w:sz w:val="22"/>
          <w:szCs w:val="24"/>
        </w:rPr>
        <w:t>Wohlfahrt</w:t>
      </w:r>
      <w:proofErr w:type="spellEnd"/>
      <w:r w:rsidRPr="001427DA">
        <w:rPr>
          <w:rFonts w:ascii="Times New Roman" w:eastAsia="맑은 고딕" w:hAnsi="Times New Roman" w:cs="Times New Roman"/>
          <w:kern w:val="0"/>
          <w:sz w:val="22"/>
          <w:szCs w:val="24"/>
        </w:rPr>
        <w:t xml:space="preserve"> P, </w:t>
      </w:r>
      <w:proofErr w:type="spellStart"/>
      <w:r w:rsidRPr="001427DA">
        <w:rPr>
          <w:rFonts w:ascii="Times New Roman" w:eastAsia="맑은 고딕" w:hAnsi="Times New Roman" w:cs="Times New Roman"/>
          <w:kern w:val="0"/>
          <w:sz w:val="22"/>
          <w:szCs w:val="24"/>
        </w:rPr>
        <w:t>Krajcoviechova</w:t>
      </w:r>
      <w:proofErr w:type="spellEnd"/>
      <w:r w:rsidRPr="001427DA">
        <w:rPr>
          <w:rFonts w:ascii="Times New Roman" w:eastAsia="맑은 고딕" w:hAnsi="Times New Roman" w:cs="Times New Roman"/>
          <w:kern w:val="0"/>
          <w:sz w:val="22"/>
          <w:szCs w:val="24"/>
        </w:rPr>
        <w:t xml:space="preserve"> A, </w:t>
      </w:r>
      <w:proofErr w:type="spellStart"/>
      <w:r w:rsidRPr="001427DA">
        <w:rPr>
          <w:rFonts w:ascii="Times New Roman" w:eastAsia="맑은 고딕" w:hAnsi="Times New Roman" w:cs="Times New Roman"/>
          <w:kern w:val="0"/>
          <w:sz w:val="22"/>
          <w:szCs w:val="24"/>
        </w:rPr>
        <w:t>Jozifova</w:t>
      </w:r>
      <w:proofErr w:type="spellEnd"/>
      <w:r w:rsidRPr="001427DA">
        <w:rPr>
          <w:rFonts w:ascii="Times New Roman" w:eastAsia="맑은 고딕" w:hAnsi="Times New Roman" w:cs="Times New Roman"/>
          <w:kern w:val="0"/>
          <w:sz w:val="22"/>
          <w:szCs w:val="24"/>
        </w:rPr>
        <w:t xml:space="preserve"> M, Mayer O, Vanek J, </w:t>
      </w:r>
      <w:proofErr w:type="spellStart"/>
      <w:r w:rsidRPr="001427DA">
        <w:rPr>
          <w:rFonts w:ascii="Times New Roman" w:eastAsia="맑은 고딕" w:hAnsi="Times New Roman" w:cs="Times New Roman"/>
          <w:kern w:val="0"/>
          <w:sz w:val="22"/>
          <w:szCs w:val="24"/>
        </w:rPr>
        <w:t>Filipovsky</w:t>
      </w:r>
      <w:proofErr w:type="spellEnd"/>
      <w:r w:rsidRPr="001427DA">
        <w:rPr>
          <w:rFonts w:ascii="Times New Roman" w:eastAsia="맑은 고딕" w:hAnsi="Times New Roman" w:cs="Times New Roman"/>
          <w:kern w:val="0"/>
          <w:sz w:val="22"/>
          <w:szCs w:val="24"/>
        </w:rPr>
        <w:t xml:space="preserve"> J, et al. Large artery </w:t>
      </w:r>
      <w:r w:rsidRPr="001427DA">
        <w:rPr>
          <w:rFonts w:ascii="Times New Roman" w:eastAsia="맑은 고딕" w:hAnsi="Times New Roman" w:cs="Times New Roman"/>
          <w:kern w:val="0"/>
          <w:sz w:val="22"/>
          <w:szCs w:val="24"/>
        </w:rPr>
        <w:lastRenderedPageBreak/>
        <w:t xml:space="preserve">stiffness and carotid flow </w:t>
      </w:r>
      <w:proofErr w:type="spellStart"/>
      <w:r w:rsidRPr="001427DA">
        <w:rPr>
          <w:rFonts w:ascii="Times New Roman" w:eastAsia="맑은 고딕" w:hAnsi="Times New Roman" w:cs="Times New Roman"/>
          <w:kern w:val="0"/>
          <w:sz w:val="22"/>
          <w:szCs w:val="24"/>
        </w:rPr>
        <w:t>pulsatility</w:t>
      </w:r>
      <w:proofErr w:type="spellEnd"/>
      <w:r w:rsidRPr="001427DA">
        <w:rPr>
          <w:rFonts w:ascii="Times New Roman" w:eastAsia="맑은 고딕" w:hAnsi="Times New Roman" w:cs="Times New Roman"/>
          <w:kern w:val="0"/>
          <w:sz w:val="22"/>
          <w:szCs w:val="24"/>
        </w:rPr>
        <w:t xml:space="preserve"> in stroke survivors. J </w:t>
      </w:r>
      <w:proofErr w:type="spellStart"/>
      <w:r w:rsidRPr="001427DA">
        <w:rPr>
          <w:rFonts w:ascii="Times New Roman" w:eastAsia="맑은 고딕" w:hAnsi="Times New Roman" w:cs="Times New Roman"/>
          <w:kern w:val="0"/>
          <w:sz w:val="22"/>
          <w:szCs w:val="24"/>
        </w:rPr>
        <w:t>Hypertens</w:t>
      </w:r>
      <w:proofErr w:type="spellEnd"/>
      <w:r w:rsidRPr="001427DA">
        <w:rPr>
          <w:rFonts w:ascii="Times New Roman" w:eastAsia="맑은 고딕" w:hAnsi="Times New Roman" w:cs="Times New Roman"/>
          <w:kern w:val="0"/>
          <w:sz w:val="22"/>
          <w:szCs w:val="24"/>
        </w:rPr>
        <w:t>. 2014;32:1097</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103.</w:t>
      </w:r>
    </w:p>
    <w:p w14:paraId="64F0FC17"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12. van </w:t>
      </w:r>
      <w:proofErr w:type="spellStart"/>
      <w:r w:rsidRPr="001427DA">
        <w:rPr>
          <w:rFonts w:ascii="Times New Roman" w:eastAsia="맑은 고딕" w:hAnsi="Times New Roman" w:cs="Times New Roman"/>
          <w:kern w:val="0"/>
          <w:sz w:val="22"/>
          <w:szCs w:val="24"/>
        </w:rPr>
        <w:t>Elderen</w:t>
      </w:r>
      <w:proofErr w:type="spellEnd"/>
      <w:r w:rsidRPr="001427DA">
        <w:rPr>
          <w:rFonts w:ascii="Times New Roman" w:eastAsia="맑은 고딕" w:hAnsi="Times New Roman" w:cs="Times New Roman"/>
          <w:kern w:val="0"/>
          <w:sz w:val="22"/>
          <w:szCs w:val="24"/>
        </w:rPr>
        <w:t xml:space="preserve"> SG, </w:t>
      </w:r>
      <w:proofErr w:type="spellStart"/>
      <w:r w:rsidRPr="001427DA">
        <w:rPr>
          <w:rFonts w:ascii="Times New Roman" w:eastAsia="맑은 고딕" w:hAnsi="Times New Roman" w:cs="Times New Roman"/>
          <w:kern w:val="0"/>
          <w:sz w:val="22"/>
          <w:szCs w:val="24"/>
        </w:rPr>
        <w:t>Brandts</w:t>
      </w:r>
      <w:proofErr w:type="spellEnd"/>
      <w:r w:rsidRPr="001427DA">
        <w:rPr>
          <w:rFonts w:ascii="Times New Roman" w:eastAsia="맑은 고딕" w:hAnsi="Times New Roman" w:cs="Times New Roman"/>
          <w:kern w:val="0"/>
          <w:sz w:val="22"/>
          <w:szCs w:val="24"/>
        </w:rPr>
        <w:t xml:space="preserve"> A, </w:t>
      </w:r>
      <w:proofErr w:type="spellStart"/>
      <w:r w:rsidRPr="001427DA">
        <w:rPr>
          <w:rFonts w:ascii="Times New Roman" w:eastAsia="맑은 고딕" w:hAnsi="Times New Roman" w:cs="Times New Roman"/>
          <w:kern w:val="0"/>
          <w:sz w:val="22"/>
          <w:szCs w:val="24"/>
        </w:rPr>
        <w:t>Westenberg</w:t>
      </w:r>
      <w:proofErr w:type="spellEnd"/>
      <w:r w:rsidRPr="001427DA">
        <w:rPr>
          <w:rFonts w:ascii="Times New Roman" w:eastAsia="맑은 고딕" w:hAnsi="Times New Roman" w:cs="Times New Roman"/>
          <w:kern w:val="0"/>
          <w:sz w:val="22"/>
          <w:szCs w:val="24"/>
        </w:rPr>
        <w:t xml:space="preserve"> JJ, van der </w:t>
      </w:r>
      <w:proofErr w:type="spellStart"/>
      <w:r w:rsidRPr="001427DA">
        <w:rPr>
          <w:rFonts w:ascii="Times New Roman" w:eastAsia="맑은 고딕" w:hAnsi="Times New Roman" w:cs="Times New Roman"/>
          <w:kern w:val="0"/>
          <w:sz w:val="22"/>
          <w:szCs w:val="24"/>
        </w:rPr>
        <w:t>Grond</w:t>
      </w:r>
      <w:proofErr w:type="spellEnd"/>
      <w:r w:rsidRPr="001427DA">
        <w:rPr>
          <w:rFonts w:ascii="Times New Roman" w:eastAsia="맑은 고딕" w:hAnsi="Times New Roman" w:cs="Times New Roman"/>
          <w:kern w:val="0"/>
          <w:sz w:val="22"/>
          <w:szCs w:val="24"/>
        </w:rPr>
        <w:t xml:space="preserve"> J, </w:t>
      </w:r>
      <w:proofErr w:type="spellStart"/>
      <w:r w:rsidRPr="001427DA">
        <w:rPr>
          <w:rFonts w:ascii="Times New Roman" w:eastAsia="맑은 고딕" w:hAnsi="Times New Roman" w:cs="Times New Roman"/>
          <w:kern w:val="0"/>
          <w:sz w:val="22"/>
          <w:szCs w:val="24"/>
        </w:rPr>
        <w:t>Tamsma</w:t>
      </w:r>
      <w:proofErr w:type="spellEnd"/>
      <w:r w:rsidRPr="001427DA">
        <w:rPr>
          <w:rFonts w:ascii="Times New Roman" w:eastAsia="맑은 고딕" w:hAnsi="Times New Roman" w:cs="Times New Roman"/>
          <w:kern w:val="0"/>
          <w:sz w:val="22"/>
          <w:szCs w:val="24"/>
        </w:rPr>
        <w:t xml:space="preserve"> JT, van </w:t>
      </w:r>
      <w:proofErr w:type="spellStart"/>
      <w:r w:rsidRPr="001427DA">
        <w:rPr>
          <w:rFonts w:ascii="Times New Roman" w:eastAsia="맑은 고딕" w:hAnsi="Times New Roman" w:cs="Times New Roman"/>
          <w:kern w:val="0"/>
          <w:sz w:val="22"/>
          <w:szCs w:val="24"/>
        </w:rPr>
        <w:t>Buchem</w:t>
      </w:r>
      <w:proofErr w:type="spellEnd"/>
      <w:r w:rsidRPr="001427DA">
        <w:rPr>
          <w:rFonts w:ascii="Times New Roman" w:eastAsia="맑은 고딕" w:hAnsi="Times New Roman" w:cs="Times New Roman"/>
          <w:kern w:val="0"/>
          <w:sz w:val="22"/>
          <w:szCs w:val="24"/>
        </w:rPr>
        <w:t xml:space="preserve"> MA, et al. Aortic stiffness is associated with cardiac function and cerebral small vessel disease in patients with type 1 diabetes mellitus: assessment by magnetic resonance imaging. Eur </w:t>
      </w:r>
      <w:proofErr w:type="spellStart"/>
      <w:r w:rsidRPr="001427DA">
        <w:rPr>
          <w:rFonts w:ascii="Times New Roman" w:eastAsia="맑은 고딕" w:hAnsi="Times New Roman" w:cs="Times New Roman"/>
          <w:kern w:val="0"/>
          <w:sz w:val="22"/>
          <w:szCs w:val="24"/>
        </w:rPr>
        <w:t>Radiol</w:t>
      </w:r>
      <w:proofErr w:type="spellEnd"/>
      <w:r w:rsidRPr="001427DA">
        <w:rPr>
          <w:rFonts w:ascii="Times New Roman" w:eastAsia="맑은 고딕" w:hAnsi="Times New Roman" w:cs="Times New Roman"/>
          <w:kern w:val="0"/>
          <w:sz w:val="22"/>
          <w:szCs w:val="24"/>
        </w:rPr>
        <w:t>. 2010;20:1132</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8. </w:t>
      </w:r>
    </w:p>
    <w:p w14:paraId="0C03ED1A"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13. </w:t>
      </w:r>
      <w:proofErr w:type="spellStart"/>
      <w:r w:rsidRPr="001427DA">
        <w:rPr>
          <w:rFonts w:ascii="Times New Roman" w:eastAsia="맑은 고딕" w:hAnsi="Times New Roman" w:cs="Times New Roman"/>
          <w:kern w:val="0"/>
          <w:sz w:val="22"/>
          <w:szCs w:val="24"/>
        </w:rPr>
        <w:t>Henskens</w:t>
      </w:r>
      <w:proofErr w:type="spellEnd"/>
      <w:r w:rsidRPr="001427DA">
        <w:rPr>
          <w:rFonts w:ascii="Times New Roman" w:eastAsia="맑은 고딕" w:hAnsi="Times New Roman" w:cs="Times New Roman"/>
          <w:kern w:val="0"/>
          <w:sz w:val="22"/>
          <w:szCs w:val="24"/>
        </w:rPr>
        <w:t xml:space="preserve"> LH, Kroon AA, van </w:t>
      </w:r>
      <w:proofErr w:type="spellStart"/>
      <w:r w:rsidRPr="001427DA">
        <w:rPr>
          <w:rFonts w:ascii="Times New Roman" w:eastAsia="맑은 고딕" w:hAnsi="Times New Roman" w:cs="Times New Roman"/>
          <w:kern w:val="0"/>
          <w:sz w:val="22"/>
          <w:szCs w:val="24"/>
        </w:rPr>
        <w:t>Oostenbrugge</w:t>
      </w:r>
      <w:proofErr w:type="spellEnd"/>
      <w:r w:rsidRPr="001427DA">
        <w:rPr>
          <w:rFonts w:ascii="Times New Roman" w:eastAsia="맑은 고딕" w:hAnsi="Times New Roman" w:cs="Times New Roman"/>
          <w:kern w:val="0"/>
          <w:sz w:val="22"/>
          <w:szCs w:val="24"/>
        </w:rPr>
        <w:t xml:space="preserve"> RJ, </w:t>
      </w:r>
      <w:proofErr w:type="spellStart"/>
      <w:r w:rsidRPr="001427DA">
        <w:rPr>
          <w:rFonts w:ascii="Times New Roman" w:eastAsia="맑은 고딕" w:hAnsi="Times New Roman" w:cs="Times New Roman"/>
          <w:kern w:val="0"/>
          <w:sz w:val="22"/>
          <w:szCs w:val="24"/>
        </w:rPr>
        <w:t>Gronenschild</w:t>
      </w:r>
      <w:proofErr w:type="spellEnd"/>
      <w:r w:rsidRPr="001427DA">
        <w:rPr>
          <w:rFonts w:ascii="Times New Roman" w:eastAsia="맑은 고딕" w:hAnsi="Times New Roman" w:cs="Times New Roman"/>
          <w:kern w:val="0"/>
          <w:sz w:val="22"/>
          <w:szCs w:val="24"/>
        </w:rPr>
        <w:t xml:space="preserve"> EH, Fuss-Lejeune MM, </w:t>
      </w:r>
      <w:proofErr w:type="spellStart"/>
      <w:r w:rsidRPr="001427DA">
        <w:rPr>
          <w:rFonts w:ascii="Times New Roman" w:eastAsia="맑은 고딕" w:hAnsi="Times New Roman" w:cs="Times New Roman"/>
          <w:kern w:val="0"/>
          <w:sz w:val="22"/>
          <w:szCs w:val="24"/>
        </w:rPr>
        <w:t>Hofman</w:t>
      </w:r>
      <w:proofErr w:type="spellEnd"/>
      <w:r w:rsidRPr="001427DA">
        <w:rPr>
          <w:rFonts w:ascii="Times New Roman" w:eastAsia="맑은 고딕" w:hAnsi="Times New Roman" w:cs="Times New Roman"/>
          <w:kern w:val="0"/>
          <w:sz w:val="22"/>
          <w:szCs w:val="24"/>
        </w:rPr>
        <w:t xml:space="preserve"> PA, et al. Increased aortic pulse wave velocity is associated with silent cerebral small-vessel disease in hypertensive patients. Hypertension. 2008;52:1120</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6. </w:t>
      </w:r>
    </w:p>
    <w:p w14:paraId="0DABC3C2"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14. Tsao CW, Seshadri S, </w:t>
      </w:r>
      <w:proofErr w:type="spellStart"/>
      <w:r w:rsidRPr="001427DA">
        <w:rPr>
          <w:rFonts w:ascii="Times New Roman" w:eastAsia="맑은 고딕" w:hAnsi="Times New Roman" w:cs="Times New Roman"/>
          <w:kern w:val="0"/>
          <w:sz w:val="22"/>
          <w:szCs w:val="24"/>
        </w:rPr>
        <w:t>Beiser</w:t>
      </w:r>
      <w:proofErr w:type="spellEnd"/>
      <w:r w:rsidRPr="001427DA">
        <w:rPr>
          <w:rFonts w:ascii="Times New Roman" w:eastAsia="맑은 고딕" w:hAnsi="Times New Roman" w:cs="Times New Roman"/>
          <w:kern w:val="0"/>
          <w:sz w:val="22"/>
          <w:szCs w:val="24"/>
        </w:rPr>
        <w:t xml:space="preserve"> AS, Westwood AJ, </w:t>
      </w:r>
      <w:proofErr w:type="spellStart"/>
      <w:r w:rsidRPr="001427DA">
        <w:rPr>
          <w:rFonts w:ascii="Times New Roman" w:eastAsia="맑은 고딕" w:hAnsi="Times New Roman" w:cs="Times New Roman"/>
          <w:kern w:val="0"/>
          <w:sz w:val="22"/>
          <w:szCs w:val="24"/>
        </w:rPr>
        <w:t>Decarli</w:t>
      </w:r>
      <w:proofErr w:type="spellEnd"/>
      <w:r w:rsidRPr="001427DA">
        <w:rPr>
          <w:rFonts w:ascii="Times New Roman" w:eastAsia="맑은 고딕" w:hAnsi="Times New Roman" w:cs="Times New Roman"/>
          <w:kern w:val="0"/>
          <w:sz w:val="22"/>
          <w:szCs w:val="24"/>
        </w:rPr>
        <w:t xml:space="preserve"> C, Au R, et al. Relations of arterial stiffness and endothelial function to brain aging in the community. Neurology. 2013;81:984</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91. </w:t>
      </w:r>
    </w:p>
    <w:p w14:paraId="11819DA1"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15. </w:t>
      </w:r>
      <w:proofErr w:type="spellStart"/>
      <w:r w:rsidRPr="001427DA">
        <w:rPr>
          <w:rFonts w:ascii="Times New Roman" w:eastAsia="맑은 고딕" w:hAnsi="Times New Roman" w:cs="Times New Roman"/>
          <w:kern w:val="0"/>
          <w:sz w:val="22"/>
          <w:szCs w:val="24"/>
        </w:rPr>
        <w:t>Brandts</w:t>
      </w:r>
      <w:proofErr w:type="spellEnd"/>
      <w:r w:rsidRPr="001427DA">
        <w:rPr>
          <w:rFonts w:ascii="Times New Roman" w:eastAsia="맑은 고딕" w:hAnsi="Times New Roman" w:cs="Times New Roman"/>
          <w:kern w:val="0"/>
          <w:sz w:val="22"/>
          <w:szCs w:val="24"/>
        </w:rPr>
        <w:t xml:space="preserve"> A, van </w:t>
      </w:r>
      <w:proofErr w:type="spellStart"/>
      <w:r w:rsidRPr="001427DA">
        <w:rPr>
          <w:rFonts w:ascii="Times New Roman" w:eastAsia="맑은 고딕" w:hAnsi="Times New Roman" w:cs="Times New Roman"/>
          <w:kern w:val="0"/>
          <w:sz w:val="22"/>
          <w:szCs w:val="24"/>
        </w:rPr>
        <w:t>Elderen</w:t>
      </w:r>
      <w:proofErr w:type="spellEnd"/>
      <w:r w:rsidRPr="001427DA">
        <w:rPr>
          <w:rFonts w:ascii="Times New Roman" w:eastAsia="맑은 고딕" w:hAnsi="Times New Roman" w:cs="Times New Roman"/>
          <w:kern w:val="0"/>
          <w:sz w:val="22"/>
          <w:szCs w:val="24"/>
        </w:rPr>
        <w:t xml:space="preserve"> SG, </w:t>
      </w:r>
      <w:proofErr w:type="spellStart"/>
      <w:r w:rsidRPr="001427DA">
        <w:rPr>
          <w:rFonts w:ascii="Times New Roman" w:eastAsia="맑은 고딕" w:hAnsi="Times New Roman" w:cs="Times New Roman"/>
          <w:kern w:val="0"/>
          <w:sz w:val="22"/>
          <w:szCs w:val="24"/>
        </w:rPr>
        <w:t>Westenberg</w:t>
      </w:r>
      <w:proofErr w:type="spellEnd"/>
      <w:r w:rsidRPr="001427DA">
        <w:rPr>
          <w:rFonts w:ascii="Times New Roman" w:eastAsia="맑은 고딕" w:hAnsi="Times New Roman" w:cs="Times New Roman"/>
          <w:kern w:val="0"/>
          <w:sz w:val="22"/>
          <w:szCs w:val="24"/>
        </w:rPr>
        <w:t xml:space="preserve"> JJ, van der </w:t>
      </w:r>
      <w:proofErr w:type="spellStart"/>
      <w:r w:rsidRPr="001427DA">
        <w:rPr>
          <w:rFonts w:ascii="Times New Roman" w:eastAsia="맑은 고딕" w:hAnsi="Times New Roman" w:cs="Times New Roman"/>
          <w:kern w:val="0"/>
          <w:sz w:val="22"/>
          <w:szCs w:val="24"/>
        </w:rPr>
        <w:t>Grond</w:t>
      </w:r>
      <w:proofErr w:type="spellEnd"/>
      <w:r w:rsidRPr="001427DA">
        <w:rPr>
          <w:rFonts w:ascii="Times New Roman" w:eastAsia="맑은 고딕" w:hAnsi="Times New Roman" w:cs="Times New Roman"/>
          <w:kern w:val="0"/>
          <w:sz w:val="22"/>
          <w:szCs w:val="24"/>
        </w:rPr>
        <w:t xml:space="preserve"> J, van </w:t>
      </w:r>
      <w:proofErr w:type="spellStart"/>
      <w:r w:rsidRPr="001427DA">
        <w:rPr>
          <w:rFonts w:ascii="Times New Roman" w:eastAsia="맑은 고딕" w:hAnsi="Times New Roman" w:cs="Times New Roman"/>
          <w:kern w:val="0"/>
          <w:sz w:val="22"/>
          <w:szCs w:val="24"/>
        </w:rPr>
        <w:t>Buchem</w:t>
      </w:r>
      <w:proofErr w:type="spellEnd"/>
      <w:r w:rsidRPr="001427DA">
        <w:rPr>
          <w:rFonts w:ascii="Times New Roman" w:eastAsia="맑은 고딕" w:hAnsi="Times New Roman" w:cs="Times New Roman"/>
          <w:kern w:val="0"/>
          <w:sz w:val="22"/>
          <w:szCs w:val="24"/>
        </w:rPr>
        <w:t xml:space="preserve"> MA, Huisman MV, et al. Association of aortic arch pulse wave velocity with left ventricular mass and lacunar brain infarcts in hypertensive patients: assessment with MR imaging. Radiology. 2009;253:681</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8. </w:t>
      </w:r>
    </w:p>
    <w:p w14:paraId="3488ED26"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16. </w:t>
      </w:r>
      <w:proofErr w:type="spellStart"/>
      <w:r w:rsidRPr="001427DA">
        <w:rPr>
          <w:rFonts w:ascii="Times New Roman" w:eastAsia="맑은 고딕" w:hAnsi="Times New Roman" w:cs="Times New Roman"/>
          <w:kern w:val="0"/>
          <w:sz w:val="22"/>
          <w:szCs w:val="24"/>
        </w:rPr>
        <w:t>Seo</w:t>
      </w:r>
      <w:proofErr w:type="spellEnd"/>
      <w:r w:rsidRPr="001427DA">
        <w:rPr>
          <w:rFonts w:ascii="Times New Roman" w:eastAsia="맑은 고딕" w:hAnsi="Times New Roman" w:cs="Times New Roman"/>
          <w:kern w:val="0"/>
          <w:sz w:val="22"/>
          <w:szCs w:val="24"/>
        </w:rPr>
        <w:t xml:space="preserve"> WK, Lee JM, Park MH, Park KW, Lee DH. Cerebral microbleeds are independently associated with arterial stiffness in stroke patients. </w:t>
      </w:r>
      <w:proofErr w:type="spellStart"/>
      <w:r w:rsidRPr="001427DA">
        <w:rPr>
          <w:rFonts w:ascii="Times New Roman" w:eastAsia="맑은 고딕" w:hAnsi="Times New Roman" w:cs="Times New Roman"/>
          <w:kern w:val="0"/>
          <w:sz w:val="22"/>
          <w:szCs w:val="24"/>
        </w:rPr>
        <w:t>Cerebrovasc</w:t>
      </w:r>
      <w:proofErr w:type="spellEnd"/>
      <w:r w:rsidRPr="001427DA">
        <w:rPr>
          <w:rFonts w:ascii="Times New Roman" w:eastAsia="맑은 고딕" w:hAnsi="Times New Roman" w:cs="Times New Roman"/>
          <w:kern w:val="0"/>
          <w:sz w:val="22"/>
          <w:szCs w:val="24"/>
        </w:rPr>
        <w:t xml:space="preserve"> Dis. 2008;26:618</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23. </w:t>
      </w:r>
    </w:p>
    <w:p w14:paraId="03FEA579"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17. Kidwell CS, </w:t>
      </w:r>
      <w:proofErr w:type="spellStart"/>
      <w:r w:rsidRPr="001427DA">
        <w:rPr>
          <w:rFonts w:ascii="Times New Roman" w:eastAsia="맑은 고딕" w:hAnsi="Times New Roman" w:cs="Times New Roman"/>
          <w:kern w:val="0"/>
          <w:sz w:val="22"/>
          <w:szCs w:val="24"/>
        </w:rPr>
        <w:t>el-Saden</w:t>
      </w:r>
      <w:proofErr w:type="spellEnd"/>
      <w:r w:rsidRPr="001427DA">
        <w:rPr>
          <w:rFonts w:ascii="Times New Roman" w:eastAsia="맑은 고딕" w:hAnsi="Times New Roman" w:cs="Times New Roman"/>
          <w:kern w:val="0"/>
          <w:sz w:val="22"/>
          <w:szCs w:val="24"/>
        </w:rPr>
        <w:t xml:space="preserve"> S, </w:t>
      </w:r>
      <w:proofErr w:type="spellStart"/>
      <w:r w:rsidRPr="001427DA">
        <w:rPr>
          <w:rFonts w:ascii="Times New Roman" w:eastAsia="맑은 고딕" w:hAnsi="Times New Roman" w:cs="Times New Roman"/>
          <w:kern w:val="0"/>
          <w:sz w:val="22"/>
          <w:szCs w:val="24"/>
        </w:rPr>
        <w:t>Livshits</w:t>
      </w:r>
      <w:proofErr w:type="spellEnd"/>
      <w:r w:rsidRPr="001427DA">
        <w:rPr>
          <w:rFonts w:ascii="Times New Roman" w:eastAsia="맑은 고딕" w:hAnsi="Times New Roman" w:cs="Times New Roman"/>
          <w:kern w:val="0"/>
          <w:sz w:val="22"/>
          <w:szCs w:val="24"/>
        </w:rPr>
        <w:t xml:space="preserve"> Z, Martin NA, Glenn TC, Saver JL. Transcranial Doppler </w:t>
      </w:r>
      <w:proofErr w:type="spellStart"/>
      <w:r w:rsidRPr="001427DA">
        <w:rPr>
          <w:rFonts w:ascii="Times New Roman" w:eastAsia="맑은 고딕" w:hAnsi="Times New Roman" w:cs="Times New Roman"/>
          <w:kern w:val="0"/>
          <w:sz w:val="22"/>
          <w:szCs w:val="24"/>
        </w:rPr>
        <w:t>pulsatility</w:t>
      </w:r>
      <w:proofErr w:type="spellEnd"/>
      <w:r w:rsidRPr="001427DA">
        <w:rPr>
          <w:rFonts w:ascii="Times New Roman" w:eastAsia="맑은 고딕" w:hAnsi="Times New Roman" w:cs="Times New Roman"/>
          <w:kern w:val="0"/>
          <w:sz w:val="22"/>
          <w:szCs w:val="24"/>
        </w:rPr>
        <w:t xml:space="preserve"> indices as a measure of diffuse small-vessel disease. J Neuroimaging. 2001;11:229</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35. </w:t>
      </w:r>
    </w:p>
    <w:p w14:paraId="5B1EBE30"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18. </w:t>
      </w:r>
      <w:proofErr w:type="spellStart"/>
      <w:r w:rsidRPr="001427DA">
        <w:rPr>
          <w:rFonts w:ascii="Times New Roman" w:eastAsia="맑은 고딕" w:hAnsi="Times New Roman" w:cs="Times New Roman"/>
          <w:kern w:val="0"/>
          <w:sz w:val="22"/>
          <w:szCs w:val="24"/>
        </w:rPr>
        <w:t>Giller</w:t>
      </w:r>
      <w:proofErr w:type="spellEnd"/>
      <w:r w:rsidRPr="001427DA">
        <w:rPr>
          <w:rFonts w:ascii="Times New Roman" w:eastAsia="맑은 고딕" w:hAnsi="Times New Roman" w:cs="Times New Roman"/>
          <w:kern w:val="0"/>
          <w:sz w:val="22"/>
          <w:szCs w:val="24"/>
        </w:rPr>
        <w:t xml:space="preserve"> CA, Hodges K, </w:t>
      </w:r>
      <w:proofErr w:type="spellStart"/>
      <w:r w:rsidRPr="001427DA">
        <w:rPr>
          <w:rFonts w:ascii="Times New Roman" w:eastAsia="맑은 고딕" w:hAnsi="Times New Roman" w:cs="Times New Roman"/>
          <w:kern w:val="0"/>
          <w:sz w:val="22"/>
          <w:szCs w:val="24"/>
        </w:rPr>
        <w:t>Batjer</w:t>
      </w:r>
      <w:proofErr w:type="spellEnd"/>
      <w:r w:rsidRPr="001427DA">
        <w:rPr>
          <w:rFonts w:ascii="Times New Roman" w:eastAsia="맑은 고딕" w:hAnsi="Times New Roman" w:cs="Times New Roman"/>
          <w:kern w:val="0"/>
          <w:sz w:val="22"/>
          <w:szCs w:val="24"/>
        </w:rPr>
        <w:t xml:space="preserve"> HH. Transcranial Doppler </w:t>
      </w:r>
      <w:proofErr w:type="spellStart"/>
      <w:r w:rsidRPr="001427DA">
        <w:rPr>
          <w:rFonts w:ascii="Times New Roman" w:eastAsia="맑은 고딕" w:hAnsi="Times New Roman" w:cs="Times New Roman"/>
          <w:kern w:val="0"/>
          <w:sz w:val="22"/>
          <w:szCs w:val="24"/>
        </w:rPr>
        <w:t>pulsatility</w:t>
      </w:r>
      <w:proofErr w:type="spellEnd"/>
      <w:r w:rsidRPr="001427DA">
        <w:rPr>
          <w:rFonts w:ascii="Times New Roman" w:eastAsia="맑은 고딕" w:hAnsi="Times New Roman" w:cs="Times New Roman"/>
          <w:kern w:val="0"/>
          <w:sz w:val="22"/>
          <w:szCs w:val="24"/>
        </w:rPr>
        <w:t xml:space="preserve"> in vasodilation and stenosis. J </w:t>
      </w:r>
      <w:proofErr w:type="spellStart"/>
      <w:r w:rsidRPr="001427DA">
        <w:rPr>
          <w:rFonts w:ascii="Times New Roman" w:eastAsia="맑은 고딕" w:hAnsi="Times New Roman" w:cs="Times New Roman"/>
          <w:kern w:val="0"/>
          <w:sz w:val="22"/>
          <w:szCs w:val="24"/>
        </w:rPr>
        <w:t>Neurosurg</w:t>
      </w:r>
      <w:proofErr w:type="spellEnd"/>
      <w:r w:rsidRPr="001427DA">
        <w:rPr>
          <w:rFonts w:ascii="Times New Roman" w:eastAsia="맑은 고딕" w:hAnsi="Times New Roman" w:cs="Times New Roman"/>
          <w:kern w:val="0"/>
          <w:sz w:val="22"/>
          <w:szCs w:val="24"/>
        </w:rPr>
        <w:t>. 1990;72:901</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6. </w:t>
      </w:r>
    </w:p>
    <w:p w14:paraId="45733039"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19. de Riva N, </w:t>
      </w:r>
      <w:proofErr w:type="spellStart"/>
      <w:r w:rsidRPr="001427DA">
        <w:rPr>
          <w:rFonts w:ascii="Times New Roman" w:eastAsia="맑은 고딕" w:hAnsi="Times New Roman" w:cs="Times New Roman"/>
          <w:kern w:val="0"/>
          <w:sz w:val="22"/>
          <w:szCs w:val="24"/>
        </w:rPr>
        <w:t>Budohoski</w:t>
      </w:r>
      <w:proofErr w:type="spellEnd"/>
      <w:r w:rsidRPr="001427DA">
        <w:rPr>
          <w:rFonts w:ascii="Times New Roman" w:eastAsia="맑은 고딕" w:hAnsi="Times New Roman" w:cs="Times New Roman"/>
          <w:kern w:val="0"/>
          <w:sz w:val="22"/>
          <w:szCs w:val="24"/>
        </w:rPr>
        <w:t xml:space="preserve"> KP, </w:t>
      </w:r>
      <w:proofErr w:type="spellStart"/>
      <w:r w:rsidRPr="001427DA">
        <w:rPr>
          <w:rFonts w:ascii="Times New Roman" w:eastAsia="맑은 고딕" w:hAnsi="Times New Roman" w:cs="Times New Roman"/>
          <w:kern w:val="0"/>
          <w:sz w:val="22"/>
          <w:szCs w:val="24"/>
        </w:rPr>
        <w:t>Smielewski</w:t>
      </w:r>
      <w:proofErr w:type="spellEnd"/>
      <w:r w:rsidRPr="001427DA">
        <w:rPr>
          <w:rFonts w:ascii="Times New Roman" w:eastAsia="맑은 고딕" w:hAnsi="Times New Roman" w:cs="Times New Roman"/>
          <w:kern w:val="0"/>
          <w:sz w:val="22"/>
          <w:szCs w:val="24"/>
        </w:rPr>
        <w:t xml:space="preserve"> P, Kasprowicz M, </w:t>
      </w:r>
      <w:proofErr w:type="spellStart"/>
      <w:r w:rsidRPr="001427DA">
        <w:rPr>
          <w:rFonts w:ascii="Times New Roman" w:eastAsia="맑은 고딕" w:hAnsi="Times New Roman" w:cs="Times New Roman"/>
          <w:kern w:val="0"/>
          <w:sz w:val="22"/>
          <w:szCs w:val="24"/>
        </w:rPr>
        <w:t>Zweifel</w:t>
      </w:r>
      <w:proofErr w:type="spellEnd"/>
      <w:r w:rsidRPr="001427DA">
        <w:rPr>
          <w:rFonts w:ascii="Times New Roman" w:eastAsia="맑은 고딕" w:hAnsi="Times New Roman" w:cs="Times New Roman"/>
          <w:kern w:val="0"/>
          <w:sz w:val="22"/>
          <w:szCs w:val="24"/>
        </w:rPr>
        <w:t xml:space="preserve"> C, Steiner LA, et al. Transcranial Doppler </w:t>
      </w:r>
      <w:proofErr w:type="spellStart"/>
      <w:r w:rsidRPr="001427DA">
        <w:rPr>
          <w:rFonts w:ascii="Times New Roman" w:eastAsia="맑은 고딕" w:hAnsi="Times New Roman" w:cs="Times New Roman"/>
          <w:kern w:val="0"/>
          <w:sz w:val="22"/>
          <w:szCs w:val="24"/>
        </w:rPr>
        <w:t>pulsatility</w:t>
      </w:r>
      <w:proofErr w:type="spellEnd"/>
      <w:r w:rsidRPr="001427DA">
        <w:rPr>
          <w:rFonts w:ascii="Times New Roman" w:eastAsia="맑은 고딕" w:hAnsi="Times New Roman" w:cs="Times New Roman"/>
          <w:kern w:val="0"/>
          <w:sz w:val="22"/>
          <w:szCs w:val="24"/>
        </w:rPr>
        <w:t xml:space="preserve"> index: what it is and what it isn't. </w:t>
      </w:r>
      <w:proofErr w:type="spellStart"/>
      <w:r w:rsidRPr="001427DA">
        <w:rPr>
          <w:rFonts w:ascii="Times New Roman" w:eastAsia="맑은 고딕" w:hAnsi="Times New Roman" w:cs="Times New Roman"/>
          <w:kern w:val="0"/>
          <w:sz w:val="22"/>
          <w:szCs w:val="24"/>
        </w:rPr>
        <w:t>Neurocrit</w:t>
      </w:r>
      <w:proofErr w:type="spellEnd"/>
      <w:r w:rsidRPr="001427DA">
        <w:rPr>
          <w:rFonts w:ascii="Times New Roman" w:eastAsia="맑은 고딕" w:hAnsi="Times New Roman" w:cs="Times New Roman"/>
          <w:kern w:val="0"/>
          <w:sz w:val="22"/>
          <w:szCs w:val="24"/>
        </w:rPr>
        <w:t xml:space="preserve"> Care. 2012;17:58</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66. </w:t>
      </w:r>
    </w:p>
    <w:p w14:paraId="6F0DCD0D"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20. Lee KY, Sohn YH, </w:t>
      </w:r>
      <w:proofErr w:type="spellStart"/>
      <w:r w:rsidRPr="001427DA">
        <w:rPr>
          <w:rFonts w:ascii="Times New Roman" w:eastAsia="맑은 고딕" w:hAnsi="Times New Roman" w:cs="Times New Roman"/>
          <w:kern w:val="0"/>
          <w:sz w:val="22"/>
          <w:szCs w:val="24"/>
        </w:rPr>
        <w:t>Baik</w:t>
      </w:r>
      <w:proofErr w:type="spellEnd"/>
      <w:r w:rsidRPr="001427DA">
        <w:rPr>
          <w:rFonts w:ascii="Times New Roman" w:eastAsia="맑은 고딕" w:hAnsi="Times New Roman" w:cs="Times New Roman"/>
          <w:kern w:val="0"/>
          <w:sz w:val="22"/>
          <w:szCs w:val="24"/>
        </w:rPr>
        <w:t xml:space="preserve"> JS, Kim GW, Kim JS. Arterial </w:t>
      </w:r>
      <w:proofErr w:type="spellStart"/>
      <w:r w:rsidRPr="001427DA">
        <w:rPr>
          <w:rFonts w:ascii="Times New Roman" w:eastAsia="맑은 고딕" w:hAnsi="Times New Roman" w:cs="Times New Roman"/>
          <w:kern w:val="0"/>
          <w:sz w:val="22"/>
          <w:szCs w:val="24"/>
        </w:rPr>
        <w:t>pulsatility</w:t>
      </w:r>
      <w:proofErr w:type="spellEnd"/>
      <w:r w:rsidRPr="001427DA">
        <w:rPr>
          <w:rFonts w:ascii="Times New Roman" w:eastAsia="맑은 고딕" w:hAnsi="Times New Roman" w:cs="Times New Roman"/>
          <w:kern w:val="0"/>
          <w:sz w:val="22"/>
          <w:szCs w:val="24"/>
        </w:rPr>
        <w:t xml:space="preserve"> as an index of cerebral microangiopathy in diabetes. Stroke. 2000;31:1111</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5. </w:t>
      </w:r>
    </w:p>
    <w:p w14:paraId="7F805D76"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21. </w:t>
      </w:r>
      <w:proofErr w:type="spellStart"/>
      <w:r w:rsidRPr="001427DA">
        <w:rPr>
          <w:rFonts w:ascii="Times New Roman" w:eastAsia="맑은 고딕" w:hAnsi="Times New Roman" w:cs="Times New Roman"/>
          <w:kern w:val="0"/>
          <w:sz w:val="22"/>
          <w:szCs w:val="24"/>
        </w:rPr>
        <w:t>Wijnhoud</w:t>
      </w:r>
      <w:proofErr w:type="spellEnd"/>
      <w:r w:rsidRPr="001427DA">
        <w:rPr>
          <w:rFonts w:ascii="Times New Roman" w:eastAsia="맑은 고딕" w:hAnsi="Times New Roman" w:cs="Times New Roman"/>
          <w:kern w:val="0"/>
          <w:sz w:val="22"/>
          <w:szCs w:val="24"/>
        </w:rPr>
        <w:t xml:space="preserve"> AD, </w:t>
      </w:r>
      <w:proofErr w:type="spellStart"/>
      <w:r w:rsidRPr="001427DA">
        <w:rPr>
          <w:rFonts w:ascii="Times New Roman" w:eastAsia="맑은 고딕" w:hAnsi="Times New Roman" w:cs="Times New Roman"/>
          <w:kern w:val="0"/>
          <w:sz w:val="22"/>
          <w:szCs w:val="24"/>
        </w:rPr>
        <w:t>Franckena</w:t>
      </w:r>
      <w:proofErr w:type="spellEnd"/>
      <w:r w:rsidRPr="001427DA">
        <w:rPr>
          <w:rFonts w:ascii="Times New Roman" w:eastAsia="맑은 고딕" w:hAnsi="Times New Roman" w:cs="Times New Roman"/>
          <w:kern w:val="0"/>
          <w:sz w:val="22"/>
          <w:szCs w:val="24"/>
        </w:rPr>
        <w:t xml:space="preserve"> M, van der </w:t>
      </w:r>
      <w:proofErr w:type="spellStart"/>
      <w:r w:rsidRPr="001427DA">
        <w:rPr>
          <w:rFonts w:ascii="Times New Roman" w:eastAsia="맑은 고딕" w:hAnsi="Times New Roman" w:cs="Times New Roman"/>
          <w:kern w:val="0"/>
          <w:sz w:val="22"/>
          <w:szCs w:val="24"/>
        </w:rPr>
        <w:t>Lugt</w:t>
      </w:r>
      <w:proofErr w:type="spellEnd"/>
      <w:r w:rsidRPr="001427DA">
        <w:rPr>
          <w:rFonts w:ascii="Times New Roman" w:eastAsia="맑은 고딕" w:hAnsi="Times New Roman" w:cs="Times New Roman"/>
          <w:kern w:val="0"/>
          <w:sz w:val="22"/>
          <w:szCs w:val="24"/>
        </w:rPr>
        <w:t xml:space="preserve"> A, </w:t>
      </w:r>
      <w:proofErr w:type="spellStart"/>
      <w:r w:rsidRPr="001427DA">
        <w:rPr>
          <w:rFonts w:ascii="Times New Roman" w:eastAsia="맑은 고딕" w:hAnsi="Times New Roman" w:cs="Times New Roman"/>
          <w:kern w:val="0"/>
          <w:sz w:val="22"/>
          <w:szCs w:val="24"/>
        </w:rPr>
        <w:t>Koudstaal</w:t>
      </w:r>
      <w:proofErr w:type="spellEnd"/>
      <w:r w:rsidRPr="001427DA">
        <w:rPr>
          <w:rFonts w:ascii="Times New Roman" w:eastAsia="맑은 고딕" w:hAnsi="Times New Roman" w:cs="Times New Roman"/>
          <w:kern w:val="0"/>
          <w:sz w:val="22"/>
          <w:szCs w:val="24"/>
        </w:rPr>
        <w:t xml:space="preserve"> PJ, </w:t>
      </w:r>
      <w:proofErr w:type="spellStart"/>
      <w:r w:rsidRPr="001427DA">
        <w:rPr>
          <w:rFonts w:ascii="Times New Roman" w:eastAsia="맑은 고딕" w:hAnsi="Times New Roman" w:cs="Times New Roman"/>
          <w:kern w:val="0"/>
          <w:sz w:val="22"/>
          <w:szCs w:val="24"/>
        </w:rPr>
        <w:t>Dippel</w:t>
      </w:r>
      <w:proofErr w:type="spellEnd"/>
      <w:r w:rsidRPr="001427DA">
        <w:rPr>
          <w:rFonts w:ascii="Times New Roman" w:eastAsia="맑은 고딕" w:hAnsi="Times New Roman" w:cs="Times New Roman"/>
          <w:kern w:val="0"/>
          <w:sz w:val="22"/>
          <w:szCs w:val="24"/>
        </w:rPr>
        <w:t xml:space="preserve"> ED. Inadequate acoustical temporal bone window in patients with a transient ischemic attack or minor stroke: role of skull thickness and bone density. Ultrasound Med Biol. 2008;34:923</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9. </w:t>
      </w:r>
    </w:p>
    <w:p w14:paraId="7A8E6DE0"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22. Kwan J, Hand P. Early neurological deterioration in acute stroke: clinical characteristics and impact on outcome. QJM. 2006;99:625</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33. </w:t>
      </w:r>
    </w:p>
    <w:p w14:paraId="451A2DE0"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23. Blanco P, Abdo-</w:t>
      </w:r>
      <w:proofErr w:type="spellStart"/>
      <w:r w:rsidRPr="001427DA">
        <w:rPr>
          <w:rFonts w:ascii="Times New Roman" w:eastAsia="맑은 고딕" w:hAnsi="Times New Roman" w:cs="Times New Roman"/>
          <w:kern w:val="0"/>
          <w:sz w:val="22"/>
          <w:szCs w:val="24"/>
        </w:rPr>
        <w:t>Cuza</w:t>
      </w:r>
      <w:proofErr w:type="spellEnd"/>
      <w:r w:rsidRPr="001427DA">
        <w:rPr>
          <w:rFonts w:ascii="Times New Roman" w:eastAsia="맑은 고딕" w:hAnsi="Times New Roman" w:cs="Times New Roman"/>
          <w:kern w:val="0"/>
          <w:sz w:val="22"/>
          <w:szCs w:val="24"/>
        </w:rPr>
        <w:t xml:space="preserve"> A. Transcranial Doppler ultrasound in neurocritical care. J Ultrasound. </w:t>
      </w:r>
      <w:r w:rsidRPr="001427DA">
        <w:rPr>
          <w:rFonts w:ascii="Times New Roman" w:eastAsia="맑은 고딕" w:hAnsi="Times New Roman" w:cs="Times New Roman"/>
          <w:kern w:val="0"/>
          <w:sz w:val="22"/>
          <w:szCs w:val="24"/>
        </w:rPr>
        <w:lastRenderedPageBreak/>
        <w:t xml:space="preserve">2018;21:1-16. </w:t>
      </w:r>
    </w:p>
    <w:p w14:paraId="185EBBD3"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24. Shi Y, </w:t>
      </w:r>
      <w:proofErr w:type="spellStart"/>
      <w:r w:rsidRPr="001427DA">
        <w:rPr>
          <w:rFonts w:ascii="Times New Roman" w:eastAsia="맑은 고딕" w:hAnsi="Times New Roman" w:cs="Times New Roman"/>
          <w:kern w:val="0"/>
          <w:sz w:val="22"/>
          <w:szCs w:val="24"/>
        </w:rPr>
        <w:t>Thrippleton</w:t>
      </w:r>
      <w:proofErr w:type="spellEnd"/>
      <w:r w:rsidRPr="001427DA">
        <w:rPr>
          <w:rFonts w:ascii="Times New Roman" w:eastAsia="맑은 고딕" w:hAnsi="Times New Roman" w:cs="Times New Roman"/>
          <w:kern w:val="0"/>
          <w:sz w:val="22"/>
          <w:szCs w:val="24"/>
        </w:rPr>
        <w:t xml:space="preserve"> MJ, Marshall I, Wardlaw JM. Intracranial </w:t>
      </w:r>
      <w:proofErr w:type="spellStart"/>
      <w:r w:rsidRPr="001427DA">
        <w:rPr>
          <w:rFonts w:ascii="Times New Roman" w:eastAsia="맑은 고딕" w:hAnsi="Times New Roman" w:cs="Times New Roman"/>
          <w:kern w:val="0"/>
          <w:sz w:val="22"/>
          <w:szCs w:val="24"/>
        </w:rPr>
        <w:t>pulsatility</w:t>
      </w:r>
      <w:proofErr w:type="spellEnd"/>
      <w:r w:rsidRPr="001427DA">
        <w:rPr>
          <w:rFonts w:ascii="Times New Roman" w:eastAsia="맑은 고딕" w:hAnsi="Times New Roman" w:cs="Times New Roman"/>
          <w:kern w:val="0"/>
          <w:sz w:val="22"/>
          <w:szCs w:val="24"/>
        </w:rPr>
        <w:t xml:space="preserve"> in patients with cerebral small vessel disease: a systematic review. Clin Sci (</w:t>
      </w:r>
      <w:proofErr w:type="spellStart"/>
      <w:r w:rsidRPr="001427DA">
        <w:rPr>
          <w:rFonts w:ascii="Times New Roman" w:eastAsia="맑은 고딕" w:hAnsi="Times New Roman" w:cs="Times New Roman"/>
          <w:kern w:val="0"/>
          <w:sz w:val="22"/>
          <w:szCs w:val="24"/>
        </w:rPr>
        <w:t>Lond</w:t>
      </w:r>
      <w:proofErr w:type="spellEnd"/>
      <w:r w:rsidRPr="001427DA">
        <w:rPr>
          <w:rFonts w:ascii="Times New Roman" w:eastAsia="맑은 고딕" w:hAnsi="Times New Roman" w:cs="Times New Roman"/>
          <w:kern w:val="0"/>
          <w:sz w:val="22"/>
          <w:szCs w:val="24"/>
        </w:rPr>
        <w:t>). 2018;132:157</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71. </w:t>
      </w:r>
    </w:p>
    <w:p w14:paraId="05585224"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25. </w:t>
      </w:r>
      <w:proofErr w:type="spellStart"/>
      <w:r w:rsidRPr="001427DA">
        <w:rPr>
          <w:rFonts w:ascii="Times New Roman" w:eastAsia="맑은 고딕" w:hAnsi="Times New Roman" w:cs="Times New Roman"/>
          <w:kern w:val="0"/>
          <w:sz w:val="22"/>
          <w:szCs w:val="24"/>
        </w:rPr>
        <w:t>Calviello</w:t>
      </w:r>
      <w:proofErr w:type="spellEnd"/>
      <w:r w:rsidRPr="001427DA">
        <w:rPr>
          <w:rFonts w:ascii="Times New Roman" w:eastAsia="맑은 고딕" w:hAnsi="Times New Roman" w:cs="Times New Roman"/>
          <w:kern w:val="0"/>
          <w:sz w:val="22"/>
          <w:szCs w:val="24"/>
        </w:rPr>
        <w:t xml:space="preserve"> LA, de Riva N, Donnelly J, </w:t>
      </w:r>
      <w:proofErr w:type="spellStart"/>
      <w:r w:rsidRPr="001427DA">
        <w:rPr>
          <w:rFonts w:ascii="Times New Roman" w:eastAsia="맑은 고딕" w:hAnsi="Times New Roman" w:cs="Times New Roman"/>
          <w:kern w:val="0"/>
          <w:sz w:val="22"/>
          <w:szCs w:val="24"/>
        </w:rPr>
        <w:t>Czosnyka</w:t>
      </w:r>
      <w:proofErr w:type="spellEnd"/>
      <w:r w:rsidRPr="001427DA">
        <w:rPr>
          <w:rFonts w:ascii="Times New Roman" w:eastAsia="맑은 고딕" w:hAnsi="Times New Roman" w:cs="Times New Roman"/>
          <w:kern w:val="0"/>
          <w:sz w:val="22"/>
          <w:szCs w:val="24"/>
        </w:rPr>
        <w:t xml:space="preserve"> M, </w:t>
      </w:r>
      <w:proofErr w:type="spellStart"/>
      <w:r w:rsidRPr="001427DA">
        <w:rPr>
          <w:rFonts w:ascii="Times New Roman" w:eastAsia="맑은 고딕" w:hAnsi="Times New Roman" w:cs="Times New Roman"/>
          <w:kern w:val="0"/>
          <w:sz w:val="22"/>
          <w:szCs w:val="24"/>
        </w:rPr>
        <w:t>Smielewski</w:t>
      </w:r>
      <w:proofErr w:type="spellEnd"/>
      <w:r w:rsidRPr="001427DA">
        <w:rPr>
          <w:rFonts w:ascii="Times New Roman" w:eastAsia="맑은 고딕" w:hAnsi="Times New Roman" w:cs="Times New Roman"/>
          <w:kern w:val="0"/>
          <w:sz w:val="22"/>
          <w:szCs w:val="24"/>
        </w:rPr>
        <w:t xml:space="preserve"> P, Menon DK, et al. Relationship </w:t>
      </w:r>
      <w:r w:rsidRPr="001427DA">
        <w:rPr>
          <w:rFonts w:ascii="Times New Roman" w:eastAsia="맑은 고딕" w:hAnsi="Times New Roman" w:cs="Times New Roman" w:hint="eastAsia"/>
          <w:kern w:val="0"/>
          <w:sz w:val="22"/>
          <w:szCs w:val="24"/>
        </w:rPr>
        <w:t xml:space="preserve">between brain </w:t>
      </w:r>
      <w:proofErr w:type="spellStart"/>
      <w:r w:rsidRPr="001427DA">
        <w:rPr>
          <w:rFonts w:ascii="Times New Roman" w:eastAsia="맑은 고딕" w:hAnsi="Times New Roman" w:cs="Times New Roman" w:hint="eastAsia"/>
          <w:kern w:val="0"/>
          <w:sz w:val="22"/>
          <w:szCs w:val="24"/>
        </w:rPr>
        <w:t>pulsatility</w:t>
      </w:r>
      <w:proofErr w:type="spellEnd"/>
      <w:r w:rsidRPr="001427DA">
        <w:rPr>
          <w:rFonts w:ascii="Times New Roman" w:eastAsia="맑은 고딕" w:hAnsi="Times New Roman" w:cs="Times New Roman" w:hint="eastAsia"/>
          <w:kern w:val="0"/>
          <w:sz w:val="22"/>
          <w:szCs w:val="24"/>
        </w:rPr>
        <w:t xml:space="preserve"> and cerebral perfusion pressure: replicated validation using different drivers </w:t>
      </w:r>
      <w:r w:rsidRPr="001427DA">
        <w:rPr>
          <w:rFonts w:ascii="Times New Roman" w:eastAsia="맑은 고딕" w:hAnsi="Times New Roman" w:cs="Times New Roman"/>
          <w:kern w:val="0"/>
          <w:sz w:val="22"/>
          <w:szCs w:val="24"/>
        </w:rPr>
        <w:t xml:space="preserve">of CPP change. </w:t>
      </w:r>
      <w:proofErr w:type="spellStart"/>
      <w:r w:rsidRPr="001427DA">
        <w:rPr>
          <w:rFonts w:ascii="Times New Roman" w:eastAsia="맑은 고딕" w:hAnsi="Times New Roman" w:cs="Times New Roman"/>
          <w:kern w:val="0"/>
          <w:sz w:val="22"/>
          <w:szCs w:val="24"/>
        </w:rPr>
        <w:t>Neurocrit</w:t>
      </w:r>
      <w:proofErr w:type="spellEnd"/>
      <w:r w:rsidRPr="001427DA">
        <w:rPr>
          <w:rFonts w:ascii="Times New Roman" w:eastAsia="맑은 고딕" w:hAnsi="Times New Roman" w:cs="Times New Roman"/>
          <w:kern w:val="0"/>
          <w:sz w:val="22"/>
          <w:szCs w:val="24"/>
        </w:rPr>
        <w:t xml:space="preserve"> Care. 2017;27:392</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400. </w:t>
      </w:r>
    </w:p>
    <w:p w14:paraId="2853E34E"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26. Restrepo L, </w:t>
      </w:r>
      <w:proofErr w:type="spellStart"/>
      <w:r w:rsidRPr="001427DA">
        <w:rPr>
          <w:rFonts w:ascii="Times New Roman" w:eastAsia="맑은 고딕" w:hAnsi="Times New Roman" w:cs="Times New Roman"/>
          <w:kern w:val="0"/>
          <w:sz w:val="22"/>
          <w:szCs w:val="24"/>
        </w:rPr>
        <w:t>Razumovsky</w:t>
      </w:r>
      <w:proofErr w:type="spellEnd"/>
      <w:r w:rsidRPr="001427DA">
        <w:rPr>
          <w:rFonts w:ascii="Times New Roman" w:eastAsia="맑은 고딕" w:hAnsi="Times New Roman" w:cs="Times New Roman"/>
          <w:kern w:val="0"/>
          <w:sz w:val="22"/>
          <w:szCs w:val="24"/>
        </w:rPr>
        <w:t xml:space="preserve"> AY, </w:t>
      </w:r>
      <w:proofErr w:type="spellStart"/>
      <w:r w:rsidRPr="001427DA">
        <w:rPr>
          <w:rFonts w:ascii="Times New Roman" w:eastAsia="맑은 고딕" w:hAnsi="Times New Roman" w:cs="Times New Roman"/>
          <w:kern w:val="0"/>
          <w:sz w:val="22"/>
          <w:szCs w:val="24"/>
        </w:rPr>
        <w:t>Ziai</w:t>
      </w:r>
      <w:proofErr w:type="spellEnd"/>
      <w:r w:rsidRPr="001427DA">
        <w:rPr>
          <w:rFonts w:ascii="Times New Roman" w:eastAsia="맑은 고딕" w:hAnsi="Times New Roman" w:cs="Times New Roman"/>
          <w:kern w:val="0"/>
          <w:sz w:val="22"/>
          <w:szCs w:val="24"/>
        </w:rPr>
        <w:t xml:space="preserve"> W, Barker PB, Beauchamp NJ, </w:t>
      </w:r>
      <w:proofErr w:type="spellStart"/>
      <w:r w:rsidRPr="001427DA">
        <w:rPr>
          <w:rFonts w:ascii="Times New Roman" w:eastAsia="맑은 고딕" w:hAnsi="Times New Roman" w:cs="Times New Roman"/>
          <w:kern w:val="0"/>
          <w:sz w:val="22"/>
          <w:szCs w:val="24"/>
        </w:rPr>
        <w:t>Wityk</w:t>
      </w:r>
      <w:proofErr w:type="spellEnd"/>
      <w:r w:rsidRPr="001427DA">
        <w:rPr>
          <w:rFonts w:ascii="Times New Roman" w:eastAsia="맑은 고딕" w:hAnsi="Times New Roman" w:cs="Times New Roman"/>
          <w:kern w:val="0"/>
          <w:sz w:val="22"/>
          <w:szCs w:val="24"/>
        </w:rPr>
        <w:t xml:space="preserve"> RJ. Transcranial Doppler markers of diffusion-perfusion mismatch. J Neuroimaging. 2003;13:34</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42. </w:t>
      </w:r>
    </w:p>
    <w:p w14:paraId="3543F1F7"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27. Cho SJ, Sohn YH, Kim GW, Kim JS. Blood flow velocity changes in the middle cerebral artery as an index of the chronicity of hypertension. J Neurol Sci. 1997;150:77</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80. </w:t>
      </w:r>
    </w:p>
    <w:p w14:paraId="0AA66747" w14:textId="03F7C8A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2A3CBE">
        <w:rPr>
          <w:rFonts w:ascii="Times New Roman" w:eastAsia="맑은 고딕" w:hAnsi="Times New Roman" w:cs="Times New Roman"/>
          <w:kern w:val="0"/>
          <w:sz w:val="22"/>
          <w:szCs w:val="24"/>
        </w:rPr>
        <w:t xml:space="preserve">28. </w:t>
      </w:r>
      <w:proofErr w:type="spellStart"/>
      <w:r w:rsidRPr="002A3CBE">
        <w:rPr>
          <w:rFonts w:ascii="Times New Roman" w:eastAsia="맑은 고딕" w:hAnsi="Times New Roman" w:cs="Times New Roman"/>
          <w:kern w:val="0"/>
          <w:sz w:val="22"/>
          <w:szCs w:val="24"/>
        </w:rPr>
        <w:t>Jeong</w:t>
      </w:r>
      <w:proofErr w:type="spellEnd"/>
      <w:r w:rsidRPr="002A3CBE">
        <w:rPr>
          <w:rFonts w:ascii="Times New Roman" w:eastAsia="맑은 고딕" w:hAnsi="Times New Roman" w:cs="Times New Roman"/>
          <w:kern w:val="0"/>
          <w:sz w:val="22"/>
          <w:szCs w:val="24"/>
        </w:rPr>
        <w:t xml:space="preserve"> HT, Kim DS, Kang KW, Nam YT, Oh JE, Cho EK. Factors affecting basilar artery </w:t>
      </w:r>
      <w:proofErr w:type="spellStart"/>
      <w:r w:rsidRPr="002A3CBE">
        <w:rPr>
          <w:rFonts w:ascii="Times New Roman" w:eastAsia="맑은 고딕" w:hAnsi="Times New Roman" w:cs="Times New Roman"/>
          <w:kern w:val="0"/>
          <w:sz w:val="22"/>
          <w:szCs w:val="24"/>
        </w:rPr>
        <w:t>pulsatility</w:t>
      </w:r>
      <w:proofErr w:type="spellEnd"/>
      <w:r w:rsidRPr="002A3CBE">
        <w:rPr>
          <w:rFonts w:ascii="Times New Roman" w:eastAsia="맑은 고딕" w:hAnsi="Times New Roman" w:cs="Times New Roman"/>
          <w:kern w:val="0"/>
          <w:sz w:val="22"/>
          <w:szCs w:val="24"/>
        </w:rPr>
        <w:t xml:space="preserve"> index on transcranial Doppler. Korean J Clin Lab Sci. 2018;50:477–83.</w:t>
      </w:r>
    </w:p>
    <w:p w14:paraId="2CD4BA67"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29. Lee KJ, Jung KH, Park CY, Kim JM, Lee ST, Chu K, et al. Increased arterial </w:t>
      </w:r>
      <w:proofErr w:type="spellStart"/>
      <w:r w:rsidRPr="001427DA">
        <w:rPr>
          <w:rFonts w:ascii="Times New Roman" w:eastAsia="맑은 고딕" w:hAnsi="Times New Roman" w:cs="Times New Roman"/>
          <w:kern w:val="0"/>
          <w:sz w:val="22"/>
          <w:szCs w:val="24"/>
        </w:rPr>
        <w:t>pulsatility</w:t>
      </w:r>
      <w:proofErr w:type="spellEnd"/>
      <w:r w:rsidRPr="001427DA">
        <w:rPr>
          <w:rFonts w:ascii="Times New Roman" w:eastAsia="맑은 고딕" w:hAnsi="Times New Roman" w:cs="Times New Roman"/>
          <w:kern w:val="0"/>
          <w:sz w:val="22"/>
          <w:szCs w:val="24"/>
        </w:rPr>
        <w:t xml:space="preserve"> and progression of single subcortical infarction. Eur </w:t>
      </w:r>
      <w:proofErr w:type="spellStart"/>
      <w:r w:rsidRPr="001427DA">
        <w:rPr>
          <w:rFonts w:ascii="Times New Roman" w:eastAsia="맑은 고딕" w:hAnsi="Times New Roman" w:cs="Times New Roman"/>
          <w:kern w:val="0"/>
          <w:sz w:val="22"/>
          <w:szCs w:val="24"/>
        </w:rPr>
        <w:t>Radiol</w:t>
      </w:r>
      <w:proofErr w:type="spellEnd"/>
      <w:r w:rsidRPr="001427DA">
        <w:rPr>
          <w:rFonts w:ascii="Times New Roman" w:eastAsia="맑은 고딕" w:hAnsi="Times New Roman" w:cs="Times New Roman"/>
          <w:kern w:val="0"/>
          <w:sz w:val="22"/>
          <w:szCs w:val="24"/>
        </w:rPr>
        <w:t>. 2017;27:899</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906. </w:t>
      </w:r>
    </w:p>
    <w:p w14:paraId="77FFD050"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30. Sarkar S, Ghosh S, Ghosh SK, Collier A. Role of transcranial Doppler ultrasonography in stroke. Postgrad Med J. 2007;83:683</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9. </w:t>
      </w:r>
    </w:p>
    <w:p w14:paraId="2BE79788"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31. Lee KO, Park JH, Choi YC, Han SW, Nam HS, </w:t>
      </w:r>
      <w:proofErr w:type="spellStart"/>
      <w:r w:rsidRPr="001427DA">
        <w:rPr>
          <w:rFonts w:ascii="Times New Roman" w:eastAsia="맑은 고딕" w:hAnsi="Times New Roman" w:cs="Times New Roman"/>
          <w:kern w:val="0"/>
          <w:sz w:val="22"/>
          <w:szCs w:val="24"/>
        </w:rPr>
        <w:t>Heo</w:t>
      </w:r>
      <w:proofErr w:type="spellEnd"/>
      <w:r w:rsidRPr="001427DA">
        <w:rPr>
          <w:rFonts w:ascii="Times New Roman" w:eastAsia="맑은 고딕" w:hAnsi="Times New Roman" w:cs="Times New Roman"/>
          <w:kern w:val="0"/>
          <w:sz w:val="22"/>
          <w:szCs w:val="24"/>
        </w:rPr>
        <w:t xml:space="preserve"> JH, et al. Increased </w:t>
      </w:r>
      <w:proofErr w:type="spellStart"/>
      <w:r w:rsidRPr="001427DA">
        <w:rPr>
          <w:rFonts w:ascii="Times New Roman" w:eastAsia="맑은 고딕" w:hAnsi="Times New Roman" w:cs="Times New Roman" w:hint="eastAsia"/>
          <w:kern w:val="0"/>
          <w:sz w:val="22"/>
          <w:szCs w:val="24"/>
        </w:rPr>
        <w:t>pulsatility</w:t>
      </w:r>
      <w:proofErr w:type="spellEnd"/>
      <w:r w:rsidRPr="001427DA">
        <w:rPr>
          <w:rFonts w:ascii="Times New Roman" w:eastAsia="맑은 고딕" w:hAnsi="Times New Roman" w:cs="Times New Roman" w:hint="eastAsia"/>
          <w:kern w:val="0"/>
          <w:sz w:val="22"/>
          <w:szCs w:val="24"/>
        </w:rPr>
        <w:t xml:space="preserve"> index in acute lacunar infarction with type </w:t>
      </w:r>
      <w:r w:rsidRPr="001427DA">
        <w:rPr>
          <w:rFonts w:ascii="Times New Roman" w:eastAsia="맑은 고딕" w:hAnsi="Times New Roman" w:cs="Times New Roman"/>
          <w:kern w:val="0"/>
          <w:sz w:val="22"/>
          <w:szCs w:val="24"/>
        </w:rPr>
        <w:t>II</w:t>
      </w:r>
      <w:r w:rsidRPr="001427DA">
        <w:rPr>
          <w:rFonts w:ascii="Times New Roman" w:eastAsia="맑은 고딕" w:hAnsi="Times New Roman" w:cs="Times New Roman" w:hint="eastAsia"/>
          <w:kern w:val="0"/>
          <w:sz w:val="22"/>
          <w:szCs w:val="24"/>
        </w:rPr>
        <w:t xml:space="preserve"> diab</w:t>
      </w:r>
      <w:r w:rsidRPr="001427DA">
        <w:rPr>
          <w:rFonts w:ascii="Times New Roman" w:eastAsia="맑은 고딕" w:hAnsi="Times New Roman" w:cs="Times New Roman"/>
          <w:kern w:val="0"/>
          <w:sz w:val="22"/>
          <w:szCs w:val="24"/>
        </w:rPr>
        <w:t>etes. J Korean Neurol Assoc. 2005;23:457</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62.</w:t>
      </w:r>
    </w:p>
    <w:p w14:paraId="1CED936D" w14:textId="77777777" w:rsidR="00107AF8" w:rsidRPr="00B4267A" w:rsidRDefault="00107AF8" w:rsidP="001427DA">
      <w:pPr>
        <w:wordWrap/>
        <w:spacing w:after="0" w:line="480" w:lineRule="auto"/>
        <w:rPr>
          <w:rFonts w:ascii="Times New Roman" w:eastAsia="맑은 고딕" w:hAnsi="Times New Roman" w:cs="Times New Roman"/>
          <w:noProof/>
          <w:sz w:val="22"/>
        </w:rPr>
      </w:pPr>
    </w:p>
    <w:p w14:paraId="5BBDA71E" w14:textId="124628C5" w:rsidR="00FA5CE1" w:rsidRPr="002A3CBE" w:rsidRDefault="00FA5CE1" w:rsidP="001427DA">
      <w:pPr>
        <w:pageBreakBefore/>
        <w:wordWrap/>
        <w:spacing w:after="0" w:line="480" w:lineRule="auto"/>
        <w:rPr>
          <w:rFonts w:ascii="Times New Roman" w:hAnsi="Times New Roman" w:cs="Times New Roman"/>
          <w:bCs/>
          <w:sz w:val="22"/>
        </w:rPr>
      </w:pPr>
      <w:r w:rsidRPr="00BF0E3B">
        <w:rPr>
          <w:rFonts w:ascii="Times New Roman" w:hAnsi="Times New Roman" w:cs="Times New Roman"/>
          <w:b/>
          <w:sz w:val="22"/>
        </w:rPr>
        <w:lastRenderedPageBreak/>
        <w:t xml:space="preserve">Table 1. </w:t>
      </w:r>
      <w:r w:rsidRPr="002A3CBE">
        <w:rPr>
          <w:rFonts w:ascii="Times New Roman" w:hAnsi="Times New Roman" w:cs="Times New Roman"/>
          <w:bCs/>
          <w:sz w:val="22"/>
        </w:rPr>
        <w:t xml:space="preserve">Clinical characteristics of the study population according to </w:t>
      </w:r>
      <w:r w:rsidR="00C273ED">
        <w:rPr>
          <w:rFonts w:ascii="Times New Roman" w:hAnsi="Times New Roman" w:cs="Times New Roman"/>
          <w:bCs/>
          <w:sz w:val="22"/>
        </w:rPr>
        <w:t>BA</w:t>
      </w:r>
      <w:r w:rsidRPr="002A3CBE">
        <w:rPr>
          <w:rFonts w:ascii="Times New Roman" w:hAnsi="Times New Roman" w:cs="Times New Roman"/>
          <w:bCs/>
          <w:sz w:val="22"/>
        </w:rPr>
        <w:t xml:space="preserve"> </w:t>
      </w:r>
      <w:r w:rsidR="00C273ED">
        <w:rPr>
          <w:rFonts w:ascii="Times New Roman" w:hAnsi="Times New Roman" w:cs="Times New Roman"/>
          <w:bCs/>
          <w:sz w:val="22"/>
        </w:rPr>
        <w:t>PI</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7"/>
        <w:gridCol w:w="1552"/>
        <w:gridCol w:w="1271"/>
        <w:gridCol w:w="1411"/>
        <w:gridCol w:w="1352"/>
        <w:gridCol w:w="903"/>
      </w:tblGrid>
      <w:tr w:rsidR="00FA5CE1" w:rsidRPr="00D1042E" w14:paraId="2C5E579E" w14:textId="77777777" w:rsidTr="00006546">
        <w:tc>
          <w:tcPr>
            <w:tcW w:w="2547" w:type="dxa"/>
            <w:tcBorders>
              <w:bottom w:val="single" w:sz="4" w:space="0" w:color="auto"/>
            </w:tcBorders>
          </w:tcPr>
          <w:p w14:paraId="15C110A1" w14:textId="0886A67D" w:rsidR="00FA5CE1" w:rsidRPr="00D1042E" w:rsidRDefault="00D1042E" w:rsidP="002A3CBE">
            <w:pPr>
              <w:wordWrap/>
              <w:spacing w:line="240" w:lineRule="atLeast"/>
              <w:ind w:left="180" w:hangingChars="100" w:hanging="180"/>
              <w:rPr>
                <w:rFonts w:ascii="Times New Roman" w:hAnsi="Times New Roman" w:cs="Times New Roman"/>
                <w:sz w:val="18"/>
                <w:szCs w:val="18"/>
              </w:rPr>
            </w:pPr>
            <w:r>
              <w:rPr>
                <w:rFonts w:ascii="Times New Roman" w:hAnsi="Times New Roman" w:cs="Times New Roman" w:hint="eastAsia"/>
                <w:sz w:val="18"/>
                <w:szCs w:val="18"/>
              </w:rPr>
              <w:t>C</w:t>
            </w:r>
            <w:r>
              <w:rPr>
                <w:rFonts w:ascii="Times New Roman" w:hAnsi="Times New Roman" w:cs="Times New Roman"/>
                <w:sz w:val="18"/>
                <w:szCs w:val="18"/>
              </w:rPr>
              <w:t>haracteristic</w:t>
            </w:r>
            <w:r w:rsidR="00C273ED">
              <w:rPr>
                <w:rFonts w:ascii="Times New Roman" w:hAnsi="Times New Roman" w:cs="Times New Roman"/>
                <w:sz w:val="18"/>
                <w:szCs w:val="18"/>
              </w:rPr>
              <w:t>s</w:t>
            </w:r>
          </w:p>
        </w:tc>
        <w:tc>
          <w:tcPr>
            <w:tcW w:w="1559" w:type="dxa"/>
            <w:tcBorders>
              <w:bottom w:val="single" w:sz="4" w:space="0" w:color="auto"/>
            </w:tcBorders>
            <w:vAlign w:val="center"/>
            <w:hideMark/>
          </w:tcPr>
          <w:p w14:paraId="23F0C2BF" w14:textId="77777777" w:rsidR="00006546" w:rsidRDefault="00FA5CE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Group 1</w:t>
            </w:r>
            <w:r w:rsidR="00094E4F">
              <w:rPr>
                <w:rFonts w:ascii="Times New Roman" w:hAnsi="Times New Roman" w:cs="Times New Roman"/>
                <w:sz w:val="18"/>
                <w:szCs w:val="18"/>
              </w:rPr>
              <w:t xml:space="preserve"> </w:t>
            </w:r>
          </w:p>
          <w:p w14:paraId="7C752A76" w14:textId="30ADBB2A" w:rsidR="00FA5CE1" w:rsidRPr="00D1042E" w:rsidRDefault="00094E4F" w:rsidP="001427DA">
            <w:pPr>
              <w:wordWrap/>
              <w:spacing w:line="240" w:lineRule="atLeast"/>
              <w:jc w:val="center"/>
              <w:rPr>
                <w:rFonts w:ascii="Times New Roman" w:hAnsi="Times New Roman" w:cs="Times New Roman"/>
                <w:sz w:val="18"/>
                <w:szCs w:val="18"/>
              </w:rPr>
            </w:pPr>
            <w:r>
              <w:rPr>
                <w:rFonts w:ascii="Times New Roman" w:hAnsi="Times New Roman" w:cs="Times New Roman"/>
                <w:sz w:val="18"/>
                <w:szCs w:val="18"/>
              </w:rPr>
              <w:t>(</w:t>
            </w:r>
            <w:r w:rsidRPr="00D1042E">
              <w:rPr>
                <w:rFonts w:ascii="Times New Roman" w:hAnsi="Times New Roman" w:cs="Times New Roman"/>
                <w:sz w:val="18"/>
                <w:szCs w:val="18"/>
              </w:rPr>
              <w:t>n = 178)</w:t>
            </w:r>
            <w:r w:rsidR="00006546" w:rsidRPr="00006546">
              <w:rPr>
                <w:rFonts w:ascii="Times New Roman" w:hAnsi="Times New Roman" w:cs="Times New Roman"/>
                <w:sz w:val="18"/>
                <w:szCs w:val="18"/>
                <w:vertAlign w:val="superscript"/>
              </w:rPr>
              <w:t>a)</w:t>
            </w:r>
          </w:p>
        </w:tc>
        <w:tc>
          <w:tcPr>
            <w:tcW w:w="1276" w:type="dxa"/>
            <w:tcBorders>
              <w:bottom w:val="single" w:sz="4" w:space="0" w:color="auto"/>
            </w:tcBorders>
            <w:vAlign w:val="center"/>
            <w:hideMark/>
          </w:tcPr>
          <w:p w14:paraId="35EAD92B" w14:textId="77777777" w:rsidR="00FA5CE1" w:rsidRPr="00D1042E" w:rsidRDefault="00FA5CE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Group 2</w:t>
            </w:r>
          </w:p>
          <w:p w14:paraId="0D9A1A78" w14:textId="5DE254C7" w:rsidR="00FA5CE1" w:rsidRPr="002A3CBE" w:rsidRDefault="00006546" w:rsidP="001427DA">
            <w:pPr>
              <w:wordWrap/>
              <w:spacing w:line="240" w:lineRule="atLeast"/>
              <w:jc w:val="center"/>
              <w:rPr>
                <w:rFonts w:ascii="Times New Roman" w:hAnsi="Times New Roman" w:cs="Times New Roman"/>
                <w:sz w:val="18"/>
                <w:szCs w:val="18"/>
                <w:vertAlign w:val="superscript"/>
              </w:rPr>
            </w:pPr>
            <w:r>
              <w:rPr>
                <w:rFonts w:ascii="Times New Roman" w:hAnsi="Times New Roman" w:cs="Times New Roman"/>
                <w:sz w:val="18"/>
                <w:szCs w:val="18"/>
              </w:rPr>
              <w:t>(</w:t>
            </w:r>
            <w:r w:rsidR="008D60BF" w:rsidRPr="00D1042E">
              <w:rPr>
                <w:rFonts w:ascii="Times New Roman" w:hAnsi="Times New Roman" w:cs="Times New Roman"/>
                <w:sz w:val="18"/>
                <w:szCs w:val="18"/>
              </w:rPr>
              <w:t>n</w:t>
            </w:r>
            <w:r w:rsidR="00FA5CE1" w:rsidRPr="00D1042E">
              <w:rPr>
                <w:rFonts w:ascii="Times New Roman" w:hAnsi="Times New Roman" w:cs="Times New Roman"/>
                <w:sz w:val="18"/>
                <w:szCs w:val="18"/>
              </w:rPr>
              <w:t xml:space="preserve"> = 192</w:t>
            </w:r>
            <w:r w:rsidR="008D60BF" w:rsidRPr="00D1042E">
              <w:rPr>
                <w:rFonts w:ascii="Times New Roman" w:hAnsi="Times New Roman" w:cs="Times New Roman"/>
                <w:sz w:val="18"/>
                <w:szCs w:val="18"/>
              </w:rPr>
              <w:t>)</w:t>
            </w:r>
            <w:r w:rsidR="00EC5624">
              <w:rPr>
                <w:rFonts w:ascii="Times New Roman" w:hAnsi="Times New Roman" w:cs="Times New Roman"/>
                <w:sz w:val="18"/>
                <w:szCs w:val="18"/>
                <w:vertAlign w:val="superscript"/>
              </w:rPr>
              <w:t>b)</w:t>
            </w:r>
          </w:p>
        </w:tc>
        <w:tc>
          <w:tcPr>
            <w:tcW w:w="1417" w:type="dxa"/>
            <w:tcBorders>
              <w:bottom w:val="single" w:sz="4" w:space="0" w:color="auto"/>
            </w:tcBorders>
            <w:vAlign w:val="center"/>
            <w:hideMark/>
          </w:tcPr>
          <w:p w14:paraId="6BF62AE2" w14:textId="77777777" w:rsidR="00FA5CE1" w:rsidRPr="00D1042E" w:rsidRDefault="00FA5CE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Group 3</w:t>
            </w:r>
          </w:p>
          <w:p w14:paraId="5DD81045" w14:textId="499E9C5A" w:rsidR="00FA5CE1" w:rsidRPr="002A3CBE" w:rsidRDefault="00006546" w:rsidP="001427DA">
            <w:pPr>
              <w:wordWrap/>
              <w:spacing w:line="240" w:lineRule="atLeast"/>
              <w:jc w:val="center"/>
              <w:rPr>
                <w:rFonts w:ascii="Times New Roman" w:hAnsi="Times New Roman" w:cs="Times New Roman"/>
                <w:sz w:val="18"/>
                <w:szCs w:val="18"/>
                <w:vertAlign w:val="superscript"/>
              </w:rPr>
            </w:pPr>
            <w:r>
              <w:rPr>
                <w:rFonts w:ascii="Times New Roman" w:hAnsi="Times New Roman" w:cs="Times New Roman"/>
                <w:sz w:val="18"/>
                <w:szCs w:val="18"/>
              </w:rPr>
              <w:t>(</w:t>
            </w:r>
            <w:r w:rsidR="008D60BF" w:rsidRPr="00D1042E">
              <w:rPr>
                <w:rFonts w:ascii="Times New Roman" w:hAnsi="Times New Roman" w:cs="Times New Roman"/>
                <w:sz w:val="18"/>
                <w:szCs w:val="18"/>
              </w:rPr>
              <w:t>n</w:t>
            </w:r>
            <w:r w:rsidR="00E56BC5" w:rsidRPr="00D1042E">
              <w:rPr>
                <w:rFonts w:ascii="Times New Roman" w:hAnsi="Times New Roman" w:cs="Times New Roman"/>
                <w:sz w:val="18"/>
                <w:szCs w:val="18"/>
              </w:rPr>
              <w:t xml:space="preserve"> = 21</w:t>
            </w:r>
            <w:r w:rsidR="00FE6815" w:rsidRPr="00D1042E">
              <w:rPr>
                <w:rFonts w:ascii="Times New Roman" w:hAnsi="Times New Roman" w:cs="Times New Roman"/>
                <w:sz w:val="18"/>
                <w:szCs w:val="18"/>
              </w:rPr>
              <w:t>9</w:t>
            </w:r>
            <w:r w:rsidR="003431A1" w:rsidRPr="00D1042E">
              <w:rPr>
                <w:rFonts w:ascii="Times New Roman" w:hAnsi="Times New Roman" w:cs="Times New Roman"/>
                <w:sz w:val="18"/>
                <w:szCs w:val="18"/>
              </w:rPr>
              <w:t>)</w:t>
            </w:r>
            <w:r w:rsidR="00EC5624">
              <w:rPr>
                <w:rFonts w:ascii="Times New Roman" w:hAnsi="Times New Roman" w:cs="Times New Roman" w:hint="eastAsia"/>
                <w:sz w:val="18"/>
                <w:szCs w:val="18"/>
                <w:vertAlign w:val="superscript"/>
              </w:rPr>
              <w:t>c)</w:t>
            </w:r>
          </w:p>
        </w:tc>
        <w:tc>
          <w:tcPr>
            <w:tcW w:w="1358" w:type="dxa"/>
            <w:tcBorders>
              <w:bottom w:val="single" w:sz="4" w:space="0" w:color="auto"/>
            </w:tcBorders>
            <w:vAlign w:val="center"/>
            <w:hideMark/>
          </w:tcPr>
          <w:p w14:paraId="7E9171FA" w14:textId="6CF9E2EA" w:rsidR="00006546" w:rsidRDefault="00FA5CE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Group 4</w:t>
            </w:r>
          </w:p>
          <w:p w14:paraId="44F4FDC2" w14:textId="26B8189E" w:rsidR="00FA5CE1" w:rsidRPr="002A3CBE" w:rsidRDefault="00094E4F" w:rsidP="001427DA">
            <w:pPr>
              <w:wordWrap/>
              <w:spacing w:line="240" w:lineRule="atLeast"/>
              <w:jc w:val="center"/>
              <w:rPr>
                <w:rFonts w:ascii="Times New Roman" w:hAnsi="Times New Roman" w:cs="Times New Roman"/>
                <w:sz w:val="18"/>
                <w:szCs w:val="18"/>
                <w:vertAlign w:val="superscript"/>
              </w:rPr>
            </w:pPr>
            <w:r>
              <w:rPr>
                <w:rFonts w:ascii="Times New Roman" w:hAnsi="Times New Roman" w:cs="Times New Roman"/>
                <w:sz w:val="18"/>
                <w:szCs w:val="18"/>
              </w:rPr>
              <w:t>(</w:t>
            </w:r>
            <w:r w:rsidRPr="00D1042E">
              <w:rPr>
                <w:rFonts w:ascii="Times New Roman" w:hAnsi="Times New Roman" w:cs="Times New Roman"/>
                <w:sz w:val="18"/>
                <w:szCs w:val="18"/>
              </w:rPr>
              <w:t>n = 119)</w:t>
            </w:r>
            <w:r w:rsidR="00EC5624">
              <w:rPr>
                <w:rFonts w:ascii="Times New Roman" w:hAnsi="Times New Roman" w:cs="Times New Roman"/>
                <w:sz w:val="18"/>
                <w:szCs w:val="18"/>
                <w:vertAlign w:val="superscript"/>
              </w:rPr>
              <w:t>d)</w:t>
            </w:r>
          </w:p>
          <w:p w14:paraId="05B7DB63" w14:textId="69E75B0B" w:rsidR="00FA5CE1" w:rsidRPr="00D1042E" w:rsidRDefault="00FA5CE1" w:rsidP="001427DA">
            <w:pPr>
              <w:wordWrap/>
              <w:spacing w:line="240" w:lineRule="atLeast"/>
              <w:jc w:val="center"/>
              <w:rPr>
                <w:rFonts w:ascii="Times New Roman" w:hAnsi="Times New Roman" w:cs="Times New Roman"/>
                <w:sz w:val="18"/>
                <w:szCs w:val="18"/>
              </w:rPr>
            </w:pPr>
          </w:p>
        </w:tc>
        <w:tc>
          <w:tcPr>
            <w:tcW w:w="903" w:type="dxa"/>
            <w:tcBorders>
              <w:bottom w:val="single" w:sz="4" w:space="0" w:color="auto"/>
            </w:tcBorders>
            <w:vAlign w:val="center"/>
            <w:hideMark/>
          </w:tcPr>
          <w:p w14:paraId="79682B9E" w14:textId="780A9B10" w:rsidR="00FA5CE1" w:rsidRPr="00D1042E" w:rsidRDefault="00D1042E" w:rsidP="001427DA">
            <w:pPr>
              <w:wordWrap/>
              <w:spacing w:line="240" w:lineRule="atLeast"/>
              <w:jc w:val="center"/>
              <w:rPr>
                <w:rFonts w:ascii="Times New Roman" w:hAnsi="Times New Roman" w:cs="Times New Roman"/>
                <w:sz w:val="18"/>
                <w:szCs w:val="18"/>
              </w:rPr>
            </w:pPr>
            <w:r>
              <w:rPr>
                <w:rFonts w:ascii="Times New Roman" w:hAnsi="Times New Roman" w:cs="Times New Roman"/>
                <w:sz w:val="18"/>
                <w:szCs w:val="18"/>
              </w:rPr>
              <w:t>P-</w:t>
            </w:r>
            <w:r w:rsidR="00FA5CE1" w:rsidRPr="00D1042E">
              <w:rPr>
                <w:rFonts w:ascii="Times New Roman" w:hAnsi="Times New Roman" w:cs="Times New Roman"/>
                <w:sz w:val="18"/>
                <w:szCs w:val="18"/>
              </w:rPr>
              <w:t>value</w:t>
            </w:r>
          </w:p>
        </w:tc>
      </w:tr>
      <w:tr w:rsidR="00467DEA" w:rsidRPr="00D1042E" w14:paraId="1E7CA7FE" w14:textId="77777777" w:rsidTr="00006546">
        <w:trPr>
          <w:trHeight w:val="329"/>
        </w:trPr>
        <w:tc>
          <w:tcPr>
            <w:tcW w:w="2547" w:type="dxa"/>
            <w:tcBorders>
              <w:top w:val="single" w:sz="4" w:space="0" w:color="auto"/>
              <w:bottom w:val="nil"/>
            </w:tcBorders>
            <w:hideMark/>
          </w:tcPr>
          <w:p w14:paraId="3A540EC2" w14:textId="7EC8203F" w:rsidR="00467DEA" w:rsidRPr="00D1042E" w:rsidRDefault="00467DEA"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Age (</w:t>
            </w:r>
            <w:proofErr w:type="spellStart"/>
            <w:r w:rsidRPr="00D1042E">
              <w:rPr>
                <w:rFonts w:ascii="Times New Roman" w:hAnsi="Times New Roman" w:cs="Times New Roman"/>
                <w:sz w:val="18"/>
                <w:szCs w:val="18"/>
              </w:rPr>
              <w:t>yr</w:t>
            </w:r>
            <w:proofErr w:type="spellEnd"/>
            <w:r w:rsidRPr="00D1042E">
              <w:rPr>
                <w:rFonts w:ascii="Times New Roman" w:hAnsi="Times New Roman" w:cs="Times New Roman"/>
                <w:sz w:val="18"/>
                <w:szCs w:val="18"/>
              </w:rPr>
              <w:t>)</w:t>
            </w:r>
          </w:p>
        </w:tc>
        <w:tc>
          <w:tcPr>
            <w:tcW w:w="1559" w:type="dxa"/>
            <w:tcBorders>
              <w:top w:val="single" w:sz="4" w:space="0" w:color="auto"/>
              <w:bottom w:val="nil"/>
            </w:tcBorders>
            <w:hideMark/>
          </w:tcPr>
          <w:p w14:paraId="45C6F175" w14:textId="142BBE63" w:rsidR="00467DEA" w:rsidRPr="00D1042E" w:rsidRDefault="002171E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59.</w:t>
            </w:r>
            <w:r w:rsidR="00DA35FB" w:rsidRPr="00D1042E">
              <w:rPr>
                <w:rFonts w:ascii="Times New Roman" w:hAnsi="Times New Roman" w:cs="Times New Roman"/>
                <w:sz w:val="18"/>
                <w:szCs w:val="18"/>
              </w:rPr>
              <w:t>7</w:t>
            </w:r>
            <w:r w:rsidR="00467DEA" w:rsidRPr="00D1042E">
              <w:rPr>
                <w:rFonts w:ascii="Times New Roman" w:hAnsi="Times New Roman" w:cs="Times New Roman"/>
                <w:sz w:val="18"/>
                <w:szCs w:val="18"/>
              </w:rPr>
              <w:t xml:space="preserve"> ± 14.0</w:t>
            </w:r>
          </w:p>
        </w:tc>
        <w:tc>
          <w:tcPr>
            <w:tcW w:w="1276" w:type="dxa"/>
            <w:tcBorders>
              <w:top w:val="single" w:sz="4" w:space="0" w:color="auto"/>
              <w:bottom w:val="nil"/>
            </w:tcBorders>
            <w:hideMark/>
          </w:tcPr>
          <w:p w14:paraId="7C29EC31" w14:textId="77777777" w:rsidR="00467DEA" w:rsidRPr="00D1042E" w:rsidRDefault="00467DE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66.5 ± 12.0</w:t>
            </w:r>
          </w:p>
        </w:tc>
        <w:tc>
          <w:tcPr>
            <w:tcW w:w="1417" w:type="dxa"/>
            <w:tcBorders>
              <w:top w:val="single" w:sz="4" w:space="0" w:color="auto"/>
              <w:bottom w:val="nil"/>
            </w:tcBorders>
            <w:hideMark/>
          </w:tcPr>
          <w:p w14:paraId="6F571A12" w14:textId="6D338B04" w:rsidR="00467DEA" w:rsidRPr="00D1042E" w:rsidRDefault="002171E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72.0 ± 10.</w:t>
            </w:r>
            <w:r w:rsidR="00DA35FB" w:rsidRPr="00D1042E">
              <w:rPr>
                <w:rFonts w:ascii="Times New Roman" w:hAnsi="Times New Roman" w:cs="Times New Roman"/>
                <w:sz w:val="18"/>
                <w:szCs w:val="18"/>
              </w:rPr>
              <w:t>4</w:t>
            </w:r>
          </w:p>
        </w:tc>
        <w:tc>
          <w:tcPr>
            <w:tcW w:w="1358" w:type="dxa"/>
            <w:tcBorders>
              <w:top w:val="single" w:sz="4" w:space="0" w:color="auto"/>
              <w:bottom w:val="nil"/>
            </w:tcBorders>
            <w:hideMark/>
          </w:tcPr>
          <w:p w14:paraId="7B90118E" w14:textId="77777777" w:rsidR="00467DEA" w:rsidRPr="00D1042E" w:rsidRDefault="00467DE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76.3 ± 8.7</w:t>
            </w:r>
          </w:p>
        </w:tc>
        <w:tc>
          <w:tcPr>
            <w:tcW w:w="903" w:type="dxa"/>
            <w:tcBorders>
              <w:top w:val="single" w:sz="4" w:space="0" w:color="auto"/>
              <w:bottom w:val="nil"/>
            </w:tcBorders>
            <w:hideMark/>
          </w:tcPr>
          <w:p w14:paraId="60FE7FE0" w14:textId="758CCD93" w:rsidR="00467DEA" w:rsidRPr="00D1042E" w:rsidRDefault="00467DE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&lt;0.001</w:t>
            </w:r>
            <w:r w:rsidR="00094E4F" w:rsidRPr="00094E4F">
              <w:rPr>
                <w:rFonts w:ascii="Times New Roman" w:hAnsi="Times New Roman" w:cs="Times New Roman"/>
                <w:bCs/>
                <w:sz w:val="18"/>
                <w:szCs w:val="18"/>
                <w:vertAlign w:val="superscript"/>
              </w:rPr>
              <w:t>***</w:t>
            </w:r>
          </w:p>
        </w:tc>
      </w:tr>
      <w:tr w:rsidR="00467DEA" w:rsidRPr="00D1042E" w14:paraId="7FE19881" w14:textId="77777777" w:rsidTr="00006546">
        <w:tc>
          <w:tcPr>
            <w:tcW w:w="2547" w:type="dxa"/>
            <w:tcBorders>
              <w:top w:val="nil"/>
              <w:bottom w:val="nil"/>
            </w:tcBorders>
            <w:hideMark/>
          </w:tcPr>
          <w:p w14:paraId="2F45792A" w14:textId="3C786F57" w:rsidR="00467DEA" w:rsidRPr="00D1042E" w:rsidRDefault="00EC01F7" w:rsidP="002A3CBE">
            <w:pPr>
              <w:wordWrap/>
              <w:spacing w:line="240" w:lineRule="atLeast"/>
              <w:ind w:left="180" w:hangingChars="100" w:hanging="180"/>
              <w:jc w:val="left"/>
              <w:rPr>
                <w:rFonts w:ascii="Times New Roman" w:hAnsi="Times New Roman" w:cs="Times New Roman"/>
                <w:sz w:val="18"/>
                <w:szCs w:val="18"/>
              </w:rPr>
            </w:pPr>
            <w:r>
              <w:rPr>
                <w:rFonts w:ascii="Times New Roman" w:hAnsi="Times New Roman" w:cs="Times New Roman"/>
                <w:sz w:val="18"/>
                <w:szCs w:val="18"/>
              </w:rPr>
              <w:t>Female s</w:t>
            </w:r>
            <w:r w:rsidR="00467DEA" w:rsidRPr="00D1042E">
              <w:rPr>
                <w:rFonts w:ascii="Times New Roman" w:hAnsi="Times New Roman" w:cs="Times New Roman"/>
                <w:sz w:val="18"/>
                <w:szCs w:val="18"/>
              </w:rPr>
              <w:t>ex</w:t>
            </w:r>
          </w:p>
        </w:tc>
        <w:tc>
          <w:tcPr>
            <w:tcW w:w="1559" w:type="dxa"/>
            <w:tcBorders>
              <w:top w:val="nil"/>
              <w:bottom w:val="nil"/>
            </w:tcBorders>
            <w:hideMark/>
          </w:tcPr>
          <w:p w14:paraId="17461B73" w14:textId="744B321F" w:rsidR="00467DEA" w:rsidRPr="00D1042E" w:rsidRDefault="00E355F2"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7</w:t>
            </w:r>
            <w:r w:rsidR="006C5570" w:rsidRPr="00D1042E">
              <w:rPr>
                <w:rFonts w:ascii="Times New Roman" w:hAnsi="Times New Roman" w:cs="Times New Roman"/>
                <w:sz w:val="18"/>
                <w:szCs w:val="18"/>
              </w:rPr>
              <w:t>3</w:t>
            </w:r>
            <w:r w:rsidRPr="00D1042E">
              <w:rPr>
                <w:rFonts w:ascii="Times New Roman" w:hAnsi="Times New Roman" w:cs="Times New Roman"/>
                <w:sz w:val="18"/>
                <w:szCs w:val="18"/>
              </w:rPr>
              <w:t xml:space="preserve"> (41.</w:t>
            </w:r>
            <w:r w:rsidR="006C5570" w:rsidRPr="00D1042E">
              <w:rPr>
                <w:rFonts w:ascii="Times New Roman" w:hAnsi="Times New Roman" w:cs="Times New Roman"/>
                <w:sz w:val="18"/>
                <w:szCs w:val="18"/>
              </w:rPr>
              <w:t>0</w:t>
            </w:r>
            <w:r w:rsidR="00467DEA" w:rsidRPr="00D1042E">
              <w:rPr>
                <w:rFonts w:ascii="Times New Roman" w:hAnsi="Times New Roman" w:cs="Times New Roman"/>
                <w:sz w:val="18"/>
                <w:szCs w:val="18"/>
              </w:rPr>
              <w:t>)</w:t>
            </w:r>
          </w:p>
        </w:tc>
        <w:tc>
          <w:tcPr>
            <w:tcW w:w="1276" w:type="dxa"/>
            <w:tcBorders>
              <w:top w:val="nil"/>
              <w:bottom w:val="nil"/>
            </w:tcBorders>
            <w:hideMark/>
          </w:tcPr>
          <w:p w14:paraId="7797C06C" w14:textId="77777777" w:rsidR="00467DEA" w:rsidRPr="00D1042E" w:rsidRDefault="00467DE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90 (46.9)</w:t>
            </w:r>
          </w:p>
        </w:tc>
        <w:tc>
          <w:tcPr>
            <w:tcW w:w="1417" w:type="dxa"/>
            <w:tcBorders>
              <w:top w:val="nil"/>
              <w:bottom w:val="nil"/>
            </w:tcBorders>
            <w:hideMark/>
          </w:tcPr>
          <w:p w14:paraId="13BDF18A" w14:textId="4540EB1A" w:rsidR="00467DEA" w:rsidRPr="00D1042E" w:rsidRDefault="00E355F2"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11</w:t>
            </w:r>
            <w:r w:rsidR="006C5570" w:rsidRPr="00D1042E">
              <w:rPr>
                <w:rFonts w:ascii="Times New Roman" w:hAnsi="Times New Roman" w:cs="Times New Roman"/>
                <w:sz w:val="18"/>
                <w:szCs w:val="18"/>
              </w:rPr>
              <w:t>9</w:t>
            </w:r>
            <w:r w:rsidRPr="00D1042E">
              <w:rPr>
                <w:rFonts w:ascii="Times New Roman" w:hAnsi="Times New Roman" w:cs="Times New Roman"/>
                <w:sz w:val="18"/>
                <w:szCs w:val="18"/>
              </w:rPr>
              <w:t xml:space="preserve"> (5</w:t>
            </w:r>
            <w:r w:rsidR="00C24592" w:rsidRPr="00D1042E">
              <w:rPr>
                <w:rFonts w:ascii="Times New Roman" w:hAnsi="Times New Roman" w:cs="Times New Roman"/>
                <w:sz w:val="18"/>
                <w:szCs w:val="18"/>
              </w:rPr>
              <w:t>4</w:t>
            </w:r>
            <w:r w:rsidRPr="00D1042E">
              <w:rPr>
                <w:rFonts w:ascii="Times New Roman" w:hAnsi="Times New Roman" w:cs="Times New Roman"/>
                <w:sz w:val="18"/>
                <w:szCs w:val="18"/>
              </w:rPr>
              <w:t>.</w:t>
            </w:r>
            <w:r w:rsidR="00C24592" w:rsidRPr="00D1042E">
              <w:rPr>
                <w:rFonts w:ascii="Times New Roman" w:hAnsi="Times New Roman" w:cs="Times New Roman"/>
                <w:sz w:val="18"/>
                <w:szCs w:val="18"/>
              </w:rPr>
              <w:t>3</w:t>
            </w:r>
            <w:r w:rsidR="00467DEA" w:rsidRPr="00D1042E">
              <w:rPr>
                <w:rFonts w:ascii="Times New Roman" w:hAnsi="Times New Roman" w:cs="Times New Roman"/>
                <w:sz w:val="18"/>
                <w:szCs w:val="18"/>
              </w:rPr>
              <w:t>)</w:t>
            </w:r>
          </w:p>
        </w:tc>
        <w:tc>
          <w:tcPr>
            <w:tcW w:w="1358" w:type="dxa"/>
            <w:tcBorders>
              <w:top w:val="nil"/>
              <w:bottom w:val="nil"/>
            </w:tcBorders>
            <w:hideMark/>
          </w:tcPr>
          <w:p w14:paraId="78E7E9CF" w14:textId="77777777" w:rsidR="00467DEA" w:rsidRPr="00D1042E" w:rsidRDefault="00467DE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65 (54.6)</w:t>
            </w:r>
          </w:p>
        </w:tc>
        <w:tc>
          <w:tcPr>
            <w:tcW w:w="903" w:type="dxa"/>
            <w:tcBorders>
              <w:top w:val="nil"/>
              <w:bottom w:val="nil"/>
            </w:tcBorders>
            <w:hideMark/>
          </w:tcPr>
          <w:p w14:paraId="7401B09E" w14:textId="2681A0CB" w:rsidR="00467DEA" w:rsidRPr="00D1042E" w:rsidRDefault="00E355F2"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w:t>
            </w:r>
            <w:r w:rsidR="006C5570" w:rsidRPr="00D1042E">
              <w:rPr>
                <w:rFonts w:ascii="Times New Roman" w:hAnsi="Times New Roman" w:cs="Times New Roman"/>
                <w:sz w:val="18"/>
                <w:szCs w:val="18"/>
              </w:rPr>
              <w:t>31</w:t>
            </w:r>
            <w:r w:rsidR="00094E4F" w:rsidRPr="00094E4F">
              <w:rPr>
                <w:rFonts w:ascii="Times New Roman" w:hAnsi="Times New Roman" w:cs="Times New Roman"/>
                <w:bCs/>
                <w:sz w:val="18"/>
                <w:szCs w:val="18"/>
                <w:vertAlign w:val="superscript"/>
              </w:rPr>
              <w:t>*</w:t>
            </w:r>
          </w:p>
        </w:tc>
      </w:tr>
      <w:tr w:rsidR="00277E9D" w:rsidRPr="00D1042E" w14:paraId="5D56878B" w14:textId="77777777" w:rsidTr="00006546">
        <w:tc>
          <w:tcPr>
            <w:tcW w:w="2547" w:type="dxa"/>
            <w:tcBorders>
              <w:top w:val="nil"/>
            </w:tcBorders>
          </w:tcPr>
          <w:p w14:paraId="5FD42C02" w14:textId="7B4294D4" w:rsidR="00277E9D" w:rsidRPr="00D1042E" w:rsidRDefault="00DA5E26"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Neurological deterioration</w:t>
            </w:r>
          </w:p>
        </w:tc>
        <w:tc>
          <w:tcPr>
            <w:tcW w:w="1559" w:type="dxa"/>
            <w:tcBorders>
              <w:top w:val="nil"/>
            </w:tcBorders>
          </w:tcPr>
          <w:p w14:paraId="69A93658" w14:textId="4FF406C9" w:rsidR="00277E9D" w:rsidRPr="00D1042E" w:rsidRDefault="008439D6"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19 (10.</w:t>
            </w:r>
            <w:r w:rsidR="009E5CF9" w:rsidRPr="00D1042E">
              <w:rPr>
                <w:rFonts w:ascii="Times New Roman" w:hAnsi="Times New Roman" w:cs="Times New Roman"/>
                <w:sz w:val="18"/>
                <w:szCs w:val="18"/>
              </w:rPr>
              <w:t>7</w:t>
            </w:r>
            <w:r w:rsidRPr="00D1042E">
              <w:rPr>
                <w:rFonts w:ascii="Times New Roman" w:hAnsi="Times New Roman" w:cs="Times New Roman"/>
                <w:sz w:val="18"/>
                <w:szCs w:val="18"/>
              </w:rPr>
              <w:t>)</w:t>
            </w:r>
          </w:p>
        </w:tc>
        <w:tc>
          <w:tcPr>
            <w:tcW w:w="1276" w:type="dxa"/>
            <w:tcBorders>
              <w:top w:val="nil"/>
            </w:tcBorders>
          </w:tcPr>
          <w:p w14:paraId="1B96C435" w14:textId="4D159A00" w:rsidR="00277E9D" w:rsidRPr="00D1042E" w:rsidRDefault="008439D6"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20 (10.4)</w:t>
            </w:r>
          </w:p>
        </w:tc>
        <w:tc>
          <w:tcPr>
            <w:tcW w:w="1417" w:type="dxa"/>
            <w:tcBorders>
              <w:top w:val="nil"/>
            </w:tcBorders>
          </w:tcPr>
          <w:p w14:paraId="01F1F0DC" w14:textId="4566C329" w:rsidR="00277E9D" w:rsidRPr="00D1042E" w:rsidRDefault="008439D6"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w:t>
            </w:r>
            <w:r w:rsidR="006C5570" w:rsidRPr="00D1042E">
              <w:rPr>
                <w:rFonts w:ascii="Times New Roman" w:hAnsi="Times New Roman" w:cs="Times New Roman"/>
                <w:sz w:val="18"/>
                <w:szCs w:val="18"/>
              </w:rPr>
              <w:t>8</w:t>
            </w:r>
            <w:r w:rsidRPr="00D1042E">
              <w:rPr>
                <w:rFonts w:ascii="Times New Roman" w:hAnsi="Times New Roman" w:cs="Times New Roman"/>
                <w:sz w:val="18"/>
                <w:szCs w:val="18"/>
              </w:rPr>
              <w:t xml:space="preserve"> (12.</w:t>
            </w:r>
            <w:r w:rsidR="009E5CF9" w:rsidRPr="00D1042E">
              <w:rPr>
                <w:rFonts w:ascii="Times New Roman" w:hAnsi="Times New Roman" w:cs="Times New Roman"/>
                <w:sz w:val="18"/>
                <w:szCs w:val="18"/>
              </w:rPr>
              <w:t>8</w:t>
            </w:r>
            <w:r w:rsidRPr="00D1042E">
              <w:rPr>
                <w:rFonts w:ascii="Times New Roman" w:hAnsi="Times New Roman" w:cs="Times New Roman"/>
                <w:sz w:val="18"/>
                <w:szCs w:val="18"/>
              </w:rPr>
              <w:t>)</w:t>
            </w:r>
          </w:p>
        </w:tc>
        <w:tc>
          <w:tcPr>
            <w:tcW w:w="1358" w:type="dxa"/>
            <w:tcBorders>
              <w:top w:val="nil"/>
            </w:tcBorders>
          </w:tcPr>
          <w:p w14:paraId="39B1E5F7" w14:textId="32A05A09" w:rsidR="00277E9D" w:rsidRPr="00D1042E" w:rsidRDefault="008439D6"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25 (21.0)</w:t>
            </w:r>
          </w:p>
        </w:tc>
        <w:tc>
          <w:tcPr>
            <w:tcW w:w="903" w:type="dxa"/>
            <w:tcBorders>
              <w:top w:val="nil"/>
            </w:tcBorders>
          </w:tcPr>
          <w:p w14:paraId="78CFF77E" w14:textId="60DCCC9F" w:rsidR="00277E9D" w:rsidRPr="00D1042E" w:rsidRDefault="00E23DA6"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0.03</w:t>
            </w:r>
            <w:r w:rsidR="006C5570" w:rsidRPr="00D1042E">
              <w:rPr>
                <w:rFonts w:ascii="Times New Roman" w:hAnsi="Times New Roman" w:cs="Times New Roman"/>
                <w:sz w:val="18"/>
                <w:szCs w:val="18"/>
              </w:rPr>
              <w:t>3</w:t>
            </w:r>
            <w:r w:rsidR="00094E4F" w:rsidRPr="00094E4F">
              <w:rPr>
                <w:rFonts w:ascii="Times New Roman" w:hAnsi="Times New Roman" w:cs="Times New Roman"/>
                <w:bCs/>
                <w:sz w:val="18"/>
                <w:szCs w:val="18"/>
                <w:vertAlign w:val="superscript"/>
              </w:rPr>
              <w:t>*</w:t>
            </w:r>
          </w:p>
        </w:tc>
      </w:tr>
      <w:tr w:rsidR="00467DEA" w:rsidRPr="00D1042E" w14:paraId="4165B567" w14:textId="77777777" w:rsidTr="00006546">
        <w:tc>
          <w:tcPr>
            <w:tcW w:w="2547" w:type="dxa"/>
            <w:hideMark/>
          </w:tcPr>
          <w:p w14:paraId="0CA4777D" w14:textId="730C1DA4" w:rsidR="00467DEA" w:rsidRPr="00D1042E" w:rsidRDefault="00467DEA"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Hypertension</w:t>
            </w:r>
          </w:p>
        </w:tc>
        <w:tc>
          <w:tcPr>
            <w:tcW w:w="1559" w:type="dxa"/>
          </w:tcPr>
          <w:p w14:paraId="1C88BC2C" w14:textId="26A0789C" w:rsidR="00467DEA" w:rsidRPr="00D1042E" w:rsidRDefault="00711E2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9</w:t>
            </w:r>
            <w:r w:rsidR="007072F4" w:rsidRPr="00D1042E">
              <w:rPr>
                <w:rFonts w:ascii="Times New Roman" w:hAnsi="Times New Roman" w:cs="Times New Roman"/>
                <w:sz w:val="18"/>
                <w:szCs w:val="18"/>
              </w:rPr>
              <w:t>6</w:t>
            </w:r>
            <w:r w:rsidRPr="00D1042E">
              <w:rPr>
                <w:rFonts w:ascii="Times New Roman" w:hAnsi="Times New Roman" w:cs="Times New Roman"/>
                <w:sz w:val="18"/>
                <w:szCs w:val="18"/>
              </w:rPr>
              <w:t xml:space="preserve"> (53.</w:t>
            </w:r>
            <w:r w:rsidR="007072F4" w:rsidRPr="00D1042E">
              <w:rPr>
                <w:rFonts w:ascii="Times New Roman" w:hAnsi="Times New Roman" w:cs="Times New Roman"/>
                <w:sz w:val="18"/>
                <w:szCs w:val="18"/>
              </w:rPr>
              <w:t>9</w:t>
            </w:r>
            <w:r w:rsidRPr="00D1042E">
              <w:rPr>
                <w:rFonts w:ascii="Times New Roman" w:hAnsi="Times New Roman" w:cs="Times New Roman"/>
                <w:sz w:val="18"/>
                <w:szCs w:val="18"/>
              </w:rPr>
              <w:t>)</w:t>
            </w:r>
          </w:p>
        </w:tc>
        <w:tc>
          <w:tcPr>
            <w:tcW w:w="1276" w:type="dxa"/>
          </w:tcPr>
          <w:p w14:paraId="44A79B95" w14:textId="603D73E4" w:rsidR="00467DEA" w:rsidRPr="00D1042E" w:rsidRDefault="00711E2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121 (63.0)</w:t>
            </w:r>
          </w:p>
        </w:tc>
        <w:tc>
          <w:tcPr>
            <w:tcW w:w="1417" w:type="dxa"/>
          </w:tcPr>
          <w:p w14:paraId="6D08746C" w14:textId="1876FB61" w:rsidR="00467DEA" w:rsidRPr="00D1042E" w:rsidRDefault="00711E2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14</w:t>
            </w:r>
            <w:r w:rsidR="007072F4" w:rsidRPr="00D1042E">
              <w:rPr>
                <w:rFonts w:ascii="Times New Roman" w:hAnsi="Times New Roman" w:cs="Times New Roman"/>
                <w:sz w:val="18"/>
                <w:szCs w:val="18"/>
              </w:rPr>
              <w:t>7</w:t>
            </w:r>
            <w:r w:rsidRPr="00D1042E">
              <w:rPr>
                <w:rFonts w:ascii="Times New Roman" w:hAnsi="Times New Roman" w:cs="Times New Roman"/>
                <w:sz w:val="18"/>
                <w:szCs w:val="18"/>
              </w:rPr>
              <w:t xml:space="preserve"> (6</w:t>
            </w:r>
            <w:r w:rsidR="007072F4" w:rsidRPr="00D1042E">
              <w:rPr>
                <w:rFonts w:ascii="Times New Roman" w:hAnsi="Times New Roman" w:cs="Times New Roman"/>
                <w:sz w:val="18"/>
                <w:szCs w:val="18"/>
              </w:rPr>
              <w:t>7</w:t>
            </w:r>
            <w:r w:rsidRPr="00D1042E">
              <w:rPr>
                <w:rFonts w:ascii="Times New Roman" w:hAnsi="Times New Roman" w:cs="Times New Roman"/>
                <w:sz w:val="18"/>
                <w:szCs w:val="18"/>
              </w:rPr>
              <w:t>.</w:t>
            </w:r>
            <w:r w:rsidR="007072F4" w:rsidRPr="00D1042E">
              <w:rPr>
                <w:rFonts w:ascii="Times New Roman" w:hAnsi="Times New Roman" w:cs="Times New Roman"/>
                <w:sz w:val="18"/>
                <w:szCs w:val="18"/>
              </w:rPr>
              <w:t>1</w:t>
            </w:r>
            <w:r w:rsidRPr="00D1042E">
              <w:rPr>
                <w:rFonts w:ascii="Times New Roman" w:hAnsi="Times New Roman" w:cs="Times New Roman"/>
                <w:sz w:val="18"/>
                <w:szCs w:val="18"/>
              </w:rPr>
              <w:t>)</w:t>
            </w:r>
          </w:p>
        </w:tc>
        <w:tc>
          <w:tcPr>
            <w:tcW w:w="1358" w:type="dxa"/>
          </w:tcPr>
          <w:p w14:paraId="78675681" w14:textId="59908429" w:rsidR="00467DEA" w:rsidRPr="00D1042E" w:rsidRDefault="00711E2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96 (80.7)</w:t>
            </w:r>
          </w:p>
        </w:tc>
        <w:tc>
          <w:tcPr>
            <w:tcW w:w="903" w:type="dxa"/>
          </w:tcPr>
          <w:p w14:paraId="2F6E9C0F" w14:textId="2AF00176" w:rsidR="00467DEA" w:rsidRPr="00D1042E" w:rsidRDefault="00711E21" w:rsidP="001427DA">
            <w:pPr>
              <w:wordWrap/>
              <w:spacing w:line="240" w:lineRule="atLeast"/>
              <w:jc w:val="center"/>
              <w:rPr>
                <w:rFonts w:ascii="Times New Roman" w:hAnsi="Times New Roman" w:cs="Times New Roman"/>
                <w:color w:val="FF0000"/>
                <w:sz w:val="18"/>
                <w:szCs w:val="18"/>
              </w:rPr>
            </w:pPr>
            <w:r w:rsidRPr="00D1042E">
              <w:rPr>
                <w:rFonts w:ascii="Times New Roman" w:hAnsi="Times New Roman" w:cs="Times New Roman"/>
                <w:sz w:val="18"/>
                <w:szCs w:val="18"/>
              </w:rPr>
              <w:t>&lt;0.001</w:t>
            </w:r>
            <w:r w:rsidR="00094E4F" w:rsidRPr="00094E4F">
              <w:rPr>
                <w:rFonts w:ascii="Times New Roman" w:hAnsi="Times New Roman" w:cs="Times New Roman"/>
                <w:bCs/>
                <w:sz w:val="18"/>
                <w:szCs w:val="18"/>
                <w:vertAlign w:val="superscript"/>
              </w:rPr>
              <w:t>***</w:t>
            </w:r>
          </w:p>
        </w:tc>
      </w:tr>
      <w:tr w:rsidR="00467DEA" w:rsidRPr="00D1042E" w14:paraId="7BD0D625" w14:textId="77777777" w:rsidTr="00006546">
        <w:tc>
          <w:tcPr>
            <w:tcW w:w="2547" w:type="dxa"/>
            <w:hideMark/>
          </w:tcPr>
          <w:p w14:paraId="75ED14F8" w14:textId="2F72A03E" w:rsidR="00467DEA" w:rsidRPr="00D1042E" w:rsidRDefault="00467DEA"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Diabetes mellitus</w:t>
            </w:r>
          </w:p>
        </w:tc>
        <w:tc>
          <w:tcPr>
            <w:tcW w:w="1559" w:type="dxa"/>
            <w:hideMark/>
          </w:tcPr>
          <w:p w14:paraId="234A6528" w14:textId="55078B1A" w:rsidR="00467DEA" w:rsidRPr="00D1042E" w:rsidRDefault="00711E2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39 (2</w:t>
            </w:r>
            <w:r w:rsidR="00516B53" w:rsidRPr="00D1042E">
              <w:rPr>
                <w:rFonts w:ascii="Times New Roman" w:hAnsi="Times New Roman" w:cs="Times New Roman"/>
                <w:sz w:val="18"/>
                <w:szCs w:val="18"/>
              </w:rPr>
              <w:t>1</w:t>
            </w:r>
            <w:r w:rsidRPr="00D1042E">
              <w:rPr>
                <w:rFonts w:ascii="Times New Roman" w:hAnsi="Times New Roman" w:cs="Times New Roman"/>
                <w:sz w:val="18"/>
                <w:szCs w:val="18"/>
              </w:rPr>
              <w:t>.</w:t>
            </w:r>
            <w:r w:rsidR="00516B53" w:rsidRPr="00D1042E">
              <w:rPr>
                <w:rFonts w:ascii="Times New Roman" w:hAnsi="Times New Roman" w:cs="Times New Roman"/>
                <w:sz w:val="18"/>
                <w:szCs w:val="18"/>
              </w:rPr>
              <w:t>9</w:t>
            </w:r>
            <w:r w:rsidR="00467DEA" w:rsidRPr="00D1042E">
              <w:rPr>
                <w:rFonts w:ascii="Times New Roman" w:hAnsi="Times New Roman" w:cs="Times New Roman"/>
                <w:sz w:val="18"/>
                <w:szCs w:val="18"/>
              </w:rPr>
              <w:t>)</w:t>
            </w:r>
          </w:p>
        </w:tc>
        <w:tc>
          <w:tcPr>
            <w:tcW w:w="1276" w:type="dxa"/>
            <w:hideMark/>
          </w:tcPr>
          <w:p w14:paraId="78177B21" w14:textId="76B24D6D" w:rsidR="00467DEA" w:rsidRPr="00D1042E" w:rsidRDefault="00711E2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64 (33.3</w:t>
            </w:r>
            <w:r w:rsidR="00467DEA" w:rsidRPr="00D1042E">
              <w:rPr>
                <w:rFonts w:ascii="Times New Roman" w:hAnsi="Times New Roman" w:cs="Times New Roman"/>
                <w:sz w:val="18"/>
                <w:szCs w:val="18"/>
              </w:rPr>
              <w:t>)</w:t>
            </w:r>
          </w:p>
        </w:tc>
        <w:tc>
          <w:tcPr>
            <w:tcW w:w="1417" w:type="dxa"/>
            <w:hideMark/>
          </w:tcPr>
          <w:p w14:paraId="37DBABC2" w14:textId="78768CA4" w:rsidR="00467DEA" w:rsidRPr="00D1042E" w:rsidRDefault="00711E2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8</w:t>
            </w:r>
            <w:r w:rsidR="00030647" w:rsidRPr="00D1042E">
              <w:rPr>
                <w:rFonts w:ascii="Times New Roman" w:hAnsi="Times New Roman" w:cs="Times New Roman"/>
                <w:sz w:val="18"/>
                <w:szCs w:val="18"/>
              </w:rPr>
              <w:t>7</w:t>
            </w:r>
            <w:r w:rsidRPr="00D1042E">
              <w:rPr>
                <w:rFonts w:ascii="Times New Roman" w:hAnsi="Times New Roman" w:cs="Times New Roman"/>
                <w:sz w:val="18"/>
                <w:szCs w:val="18"/>
              </w:rPr>
              <w:t xml:space="preserve"> (39.</w:t>
            </w:r>
            <w:r w:rsidR="00030647" w:rsidRPr="00D1042E">
              <w:rPr>
                <w:rFonts w:ascii="Times New Roman" w:hAnsi="Times New Roman" w:cs="Times New Roman"/>
                <w:sz w:val="18"/>
                <w:szCs w:val="18"/>
              </w:rPr>
              <w:t>7</w:t>
            </w:r>
            <w:r w:rsidR="00467DEA" w:rsidRPr="00D1042E">
              <w:rPr>
                <w:rFonts w:ascii="Times New Roman" w:hAnsi="Times New Roman" w:cs="Times New Roman"/>
                <w:sz w:val="18"/>
                <w:szCs w:val="18"/>
              </w:rPr>
              <w:t>)</w:t>
            </w:r>
          </w:p>
        </w:tc>
        <w:tc>
          <w:tcPr>
            <w:tcW w:w="1358" w:type="dxa"/>
            <w:hideMark/>
          </w:tcPr>
          <w:p w14:paraId="0158F43E" w14:textId="04C30FC7" w:rsidR="00467DEA" w:rsidRPr="00D1042E" w:rsidRDefault="00711E2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49 (41.2</w:t>
            </w:r>
            <w:r w:rsidR="00467DEA" w:rsidRPr="00D1042E">
              <w:rPr>
                <w:rFonts w:ascii="Times New Roman" w:hAnsi="Times New Roman" w:cs="Times New Roman"/>
                <w:sz w:val="18"/>
                <w:szCs w:val="18"/>
              </w:rPr>
              <w:t>)</w:t>
            </w:r>
          </w:p>
        </w:tc>
        <w:tc>
          <w:tcPr>
            <w:tcW w:w="903" w:type="dxa"/>
            <w:hideMark/>
          </w:tcPr>
          <w:p w14:paraId="4C9E9BEE" w14:textId="778DAC1D" w:rsidR="00467DEA" w:rsidRPr="00D1042E" w:rsidRDefault="00467DE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0.001</w:t>
            </w:r>
            <w:r w:rsidR="00094E4F" w:rsidRPr="00094E4F">
              <w:rPr>
                <w:rFonts w:ascii="Times New Roman" w:hAnsi="Times New Roman" w:cs="Times New Roman"/>
                <w:bCs/>
                <w:sz w:val="18"/>
                <w:szCs w:val="18"/>
                <w:vertAlign w:val="superscript"/>
              </w:rPr>
              <w:t>**</w:t>
            </w:r>
          </w:p>
        </w:tc>
      </w:tr>
      <w:tr w:rsidR="00467DEA" w:rsidRPr="00D1042E" w14:paraId="6AE70B56" w14:textId="77777777" w:rsidTr="00006546">
        <w:tc>
          <w:tcPr>
            <w:tcW w:w="2547" w:type="dxa"/>
            <w:hideMark/>
          </w:tcPr>
          <w:p w14:paraId="15B44932" w14:textId="5A778752" w:rsidR="00467DEA" w:rsidRPr="00D1042E" w:rsidRDefault="00F41094"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Current s</w:t>
            </w:r>
            <w:r w:rsidR="00467DEA" w:rsidRPr="00D1042E">
              <w:rPr>
                <w:rFonts w:ascii="Times New Roman" w:hAnsi="Times New Roman" w:cs="Times New Roman"/>
                <w:sz w:val="18"/>
                <w:szCs w:val="18"/>
              </w:rPr>
              <w:t>moking</w:t>
            </w:r>
          </w:p>
        </w:tc>
        <w:tc>
          <w:tcPr>
            <w:tcW w:w="1559" w:type="dxa"/>
            <w:hideMark/>
          </w:tcPr>
          <w:p w14:paraId="4068D177" w14:textId="1B7F78B6" w:rsidR="00467DEA" w:rsidRPr="00D1042E" w:rsidRDefault="004F136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5</w:t>
            </w:r>
            <w:r w:rsidR="003A2056" w:rsidRPr="00D1042E">
              <w:rPr>
                <w:rFonts w:ascii="Times New Roman" w:hAnsi="Times New Roman" w:cs="Times New Roman"/>
                <w:sz w:val="18"/>
                <w:szCs w:val="18"/>
              </w:rPr>
              <w:t>3</w:t>
            </w:r>
            <w:r w:rsidRPr="00D1042E">
              <w:rPr>
                <w:rFonts w:ascii="Times New Roman" w:hAnsi="Times New Roman" w:cs="Times New Roman"/>
                <w:sz w:val="18"/>
                <w:szCs w:val="18"/>
              </w:rPr>
              <w:t xml:space="preserve"> (29.</w:t>
            </w:r>
            <w:r w:rsidR="003A2056" w:rsidRPr="00D1042E">
              <w:rPr>
                <w:rFonts w:ascii="Times New Roman" w:hAnsi="Times New Roman" w:cs="Times New Roman"/>
                <w:sz w:val="18"/>
                <w:szCs w:val="18"/>
              </w:rPr>
              <w:t>8</w:t>
            </w:r>
            <w:r w:rsidR="00467DEA" w:rsidRPr="00D1042E">
              <w:rPr>
                <w:rFonts w:ascii="Times New Roman" w:hAnsi="Times New Roman" w:cs="Times New Roman"/>
                <w:sz w:val="18"/>
                <w:szCs w:val="18"/>
              </w:rPr>
              <w:t>)</w:t>
            </w:r>
          </w:p>
        </w:tc>
        <w:tc>
          <w:tcPr>
            <w:tcW w:w="1276" w:type="dxa"/>
            <w:hideMark/>
          </w:tcPr>
          <w:p w14:paraId="103894F4" w14:textId="5CD87F69" w:rsidR="00467DEA" w:rsidRPr="00D1042E" w:rsidRDefault="004F136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50 (26.0</w:t>
            </w:r>
            <w:r w:rsidR="00467DEA" w:rsidRPr="00D1042E">
              <w:rPr>
                <w:rFonts w:ascii="Times New Roman" w:hAnsi="Times New Roman" w:cs="Times New Roman"/>
                <w:sz w:val="18"/>
                <w:szCs w:val="18"/>
              </w:rPr>
              <w:t>)</w:t>
            </w:r>
          </w:p>
        </w:tc>
        <w:tc>
          <w:tcPr>
            <w:tcW w:w="1417" w:type="dxa"/>
            <w:hideMark/>
          </w:tcPr>
          <w:p w14:paraId="65B71C7F" w14:textId="23745892" w:rsidR="00467DEA" w:rsidRPr="00D1042E" w:rsidRDefault="004F136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6</w:t>
            </w:r>
            <w:r w:rsidR="003A2056" w:rsidRPr="00D1042E">
              <w:rPr>
                <w:rFonts w:ascii="Times New Roman" w:hAnsi="Times New Roman" w:cs="Times New Roman"/>
                <w:sz w:val="18"/>
                <w:szCs w:val="18"/>
              </w:rPr>
              <w:t>2</w:t>
            </w:r>
            <w:r w:rsidRPr="00D1042E">
              <w:rPr>
                <w:rFonts w:ascii="Times New Roman" w:hAnsi="Times New Roman" w:cs="Times New Roman"/>
                <w:sz w:val="18"/>
                <w:szCs w:val="18"/>
              </w:rPr>
              <w:t xml:space="preserve"> (28.</w:t>
            </w:r>
            <w:r w:rsidR="003A2056" w:rsidRPr="00D1042E">
              <w:rPr>
                <w:rFonts w:ascii="Times New Roman" w:hAnsi="Times New Roman" w:cs="Times New Roman"/>
                <w:sz w:val="18"/>
                <w:szCs w:val="18"/>
              </w:rPr>
              <w:t>3</w:t>
            </w:r>
            <w:r w:rsidR="00467DEA" w:rsidRPr="00D1042E">
              <w:rPr>
                <w:rFonts w:ascii="Times New Roman" w:hAnsi="Times New Roman" w:cs="Times New Roman"/>
                <w:sz w:val="18"/>
                <w:szCs w:val="18"/>
              </w:rPr>
              <w:t>)</w:t>
            </w:r>
          </w:p>
        </w:tc>
        <w:tc>
          <w:tcPr>
            <w:tcW w:w="1358" w:type="dxa"/>
            <w:hideMark/>
          </w:tcPr>
          <w:p w14:paraId="3CCD1565" w14:textId="42844ECA" w:rsidR="00467DEA" w:rsidRPr="00D1042E" w:rsidRDefault="004F136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28 (23.5</w:t>
            </w:r>
            <w:r w:rsidR="00467DEA" w:rsidRPr="00D1042E">
              <w:rPr>
                <w:rFonts w:ascii="Times New Roman" w:hAnsi="Times New Roman" w:cs="Times New Roman"/>
                <w:sz w:val="18"/>
                <w:szCs w:val="18"/>
              </w:rPr>
              <w:t>)</w:t>
            </w:r>
          </w:p>
        </w:tc>
        <w:tc>
          <w:tcPr>
            <w:tcW w:w="903" w:type="dxa"/>
            <w:hideMark/>
          </w:tcPr>
          <w:p w14:paraId="22BA94B1" w14:textId="4176AFF5" w:rsidR="00467DEA" w:rsidRPr="00D1042E" w:rsidRDefault="003A2056"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0.644</w:t>
            </w:r>
          </w:p>
        </w:tc>
      </w:tr>
      <w:tr w:rsidR="00467DEA" w:rsidRPr="00D1042E" w14:paraId="6C4436FD" w14:textId="77777777" w:rsidTr="00006546">
        <w:tc>
          <w:tcPr>
            <w:tcW w:w="2547" w:type="dxa"/>
            <w:hideMark/>
          </w:tcPr>
          <w:p w14:paraId="3CAAD58F" w14:textId="41B9B997" w:rsidR="00467DEA" w:rsidRPr="00D1042E" w:rsidRDefault="00467DEA"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Atrial fibrillation</w:t>
            </w:r>
          </w:p>
        </w:tc>
        <w:tc>
          <w:tcPr>
            <w:tcW w:w="1559" w:type="dxa"/>
            <w:hideMark/>
          </w:tcPr>
          <w:p w14:paraId="00CF9769" w14:textId="01491875" w:rsidR="00467DEA" w:rsidRPr="00D1042E" w:rsidRDefault="00CA71C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29 (16.</w:t>
            </w:r>
            <w:r w:rsidR="003B4FB9" w:rsidRPr="00D1042E">
              <w:rPr>
                <w:rFonts w:ascii="Times New Roman" w:hAnsi="Times New Roman" w:cs="Times New Roman"/>
                <w:sz w:val="18"/>
                <w:szCs w:val="18"/>
              </w:rPr>
              <w:t>3</w:t>
            </w:r>
            <w:r w:rsidR="00467DEA" w:rsidRPr="00D1042E">
              <w:rPr>
                <w:rFonts w:ascii="Times New Roman" w:hAnsi="Times New Roman" w:cs="Times New Roman"/>
                <w:sz w:val="18"/>
                <w:szCs w:val="18"/>
              </w:rPr>
              <w:t>)</w:t>
            </w:r>
          </w:p>
        </w:tc>
        <w:tc>
          <w:tcPr>
            <w:tcW w:w="1276" w:type="dxa"/>
            <w:hideMark/>
          </w:tcPr>
          <w:p w14:paraId="36F03D0F" w14:textId="65E78DD9" w:rsidR="00467DEA" w:rsidRPr="00D1042E" w:rsidRDefault="00CA71C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40 (20.8</w:t>
            </w:r>
            <w:r w:rsidR="00467DEA" w:rsidRPr="00D1042E">
              <w:rPr>
                <w:rFonts w:ascii="Times New Roman" w:hAnsi="Times New Roman" w:cs="Times New Roman"/>
                <w:sz w:val="18"/>
                <w:szCs w:val="18"/>
              </w:rPr>
              <w:t>)</w:t>
            </w:r>
          </w:p>
        </w:tc>
        <w:tc>
          <w:tcPr>
            <w:tcW w:w="1417" w:type="dxa"/>
            <w:hideMark/>
          </w:tcPr>
          <w:p w14:paraId="39633ED8" w14:textId="6C3BFACC" w:rsidR="00467DEA" w:rsidRPr="00D1042E" w:rsidRDefault="00CA71C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42 (19.</w:t>
            </w:r>
            <w:r w:rsidR="003B4FB9" w:rsidRPr="00D1042E">
              <w:rPr>
                <w:rFonts w:ascii="Times New Roman" w:hAnsi="Times New Roman" w:cs="Times New Roman"/>
                <w:sz w:val="18"/>
                <w:szCs w:val="18"/>
              </w:rPr>
              <w:t>2</w:t>
            </w:r>
            <w:r w:rsidR="00467DEA" w:rsidRPr="00D1042E">
              <w:rPr>
                <w:rFonts w:ascii="Times New Roman" w:hAnsi="Times New Roman" w:cs="Times New Roman"/>
                <w:sz w:val="18"/>
                <w:szCs w:val="18"/>
              </w:rPr>
              <w:t>)</w:t>
            </w:r>
          </w:p>
        </w:tc>
        <w:tc>
          <w:tcPr>
            <w:tcW w:w="1358" w:type="dxa"/>
            <w:hideMark/>
          </w:tcPr>
          <w:p w14:paraId="2F6EB3F8" w14:textId="2C5D9FB8" w:rsidR="00467DEA" w:rsidRPr="00D1042E" w:rsidRDefault="00CA71C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31 (26.1</w:t>
            </w:r>
            <w:r w:rsidR="00467DEA" w:rsidRPr="00D1042E">
              <w:rPr>
                <w:rFonts w:ascii="Times New Roman" w:hAnsi="Times New Roman" w:cs="Times New Roman"/>
                <w:sz w:val="18"/>
                <w:szCs w:val="18"/>
              </w:rPr>
              <w:t>)</w:t>
            </w:r>
          </w:p>
        </w:tc>
        <w:tc>
          <w:tcPr>
            <w:tcW w:w="903" w:type="dxa"/>
            <w:hideMark/>
          </w:tcPr>
          <w:p w14:paraId="44FB0038" w14:textId="54114A16" w:rsidR="00467DEA" w:rsidRPr="00D1042E" w:rsidRDefault="00CA71C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0.2</w:t>
            </w:r>
            <w:r w:rsidR="003A2056" w:rsidRPr="00D1042E">
              <w:rPr>
                <w:rFonts w:ascii="Times New Roman" w:hAnsi="Times New Roman" w:cs="Times New Roman"/>
                <w:sz w:val="18"/>
                <w:szCs w:val="18"/>
              </w:rPr>
              <w:t>20</w:t>
            </w:r>
          </w:p>
        </w:tc>
      </w:tr>
      <w:tr w:rsidR="00467DEA" w:rsidRPr="00D1042E" w14:paraId="426BDF59" w14:textId="77777777" w:rsidTr="00006546">
        <w:tc>
          <w:tcPr>
            <w:tcW w:w="2547" w:type="dxa"/>
            <w:hideMark/>
          </w:tcPr>
          <w:p w14:paraId="0FFE6F2A" w14:textId="46C88757" w:rsidR="00467DEA" w:rsidRPr="00D1042E" w:rsidRDefault="00467DEA"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Previous stroke</w:t>
            </w:r>
          </w:p>
        </w:tc>
        <w:tc>
          <w:tcPr>
            <w:tcW w:w="1559" w:type="dxa"/>
            <w:hideMark/>
          </w:tcPr>
          <w:p w14:paraId="2EFB5D6C" w14:textId="53B425E8" w:rsidR="00467DEA" w:rsidRPr="00D1042E" w:rsidRDefault="0035723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40</w:t>
            </w:r>
            <w:r w:rsidR="00D13C3A" w:rsidRPr="00D1042E">
              <w:rPr>
                <w:rFonts w:ascii="Times New Roman" w:hAnsi="Times New Roman" w:cs="Times New Roman"/>
                <w:sz w:val="18"/>
                <w:szCs w:val="18"/>
              </w:rPr>
              <w:t xml:space="preserve"> (22</w:t>
            </w:r>
            <w:r w:rsidR="00467DEA" w:rsidRPr="00D1042E">
              <w:rPr>
                <w:rFonts w:ascii="Times New Roman" w:hAnsi="Times New Roman" w:cs="Times New Roman"/>
                <w:sz w:val="18"/>
                <w:szCs w:val="18"/>
              </w:rPr>
              <w:t>.</w:t>
            </w:r>
            <w:r w:rsidRPr="00D1042E">
              <w:rPr>
                <w:rFonts w:ascii="Times New Roman" w:hAnsi="Times New Roman" w:cs="Times New Roman"/>
                <w:sz w:val="18"/>
                <w:szCs w:val="18"/>
              </w:rPr>
              <w:t>5</w:t>
            </w:r>
            <w:r w:rsidR="00467DEA" w:rsidRPr="00D1042E">
              <w:rPr>
                <w:rFonts w:ascii="Times New Roman" w:hAnsi="Times New Roman" w:cs="Times New Roman"/>
                <w:sz w:val="18"/>
                <w:szCs w:val="18"/>
              </w:rPr>
              <w:t>)</w:t>
            </w:r>
          </w:p>
        </w:tc>
        <w:tc>
          <w:tcPr>
            <w:tcW w:w="1276" w:type="dxa"/>
            <w:hideMark/>
          </w:tcPr>
          <w:p w14:paraId="7C3BD6CA" w14:textId="0466CD83" w:rsidR="00467DEA" w:rsidRPr="00D1042E" w:rsidRDefault="00D13C3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37 (19.3</w:t>
            </w:r>
            <w:r w:rsidR="00467DEA" w:rsidRPr="00D1042E">
              <w:rPr>
                <w:rFonts w:ascii="Times New Roman" w:hAnsi="Times New Roman" w:cs="Times New Roman"/>
                <w:sz w:val="18"/>
                <w:szCs w:val="18"/>
              </w:rPr>
              <w:t>)</w:t>
            </w:r>
          </w:p>
        </w:tc>
        <w:tc>
          <w:tcPr>
            <w:tcW w:w="1417" w:type="dxa"/>
            <w:hideMark/>
          </w:tcPr>
          <w:p w14:paraId="1EAC0C6E" w14:textId="6331804A" w:rsidR="00467DEA" w:rsidRPr="00D1042E" w:rsidRDefault="00D13C3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w:t>
            </w:r>
            <w:r w:rsidR="00357231" w:rsidRPr="00D1042E">
              <w:rPr>
                <w:rFonts w:ascii="Times New Roman" w:hAnsi="Times New Roman" w:cs="Times New Roman"/>
                <w:sz w:val="18"/>
                <w:szCs w:val="18"/>
              </w:rPr>
              <w:t>4</w:t>
            </w:r>
            <w:r w:rsidRPr="00D1042E">
              <w:rPr>
                <w:rFonts w:ascii="Times New Roman" w:hAnsi="Times New Roman" w:cs="Times New Roman"/>
                <w:sz w:val="18"/>
                <w:szCs w:val="18"/>
              </w:rPr>
              <w:t xml:space="preserve"> (</w:t>
            </w:r>
            <w:r w:rsidR="00357231" w:rsidRPr="00D1042E">
              <w:rPr>
                <w:rFonts w:ascii="Times New Roman" w:hAnsi="Times New Roman" w:cs="Times New Roman"/>
                <w:sz w:val="18"/>
                <w:szCs w:val="18"/>
              </w:rPr>
              <w:t>20.1</w:t>
            </w:r>
            <w:r w:rsidR="00467DEA" w:rsidRPr="00D1042E">
              <w:rPr>
                <w:rFonts w:ascii="Times New Roman" w:hAnsi="Times New Roman" w:cs="Times New Roman"/>
                <w:sz w:val="18"/>
                <w:szCs w:val="18"/>
              </w:rPr>
              <w:t>)</w:t>
            </w:r>
          </w:p>
        </w:tc>
        <w:tc>
          <w:tcPr>
            <w:tcW w:w="1358" w:type="dxa"/>
            <w:hideMark/>
          </w:tcPr>
          <w:p w14:paraId="496593FA" w14:textId="363A1890" w:rsidR="00467DEA" w:rsidRPr="00D1042E" w:rsidRDefault="00D13C3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31</w:t>
            </w:r>
            <w:r w:rsidR="00467DEA" w:rsidRPr="00D1042E">
              <w:rPr>
                <w:rFonts w:ascii="Times New Roman" w:hAnsi="Times New Roman" w:cs="Times New Roman"/>
                <w:sz w:val="18"/>
                <w:szCs w:val="18"/>
              </w:rPr>
              <w:t xml:space="preserve"> (26.1)</w:t>
            </w:r>
          </w:p>
        </w:tc>
        <w:tc>
          <w:tcPr>
            <w:tcW w:w="903" w:type="dxa"/>
            <w:hideMark/>
          </w:tcPr>
          <w:p w14:paraId="58EACA9D" w14:textId="7D138001" w:rsidR="00467DEA" w:rsidRPr="00D1042E" w:rsidRDefault="00D13C3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0.4</w:t>
            </w:r>
            <w:r w:rsidR="003A2056" w:rsidRPr="00D1042E">
              <w:rPr>
                <w:rFonts w:ascii="Times New Roman" w:hAnsi="Times New Roman" w:cs="Times New Roman"/>
                <w:sz w:val="18"/>
                <w:szCs w:val="18"/>
              </w:rPr>
              <w:t>97</w:t>
            </w:r>
          </w:p>
        </w:tc>
      </w:tr>
      <w:tr w:rsidR="004C0ABD" w:rsidRPr="00D1042E" w14:paraId="314441D5" w14:textId="77777777" w:rsidTr="00006546">
        <w:tc>
          <w:tcPr>
            <w:tcW w:w="2547" w:type="dxa"/>
            <w:hideMark/>
          </w:tcPr>
          <w:p w14:paraId="3F642BE7" w14:textId="017265DF" w:rsidR="004C0ABD" w:rsidRPr="00D1042E" w:rsidRDefault="004C0ABD"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SBP (mmHg)</w:t>
            </w:r>
          </w:p>
        </w:tc>
        <w:tc>
          <w:tcPr>
            <w:tcW w:w="1559" w:type="dxa"/>
            <w:hideMark/>
          </w:tcPr>
          <w:p w14:paraId="00F51D34" w14:textId="7022A07E" w:rsidR="004C0ABD" w:rsidRPr="00D1042E" w:rsidRDefault="004C0ABD"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144.8 ± 25.</w:t>
            </w:r>
            <w:r w:rsidR="00152D4C" w:rsidRPr="00D1042E">
              <w:rPr>
                <w:rFonts w:ascii="Times New Roman" w:hAnsi="Times New Roman" w:cs="Times New Roman"/>
                <w:sz w:val="18"/>
                <w:szCs w:val="18"/>
              </w:rPr>
              <w:t>8</w:t>
            </w:r>
          </w:p>
        </w:tc>
        <w:tc>
          <w:tcPr>
            <w:tcW w:w="1276" w:type="dxa"/>
            <w:hideMark/>
          </w:tcPr>
          <w:p w14:paraId="566E1706" w14:textId="6E4A7339" w:rsidR="004C0ABD" w:rsidRPr="00D1042E" w:rsidRDefault="004C0ABD"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144.5 ± 26.6</w:t>
            </w:r>
          </w:p>
        </w:tc>
        <w:tc>
          <w:tcPr>
            <w:tcW w:w="1417" w:type="dxa"/>
            <w:hideMark/>
          </w:tcPr>
          <w:p w14:paraId="587637CB" w14:textId="7B7404F8" w:rsidR="004C0ABD" w:rsidRPr="00D1042E" w:rsidRDefault="004C0ABD"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150.</w:t>
            </w:r>
            <w:r w:rsidR="00152D4C" w:rsidRPr="00D1042E">
              <w:rPr>
                <w:rFonts w:ascii="Times New Roman" w:hAnsi="Times New Roman" w:cs="Times New Roman"/>
                <w:sz w:val="18"/>
                <w:szCs w:val="18"/>
              </w:rPr>
              <w:t>4</w:t>
            </w:r>
            <w:r w:rsidRPr="00D1042E">
              <w:rPr>
                <w:rFonts w:ascii="Times New Roman" w:hAnsi="Times New Roman" w:cs="Times New Roman"/>
                <w:sz w:val="18"/>
                <w:szCs w:val="18"/>
              </w:rPr>
              <w:t xml:space="preserve"> ± 28.1</w:t>
            </w:r>
          </w:p>
        </w:tc>
        <w:tc>
          <w:tcPr>
            <w:tcW w:w="1358" w:type="dxa"/>
            <w:hideMark/>
          </w:tcPr>
          <w:p w14:paraId="4A473A4A" w14:textId="62C208BE" w:rsidR="004C0ABD" w:rsidRPr="00D1042E" w:rsidRDefault="004C0ABD"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149.1 ± 26.9</w:t>
            </w:r>
          </w:p>
        </w:tc>
        <w:tc>
          <w:tcPr>
            <w:tcW w:w="903" w:type="dxa"/>
            <w:hideMark/>
          </w:tcPr>
          <w:p w14:paraId="29941707" w14:textId="7FE917BB" w:rsidR="004C0ABD" w:rsidRPr="00D1042E" w:rsidRDefault="004C0ABD"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w:t>
            </w:r>
            <w:r w:rsidR="005838A5" w:rsidRPr="00D1042E">
              <w:rPr>
                <w:rFonts w:ascii="Times New Roman" w:hAnsi="Times New Roman" w:cs="Times New Roman"/>
                <w:sz w:val="18"/>
                <w:szCs w:val="18"/>
              </w:rPr>
              <w:t>74</w:t>
            </w:r>
          </w:p>
        </w:tc>
      </w:tr>
      <w:tr w:rsidR="00467DEA" w:rsidRPr="00D1042E" w14:paraId="1A14D5FC" w14:textId="77777777" w:rsidTr="00006546">
        <w:tc>
          <w:tcPr>
            <w:tcW w:w="2547" w:type="dxa"/>
            <w:hideMark/>
          </w:tcPr>
          <w:p w14:paraId="229E5D80" w14:textId="428F046D" w:rsidR="00467DEA" w:rsidRPr="00D1042E" w:rsidRDefault="00467DEA"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 xml:space="preserve">Hematocrit </w:t>
            </w:r>
          </w:p>
        </w:tc>
        <w:tc>
          <w:tcPr>
            <w:tcW w:w="1559" w:type="dxa"/>
            <w:hideMark/>
          </w:tcPr>
          <w:p w14:paraId="3075B82A" w14:textId="2C40675B" w:rsidR="00467DEA" w:rsidRPr="00D1042E" w:rsidRDefault="00F10C6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41.0 ± 6.</w:t>
            </w:r>
            <w:r w:rsidR="00AD66FB" w:rsidRPr="00D1042E">
              <w:rPr>
                <w:rFonts w:ascii="Times New Roman" w:hAnsi="Times New Roman" w:cs="Times New Roman"/>
                <w:sz w:val="18"/>
                <w:szCs w:val="18"/>
              </w:rPr>
              <w:t>3</w:t>
            </w:r>
          </w:p>
        </w:tc>
        <w:tc>
          <w:tcPr>
            <w:tcW w:w="1276" w:type="dxa"/>
            <w:hideMark/>
          </w:tcPr>
          <w:p w14:paraId="2F26F3BB" w14:textId="67EAACB6" w:rsidR="00467DEA" w:rsidRPr="00D1042E" w:rsidRDefault="00F10C6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40.8 ± 5</w:t>
            </w:r>
            <w:r w:rsidR="00467DEA" w:rsidRPr="00D1042E">
              <w:rPr>
                <w:rFonts w:ascii="Times New Roman" w:hAnsi="Times New Roman" w:cs="Times New Roman"/>
                <w:sz w:val="18"/>
                <w:szCs w:val="18"/>
              </w:rPr>
              <w:t>.6</w:t>
            </w:r>
          </w:p>
        </w:tc>
        <w:tc>
          <w:tcPr>
            <w:tcW w:w="1417" w:type="dxa"/>
            <w:hideMark/>
          </w:tcPr>
          <w:p w14:paraId="046129EC" w14:textId="3DC9E2CE" w:rsidR="00467DEA" w:rsidRPr="00D1042E" w:rsidRDefault="00F10C6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39.</w:t>
            </w:r>
            <w:r w:rsidR="00AD66FB" w:rsidRPr="00D1042E">
              <w:rPr>
                <w:rFonts w:ascii="Times New Roman" w:hAnsi="Times New Roman" w:cs="Times New Roman"/>
                <w:sz w:val="18"/>
                <w:szCs w:val="18"/>
              </w:rPr>
              <w:t>6</w:t>
            </w:r>
            <w:r w:rsidR="00467DEA" w:rsidRPr="00D1042E">
              <w:rPr>
                <w:rFonts w:ascii="Times New Roman" w:hAnsi="Times New Roman" w:cs="Times New Roman"/>
                <w:sz w:val="18"/>
                <w:szCs w:val="18"/>
              </w:rPr>
              <w:t xml:space="preserve"> ± </w:t>
            </w:r>
            <w:r w:rsidRPr="00D1042E">
              <w:rPr>
                <w:rFonts w:ascii="Times New Roman" w:hAnsi="Times New Roman" w:cs="Times New Roman"/>
                <w:sz w:val="18"/>
                <w:szCs w:val="18"/>
              </w:rPr>
              <w:t>5.5</w:t>
            </w:r>
          </w:p>
        </w:tc>
        <w:tc>
          <w:tcPr>
            <w:tcW w:w="1358" w:type="dxa"/>
            <w:hideMark/>
          </w:tcPr>
          <w:p w14:paraId="1E92062C" w14:textId="3F2EFA11" w:rsidR="00467DEA" w:rsidRPr="00D1042E" w:rsidRDefault="00F10C6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40.0 ± 5.5</w:t>
            </w:r>
          </w:p>
        </w:tc>
        <w:tc>
          <w:tcPr>
            <w:tcW w:w="903" w:type="dxa"/>
            <w:hideMark/>
          </w:tcPr>
          <w:p w14:paraId="63038BBE" w14:textId="21764DE6" w:rsidR="00467DEA" w:rsidRPr="00D1042E" w:rsidRDefault="00F10C6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w:t>
            </w:r>
            <w:r w:rsidR="00A77C63" w:rsidRPr="00D1042E">
              <w:rPr>
                <w:rFonts w:ascii="Times New Roman" w:hAnsi="Times New Roman" w:cs="Times New Roman"/>
                <w:bCs/>
                <w:sz w:val="18"/>
                <w:szCs w:val="18"/>
              </w:rPr>
              <w:t>6</w:t>
            </w:r>
            <w:r w:rsidR="00844DF9" w:rsidRPr="00D1042E">
              <w:rPr>
                <w:rFonts w:ascii="Times New Roman" w:hAnsi="Times New Roman" w:cs="Times New Roman"/>
                <w:bCs/>
                <w:sz w:val="18"/>
                <w:szCs w:val="18"/>
              </w:rPr>
              <w:t>8</w:t>
            </w:r>
          </w:p>
        </w:tc>
      </w:tr>
      <w:tr w:rsidR="00D23EAF" w:rsidRPr="00D1042E" w14:paraId="5E46BE4E" w14:textId="77777777" w:rsidTr="00006546">
        <w:tc>
          <w:tcPr>
            <w:tcW w:w="2547" w:type="dxa"/>
            <w:hideMark/>
          </w:tcPr>
          <w:p w14:paraId="2C61F5D8" w14:textId="1AE9242E" w:rsidR="00D23EAF" w:rsidRPr="00D1042E" w:rsidRDefault="00D23EAF"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Leukocytes (10</w:t>
            </w:r>
            <w:r w:rsidRPr="00D1042E">
              <w:rPr>
                <w:rFonts w:ascii="Times New Roman" w:hAnsi="Times New Roman" w:cs="Times New Roman"/>
                <w:sz w:val="18"/>
                <w:szCs w:val="18"/>
                <w:vertAlign w:val="superscript"/>
              </w:rPr>
              <w:t>9</w:t>
            </w:r>
            <w:r w:rsidRPr="00D1042E">
              <w:rPr>
                <w:rFonts w:ascii="Times New Roman" w:hAnsi="Times New Roman" w:cs="Times New Roman"/>
                <w:sz w:val="18"/>
                <w:szCs w:val="18"/>
              </w:rPr>
              <w:t>/L)</w:t>
            </w:r>
          </w:p>
        </w:tc>
        <w:tc>
          <w:tcPr>
            <w:tcW w:w="1559" w:type="dxa"/>
          </w:tcPr>
          <w:p w14:paraId="45213C61" w14:textId="0B7EF662"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7.8</w:t>
            </w:r>
            <w:r w:rsidR="00335319" w:rsidRPr="00D1042E">
              <w:rPr>
                <w:rFonts w:ascii="Times New Roman" w:hAnsi="Times New Roman" w:cs="Times New Roman"/>
                <w:sz w:val="18"/>
                <w:szCs w:val="18"/>
              </w:rPr>
              <w:t>0</w:t>
            </w:r>
            <w:r w:rsidRPr="00D1042E">
              <w:rPr>
                <w:rFonts w:ascii="Times New Roman" w:hAnsi="Times New Roman" w:cs="Times New Roman"/>
                <w:sz w:val="18"/>
                <w:szCs w:val="18"/>
              </w:rPr>
              <w:t xml:space="preserve"> ± 2.8</w:t>
            </w:r>
            <w:r w:rsidR="00335319" w:rsidRPr="00D1042E">
              <w:rPr>
                <w:rFonts w:ascii="Times New Roman" w:hAnsi="Times New Roman" w:cs="Times New Roman"/>
                <w:sz w:val="18"/>
                <w:szCs w:val="18"/>
              </w:rPr>
              <w:t>3</w:t>
            </w:r>
          </w:p>
        </w:tc>
        <w:tc>
          <w:tcPr>
            <w:tcW w:w="1276" w:type="dxa"/>
          </w:tcPr>
          <w:p w14:paraId="27163812" w14:textId="2F595275"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8.62 ± 6.46</w:t>
            </w:r>
          </w:p>
        </w:tc>
        <w:tc>
          <w:tcPr>
            <w:tcW w:w="1417" w:type="dxa"/>
          </w:tcPr>
          <w:p w14:paraId="1A71D46C" w14:textId="44C4BB57"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8.41 ± 3.24</w:t>
            </w:r>
          </w:p>
        </w:tc>
        <w:tc>
          <w:tcPr>
            <w:tcW w:w="1358" w:type="dxa"/>
          </w:tcPr>
          <w:p w14:paraId="1BEEEA76" w14:textId="0EC8C98F"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8.04 ± 3.67</w:t>
            </w:r>
          </w:p>
        </w:tc>
        <w:tc>
          <w:tcPr>
            <w:tcW w:w="903" w:type="dxa"/>
          </w:tcPr>
          <w:p w14:paraId="37A55F53" w14:textId="20BEC74C"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w:t>
            </w:r>
            <w:r w:rsidR="005D3830" w:rsidRPr="00D1042E">
              <w:rPr>
                <w:rFonts w:ascii="Times New Roman" w:hAnsi="Times New Roman" w:cs="Times New Roman"/>
                <w:sz w:val="18"/>
                <w:szCs w:val="18"/>
              </w:rPr>
              <w:t>157</w:t>
            </w:r>
          </w:p>
        </w:tc>
      </w:tr>
      <w:tr w:rsidR="00D23EAF" w:rsidRPr="00D1042E" w14:paraId="2406BB0F" w14:textId="77777777" w:rsidTr="00006546">
        <w:tc>
          <w:tcPr>
            <w:tcW w:w="2547" w:type="dxa"/>
            <w:hideMark/>
          </w:tcPr>
          <w:p w14:paraId="5AFF974B" w14:textId="75834932" w:rsidR="00D23EAF" w:rsidRPr="00D1042E" w:rsidRDefault="00D23EAF"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Fasting blood glucose (mmol/L)</w:t>
            </w:r>
          </w:p>
        </w:tc>
        <w:tc>
          <w:tcPr>
            <w:tcW w:w="1559" w:type="dxa"/>
          </w:tcPr>
          <w:p w14:paraId="1A5BF3BC" w14:textId="12E63E81" w:rsidR="00D23EAF" w:rsidRPr="00D1042E" w:rsidRDefault="009B4549"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3.4</w:t>
            </w:r>
            <w:r w:rsidR="004E4A63" w:rsidRPr="00D1042E">
              <w:rPr>
                <w:rFonts w:ascii="Times New Roman" w:hAnsi="Times New Roman" w:cs="Times New Roman"/>
                <w:sz w:val="18"/>
                <w:szCs w:val="18"/>
              </w:rPr>
              <w:t>0</w:t>
            </w:r>
            <w:r w:rsidR="00601C95" w:rsidRPr="00D1042E">
              <w:rPr>
                <w:rFonts w:ascii="Times New Roman" w:hAnsi="Times New Roman" w:cs="Times New Roman"/>
                <w:sz w:val="18"/>
                <w:szCs w:val="18"/>
              </w:rPr>
              <w:t xml:space="preserve"> ± </w:t>
            </w:r>
            <w:r w:rsidRPr="00D1042E">
              <w:rPr>
                <w:rFonts w:ascii="Times New Roman" w:hAnsi="Times New Roman" w:cs="Times New Roman"/>
                <w:sz w:val="18"/>
                <w:szCs w:val="18"/>
              </w:rPr>
              <w:t>1.5</w:t>
            </w:r>
            <w:r w:rsidR="004E4A63" w:rsidRPr="00D1042E">
              <w:rPr>
                <w:rFonts w:ascii="Times New Roman" w:hAnsi="Times New Roman" w:cs="Times New Roman"/>
                <w:sz w:val="18"/>
                <w:szCs w:val="18"/>
              </w:rPr>
              <w:t>1</w:t>
            </w:r>
          </w:p>
        </w:tc>
        <w:tc>
          <w:tcPr>
            <w:tcW w:w="1276" w:type="dxa"/>
          </w:tcPr>
          <w:p w14:paraId="54A244D1" w14:textId="6EABEE18" w:rsidR="00D23EAF" w:rsidRPr="00D1042E" w:rsidRDefault="009B4549"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3.70 ± 1.45</w:t>
            </w:r>
          </w:p>
        </w:tc>
        <w:tc>
          <w:tcPr>
            <w:tcW w:w="1417" w:type="dxa"/>
          </w:tcPr>
          <w:p w14:paraId="7036F7BD" w14:textId="25F8A1D3" w:rsidR="00D23EAF" w:rsidRPr="00D1042E" w:rsidRDefault="00DF164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3.71 ± 1.5</w:t>
            </w:r>
            <w:r w:rsidR="004E4A63" w:rsidRPr="00D1042E">
              <w:rPr>
                <w:rFonts w:ascii="Times New Roman" w:hAnsi="Times New Roman" w:cs="Times New Roman"/>
                <w:sz w:val="18"/>
                <w:szCs w:val="18"/>
              </w:rPr>
              <w:t>7</w:t>
            </w:r>
          </w:p>
        </w:tc>
        <w:tc>
          <w:tcPr>
            <w:tcW w:w="1358" w:type="dxa"/>
          </w:tcPr>
          <w:p w14:paraId="07CB0A7F" w14:textId="548561F8" w:rsidR="00D23EAF" w:rsidRPr="00D1042E" w:rsidRDefault="00800A20"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3.87 ± 1.67</w:t>
            </w:r>
          </w:p>
        </w:tc>
        <w:tc>
          <w:tcPr>
            <w:tcW w:w="903" w:type="dxa"/>
            <w:hideMark/>
          </w:tcPr>
          <w:p w14:paraId="135E4EEE" w14:textId="0C7F15C2" w:rsidR="00D23EAF" w:rsidRPr="00D1042E" w:rsidRDefault="006D73D6"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w:t>
            </w:r>
            <w:r w:rsidR="00F44B7A" w:rsidRPr="00D1042E">
              <w:rPr>
                <w:rFonts w:ascii="Times New Roman" w:hAnsi="Times New Roman" w:cs="Times New Roman"/>
                <w:sz w:val="18"/>
                <w:szCs w:val="18"/>
              </w:rPr>
              <w:t>65</w:t>
            </w:r>
          </w:p>
        </w:tc>
      </w:tr>
      <w:tr w:rsidR="00D23EAF" w:rsidRPr="00D1042E" w14:paraId="26217BFE" w14:textId="77777777" w:rsidTr="00006546">
        <w:tc>
          <w:tcPr>
            <w:tcW w:w="2547" w:type="dxa"/>
            <w:hideMark/>
          </w:tcPr>
          <w:p w14:paraId="3142E393" w14:textId="2096A8CD" w:rsidR="00D23EAF" w:rsidRPr="00D1042E" w:rsidRDefault="00D23EAF"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HbA1c (%)</w:t>
            </w:r>
          </w:p>
        </w:tc>
        <w:tc>
          <w:tcPr>
            <w:tcW w:w="1559" w:type="dxa"/>
            <w:hideMark/>
          </w:tcPr>
          <w:p w14:paraId="6E214FEC" w14:textId="6AFD9339" w:rsidR="00D23EAF" w:rsidRPr="00D1042E" w:rsidRDefault="00CB017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5</w:t>
            </w:r>
            <w:r w:rsidR="00BF1533" w:rsidRPr="00D1042E">
              <w:rPr>
                <w:rFonts w:ascii="Times New Roman" w:hAnsi="Times New Roman" w:cs="Times New Roman"/>
                <w:sz w:val="18"/>
                <w:szCs w:val="18"/>
              </w:rPr>
              <w:t>.</w:t>
            </w:r>
            <w:r w:rsidRPr="00D1042E">
              <w:rPr>
                <w:rFonts w:ascii="Times New Roman" w:hAnsi="Times New Roman" w:cs="Times New Roman"/>
                <w:sz w:val="18"/>
                <w:szCs w:val="18"/>
              </w:rPr>
              <w:t>99</w:t>
            </w:r>
            <w:r w:rsidR="00BF1533" w:rsidRPr="00D1042E">
              <w:rPr>
                <w:rFonts w:ascii="Times New Roman" w:hAnsi="Times New Roman" w:cs="Times New Roman"/>
                <w:sz w:val="18"/>
                <w:szCs w:val="18"/>
              </w:rPr>
              <w:t xml:space="preserve"> ± 1.3</w:t>
            </w:r>
            <w:r w:rsidRPr="00D1042E">
              <w:rPr>
                <w:rFonts w:ascii="Times New Roman" w:hAnsi="Times New Roman" w:cs="Times New Roman"/>
                <w:sz w:val="18"/>
                <w:szCs w:val="18"/>
              </w:rPr>
              <w:t>5</w:t>
            </w:r>
          </w:p>
        </w:tc>
        <w:tc>
          <w:tcPr>
            <w:tcW w:w="1276" w:type="dxa"/>
            <w:hideMark/>
          </w:tcPr>
          <w:p w14:paraId="0F04028E" w14:textId="2A5F2340" w:rsidR="00D23EAF" w:rsidRPr="00D1042E" w:rsidRDefault="00BF153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6.07 ± 1.32</w:t>
            </w:r>
          </w:p>
        </w:tc>
        <w:tc>
          <w:tcPr>
            <w:tcW w:w="1417" w:type="dxa"/>
            <w:hideMark/>
          </w:tcPr>
          <w:p w14:paraId="27E2B1C4" w14:textId="1D05DDFB" w:rsidR="00D23EAF" w:rsidRPr="00D1042E" w:rsidRDefault="00BF153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6.37 ± 1.4</w:t>
            </w:r>
            <w:r w:rsidR="00CB0173" w:rsidRPr="00D1042E">
              <w:rPr>
                <w:rFonts w:ascii="Times New Roman" w:hAnsi="Times New Roman" w:cs="Times New Roman"/>
                <w:sz w:val="18"/>
                <w:szCs w:val="18"/>
              </w:rPr>
              <w:t>3</w:t>
            </w:r>
          </w:p>
        </w:tc>
        <w:tc>
          <w:tcPr>
            <w:tcW w:w="1358" w:type="dxa"/>
            <w:hideMark/>
          </w:tcPr>
          <w:p w14:paraId="3ECA7E2D" w14:textId="4B972455" w:rsidR="00D23EAF" w:rsidRPr="00D1042E" w:rsidRDefault="00BF153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6.31 ± 1.34</w:t>
            </w:r>
          </w:p>
        </w:tc>
        <w:tc>
          <w:tcPr>
            <w:tcW w:w="903" w:type="dxa"/>
            <w:hideMark/>
          </w:tcPr>
          <w:p w14:paraId="7957533E" w14:textId="556C5B00" w:rsidR="00D23EAF" w:rsidRPr="00D1042E" w:rsidRDefault="00BF153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w:t>
            </w:r>
            <w:r w:rsidR="00053499" w:rsidRPr="00D1042E">
              <w:rPr>
                <w:rFonts w:ascii="Times New Roman" w:hAnsi="Times New Roman" w:cs="Times New Roman"/>
                <w:sz w:val="18"/>
                <w:szCs w:val="18"/>
              </w:rPr>
              <w:t>2</w:t>
            </w:r>
            <w:r w:rsidR="004A614D" w:rsidRPr="00D1042E">
              <w:rPr>
                <w:rFonts w:ascii="Times New Roman" w:hAnsi="Times New Roman" w:cs="Times New Roman"/>
                <w:sz w:val="18"/>
                <w:szCs w:val="18"/>
              </w:rPr>
              <w:t>7</w:t>
            </w:r>
            <w:r w:rsidR="00094E4F" w:rsidRPr="00094E4F">
              <w:rPr>
                <w:rFonts w:ascii="Times New Roman" w:hAnsi="Times New Roman" w:cs="Times New Roman"/>
                <w:bCs/>
                <w:sz w:val="18"/>
                <w:szCs w:val="18"/>
                <w:vertAlign w:val="superscript"/>
              </w:rPr>
              <w:t>*</w:t>
            </w:r>
          </w:p>
        </w:tc>
      </w:tr>
      <w:tr w:rsidR="00D23EAF" w:rsidRPr="00D1042E" w14:paraId="1DFEDAF6" w14:textId="77777777" w:rsidTr="00006546">
        <w:tc>
          <w:tcPr>
            <w:tcW w:w="2547" w:type="dxa"/>
            <w:hideMark/>
          </w:tcPr>
          <w:p w14:paraId="6D9E8C86" w14:textId="1405A4A2" w:rsidR="00D23EAF" w:rsidRPr="00D1042E" w:rsidRDefault="00D23EAF"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Total cholesterol (mmol/L)</w:t>
            </w:r>
          </w:p>
        </w:tc>
        <w:tc>
          <w:tcPr>
            <w:tcW w:w="1559" w:type="dxa"/>
            <w:hideMark/>
          </w:tcPr>
          <w:p w14:paraId="7681D4EE" w14:textId="6050150B" w:rsidR="00D23EAF" w:rsidRPr="00D1042E" w:rsidRDefault="00974592"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4.8</w:t>
            </w:r>
            <w:r w:rsidR="00E631FF" w:rsidRPr="00D1042E">
              <w:rPr>
                <w:rFonts w:ascii="Times New Roman" w:hAnsi="Times New Roman" w:cs="Times New Roman"/>
                <w:sz w:val="18"/>
                <w:szCs w:val="18"/>
              </w:rPr>
              <w:t>1</w:t>
            </w:r>
            <w:r w:rsidRPr="00D1042E">
              <w:rPr>
                <w:rFonts w:ascii="Times New Roman" w:hAnsi="Times New Roman" w:cs="Times New Roman"/>
                <w:sz w:val="18"/>
                <w:szCs w:val="18"/>
              </w:rPr>
              <w:t xml:space="preserve"> ± 1.2</w:t>
            </w:r>
            <w:r w:rsidR="00E631FF" w:rsidRPr="00D1042E">
              <w:rPr>
                <w:rFonts w:ascii="Times New Roman" w:hAnsi="Times New Roman" w:cs="Times New Roman"/>
                <w:sz w:val="18"/>
                <w:szCs w:val="18"/>
              </w:rPr>
              <w:t>6</w:t>
            </w:r>
          </w:p>
        </w:tc>
        <w:tc>
          <w:tcPr>
            <w:tcW w:w="1276" w:type="dxa"/>
            <w:hideMark/>
          </w:tcPr>
          <w:p w14:paraId="6DD2B029" w14:textId="7B4437D6" w:rsidR="00D23EAF" w:rsidRPr="00D1042E" w:rsidRDefault="00B73475"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4.6</w:t>
            </w:r>
            <w:r w:rsidR="00E631FF" w:rsidRPr="00D1042E">
              <w:rPr>
                <w:rFonts w:ascii="Times New Roman" w:hAnsi="Times New Roman" w:cs="Times New Roman"/>
                <w:sz w:val="18"/>
                <w:szCs w:val="18"/>
              </w:rPr>
              <w:t>7</w:t>
            </w:r>
            <w:r w:rsidRPr="00D1042E">
              <w:rPr>
                <w:rFonts w:ascii="Times New Roman" w:hAnsi="Times New Roman" w:cs="Times New Roman"/>
                <w:sz w:val="18"/>
                <w:szCs w:val="18"/>
              </w:rPr>
              <w:t xml:space="preserve"> ± 1.31</w:t>
            </w:r>
          </w:p>
        </w:tc>
        <w:tc>
          <w:tcPr>
            <w:tcW w:w="1417" w:type="dxa"/>
            <w:hideMark/>
          </w:tcPr>
          <w:p w14:paraId="46BCFEEB" w14:textId="031EFBB7" w:rsidR="00D23EAF" w:rsidRPr="00D1042E" w:rsidRDefault="00D7680D"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4.7</w:t>
            </w:r>
            <w:r w:rsidR="00E631FF" w:rsidRPr="00D1042E">
              <w:rPr>
                <w:rFonts w:ascii="Times New Roman" w:hAnsi="Times New Roman" w:cs="Times New Roman"/>
                <w:sz w:val="18"/>
                <w:szCs w:val="18"/>
              </w:rPr>
              <w:t>4</w:t>
            </w:r>
            <w:r w:rsidRPr="00D1042E">
              <w:rPr>
                <w:rFonts w:ascii="Times New Roman" w:hAnsi="Times New Roman" w:cs="Times New Roman"/>
                <w:sz w:val="18"/>
                <w:szCs w:val="18"/>
              </w:rPr>
              <w:t xml:space="preserve"> ± 1.25</w:t>
            </w:r>
          </w:p>
        </w:tc>
        <w:tc>
          <w:tcPr>
            <w:tcW w:w="1358" w:type="dxa"/>
            <w:hideMark/>
          </w:tcPr>
          <w:p w14:paraId="5B8C581C" w14:textId="0D87C773" w:rsidR="00D23EAF" w:rsidRPr="00D1042E" w:rsidRDefault="00D24909"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4.67 ± 1.30</w:t>
            </w:r>
          </w:p>
        </w:tc>
        <w:tc>
          <w:tcPr>
            <w:tcW w:w="903" w:type="dxa"/>
            <w:hideMark/>
          </w:tcPr>
          <w:p w14:paraId="321D02BD" w14:textId="56AB4F68"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w:t>
            </w:r>
            <w:r w:rsidR="00E631FF" w:rsidRPr="00D1042E">
              <w:rPr>
                <w:rFonts w:ascii="Times New Roman" w:hAnsi="Times New Roman" w:cs="Times New Roman"/>
                <w:sz w:val="18"/>
                <w:szCs w:val="18"/>
              </w:rPr>
              <w:t>6</w:t>
            </w:r>
            <w:r w:rsidR="00A32F0D" w:rsidRPr="00D1042E">
              <w:rPr>
                <w:rFonts w:ascii="Times New Roman" w:hAnsi="Times New Roman" w:cs="Times New Roman"/>
                <w:sz w:val="18"/>
                <w:szCs w:val="18"/>
              </w:rPr>
              <w:t>80</w:t>
            </w:r>
          </w:p>
        </w:tc>
      </w:tr>
      <w:tr w:rsidR="00D23EAF" w:rsidRPr="00D1042E" w14:paraId="118C8FD3" w14:textId="77777777" w:rsidTr="00006546">
        <w:tc>
          <w:tcPr>
            <w:tcW w:w="2547" w:type="dxa"/>
            <w:hideMark/>
          </w:tcPr>
          <w:p w14:paraId="5522E216" w14:textId="355C44B6" w:rsidR="00D23EAF" w:rsidRPr="00D1042E" w:rsidRDefault="00D23EAF"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LDL cholesterol (mmol/L)</w:t>
            </w:r>
          </w:p>
        </w:tc>
        <w:tc>
          <w:tcPr>
            <w:tcW w:w="1559" w:type="dxa"/>
            <w:hideMark/>
          </w:tcPr>
          <w:p w14:paraId="36485436" w14:textId="05121DE8" w:rsidR="00D23EAF" w:rsidRPr="00D1042E" w:rsidRDefault="00BE5C0E"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2.8</w:t>
            </w:r>
            <w:r w:rsidR="00ED327B" w:rsidRPr="00D1042E">
              <w:rPr>
                <w:rFonts w:ascii="Times New Roman" w:hAnsi="Times New Roman" w:cs="Times New Roman"/>
                <w:sz w:val="18"/>
                <w:szCs w:val="18"/>
              </w:rPr>
              <w:t>1</w:t>
            </w:r>
            <w:r w:rsidR="003F2B52" w:rsidRPr="00D1042E">
              <w:rPr>
                <w:rFonts w:ascii="Times New Roman" w:hAnsi="Times New Roman" w:cs="Times New Roman"/>
                <w:sz w:val="18"/>
                <w:szCs w:val="18"/>
              </w:rPr>
              <w:t xml:space="preserve"> ± 0.89</w:t>
            </w:r>
          </w:p>
        </w:tc>
        <w:tc>
          <w:tcPr>
            <w:tcW w:w="1276" w:type="dxa"/>
            <w:hideMark/>
          </w:tcPr>
          <w:p w14:paraId="0FD37CE1" w14:textId="74BE5E19" w:rsidR="00D23EAF" w:rsidRPr="00D1042E" w:rsidRDefault="004443DB"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2.77</w:t>
            </w:r>
            <w:r w:rsidR="003878A1" w:rsidRPr="00D1042E">
              <w:rPr>
                <w:rFonts w:ascii="Times New Roman" w:hAnsi="Times New Roman" w:cs="Times New Roman"/>
                <w:sz w:val="18"/>
                <w:szCs w:val="18"/>
              </w:rPr>
              <w:t xml:space="preserve"> ± 0.95</w:t>
            </w:r>
          </w:p>
        </w:tc>
        <w:tc>
          <w:tcPr>
            <w:tcW w:w="1417" w:type="dxa"/>
            <w:hideMark/>
          </w:tcPr>
          <w:p w14:paraId="3F6A6E5F" w14:textId="046087E7" w:rsidR="00D23EAF" w:rsidRPr="00D1042E" w:rsidRDefault="0005123B"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w:t>
            </w:r>
            <w:r w:rsidR="00ED327B" w:rsidRPr="00D1042E">
              <w:rPr>
                <w:rFonts w:ascii="Times New Roman" w:hAnsi="Times New Roman" w:cs="Times New Roman"/>
                <w:sz w:val="18"/>
                <w:szCs w:val="18"/>
              </w:rPr>
              <w:t>79</w:t>
            </w:r>
            <w:r w:rsidRPr="00D1042E">
              <w:rPr>
                <w:rFonts w:ascii="Times New Roman" w:hAnsi="Times New Roman" w:cs="Times New Roman"/>
                <w:sz w:val="18"/>
                <w:szCs w:val="18"/>
              </w:rPr>
              <w:t xml:space="preserve"> ± 0.8</w:t>
            </w:r>
            <w:r w:rsidR="00ED327B" w:rsidRPr="00D1042E">
              <w:rPr>
                <w:rFonts w:ascii="Times New Roman" w:hAnsi="Times New Roman" w:cs="Times New Roman"/>
                <w:sz w:val="18"/>
                <w:szCs w:val="18"/>
              </w:rPr>
              <w:t>9</w:t>
            </w:r>
          </w:p>
        </w:tc>
        <w:tc>
          <w:tcPr>
            <w:tcW w:w="1358" w:type="dxa"/>
            <w:hideMark/>
          </w:tcPr>
          <w:p w14:paraId="711919E9" w14:textId="44825760" w:rsidR="00D23EAF" w:rsidRPr="00D1042E" w:rsidRDefault="004F5FBE"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2.75</w:t>
            </w:r>
            <w:r w:rsidR="007B675D" w:rsidRPr="00D1042E">
              <w:rPr>
                <w:rFonts w:ascii="Times New Roman" w:hAnsi="Times New Roman" w:cs="Times New Roman"/>
                <w:sz w:val="18"/>
                <w:szCs w:val="18"/>
              </w:rPr>
              <w:t xml:space="preserve"> ± 0.90</w:t>
            </w:r>
          </w:p>
        </w:tc>
        <w:tc>
          <w:tcPr>
            <w:tcW w:w="903" w:type="dxa"/>
            <w:hideMark/>
          </w:tcPr>
          <w:p w14:paraId="6B03F2F5" w14:textId="6E5FB982"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w:t>
            </w:r>
            <w:r w:rsidR="00ED327B" w:rsidRPr="00D1042E">
              <w:rPr>
                <w:rFonts w:ascii="Times New Roman" w:hAnsi="Times New Roman" w:cs="Times New Roman"/>
                <w:bCs/>
                <w:sz w:val="18"/>
                <w:szCs w:val="18"/>
              </w:rPr>
              <w:t>94</w:t>
            </w:r>
            <w:r w:rsidR="00120A7C" w:rsidRPr="00D1042E">
              <w:rPr>
                <w:rFonts w:ascii="Times New Roman" w:hAnsi="Times New Roman" w:cs="Times New Roman"/>
                <w:bCs/>
                <w:sz w:val="18"/>
                <w:szCs w:val="18"/>
              </w:rPr>
              <w:t>3</w:t>
            </w:r>
          </w:p>
        </w:tc>
      </w:tr>
      <w:tr w:rsidR="00D23EAF" w:rsidRPr="00D1042E" w14:paraId="3C98CBC0" w14:textId="77777777" w:rsidTr="00006546">
        <w:tc>
          <w:tcPr>
            <w:tcW w:w="2547" w:type="dxa"/>
            <w:hideMark/>
          </w:tcPr>
          <w:p w14:paraId="58765E01" w14:textId="2C045B30" w:rsidR="00D23EAF" w:rsidRPr="00D1042E" w:rsidRDefault="00D23EAF" w:rsidP="002A3CBE">
            <w:pPr>
              <w:wordWrap/>
              <w:spacing w:line="240" w:lineRule="atLeast"/>
              <w:ind w:left="180" w:hangingChars="100" w:hanging="180"/>
              <w:jc w:val="left"/>
              <w:rPr>
                <w:rFonts w:ascii="Times New Roman" w:hAnsi="Times New Roman" w:cs="Times New Roman"/>
                <w:sz w:val="18"/>
                <w:szCs w:val="18"/>
              </w:rPr>
            </w:pPr>
            <w:proofErr w:type="spellStart"/>
            <w:r w:rsidRPr="00D1042E">
              <w:rPr>
                <w:rFonts w:ascii="Times New Roman" w:hAnsi="Times New Roman" w:cs="Times New Roman"/>
                <w:sz w:val="18"/>
                <w:szCs w:val="18"/>
              </w:rPr>
              <w:t>hsCRP</w:t>
            </w:r>
            <w:proofErr w:type="spellEnd"/>
            <w:r w:rsidRPr="00D1042E">
              <w:rPr>
                <w:rFonts w:ascii="Times New Roman" w:hAnsi="Times New Roman" w:cs="Times New Roman"/>
                <w:sz w:val="18"/>
                <w:szCs w:val="18"/>
              </w:rPr>
              <w:t xml:space="preserve"> (mmol/L)</w:t>
            </w:r>
          </w:p>
        </w:tc>
        <w:tc>
          <w:tcPr>
            <w:tcW w:w="1559" w:type="dxa"/>
            <w:hideMark/>
          </w:tcPr>
          <w:p w14:paraId="500129B9" w14:textId="543729B0" w:rsidR="00D23EAF" w:rsidRPr="00D1042E" w:rsidRDefault="00B56FC5"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0.17 ± 0.57</w:t>
            </w:r>
          </w:p>
        </w:tc>
        <w:tc>
          <w:tcPr>
            <w:tcW w:w="1276" w:type="dxa"/>
            <w:hideMark/>
          </w:tcPr>
          <w:p w14:paraId="57AA847C" w14:textId="3E77C216" w:rsidR="00D23EAF" w:rsidRPr="00D1042E" w:rsidRDefault="0048450B"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0.19</w:t>
            </w:r>
            <w:r w:rsidR="00F87F50" w:rsidRPr="00D1042E">
              <w:rPr>
                <w:rFonts w:ascii="Times New Roman" w:hAnsi="Times New Roman" w:cs="Times New Roman"/>
                <w:sz w:val="18"/>
                <w:szCs w:val="18"/>
              </w:rPr>
              <w:t xml:space="preserve"> ± 0.57</w:t>
            </w:r>
          </w:p>
        </w:tc>
        <w:tc>
          <w:tcPr>
            <w:tcW w:w="1417" w:type="dxa"/>
            <w:hideMark/>
          </w:tcPr>
          <w:p w14:paraId="43A96090" w14:textId="4BBBFC2C" w:rsidR="00D23EAF" w:rsidRPr="00D1042E" w:rsidRDefault="00914B7B"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0.22</w:t>
            </w:r>
            <w:r w:rsidR="0063681A" w:rsidRPr="00D1042E">
              <w:rPr>
                <w:rFonts w:ascii="Times New Roman" w:hAnsi="Times New Roman" w:cs="Times New Roman"/>
                <w:sz w:val="18"/>
                <w:szCs w:val="18"/>
              </w:rPr>
              <w:t xml:space="preserve"> ± 0.64</w:t>
            </w:r>
          </w:p>
        </w:tc>
        <w:tc>
          <w:tcPr>
            <w:tcW w:w="1358" w:type="dxa"/>
            <w:hideMark/>
          </w:tcPr>
          <w:p w14:paraId="53EA5425" w14:textId="35D346CA" w:rsidR="00D23EAF" w:rsidRPr="00D1042E" w:rsidRDefault="00D81AE4"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0.37</w:t>
            </w:r>
            <w:r w:rsidR="00E2206B" w:rsidRPr="00D1042E">
              <w:rPr>
                <w:rFonts w:ascii="Times New Roman" w:hAnsi="Times New Roman" w:cs="Times New Roman"/>
                <w:sz w:val="18"/>
                <w:szCs w:val="18"/>
              </w:rPr>
              <w:t xml:space="preserve"> ± 1.06</w:t>
            </w:r>
          </w:p>
        </w:tc>
        <w:tc>
          <w:tcPr>
            <w:tcW w:w="903" w:type="dxa"/>
            <w:hideMark/>
          </w:tcPr>
          <w:p w14:paraId="5FAAF57E" w14:textId="695C9561"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w:t>
            </w:r>
            <w:r w:rsidR="00C0205B" w:rsidRPr="00D1042E">
              <w:rPr>
                <w:rFonts w:ascii="Times New Roman" w:hAnsi="Times New Roman" w:cs="Times New Roman"/>
                <w:sz w:val="18"/>
                <w:szCs w:val="18"/>
              </w:rPr>
              <w:t>278</w:t>
            </w:r>
          </w:p>
        </w:tc>
      </w:tr>
      <w:tr w:rsidR="00D23EAF" w:rsidRPr="00D1042E" w14:paraId="29232C29" w14:textId="77777777" w:rsidTr="00006546">
        <w:tc>
          <w:tcPr>
            <w:tcW w:w="2547" w:type="dxa"/>
            <w:hideMark/>
          </w:tcPr>
          <w:p w14:paraId="4CCD4A95" w14:textId="1403E558" w:rsidR="00D23EAF" w:rsidRPr="00D1042E" w:rsidRDefault="00D23EAF"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Homocysteine (</w:t>
            </w:r>
            <w:proofErr w:type="spellStart"/>
            <w:r w:rsidRPr="00D1042E">
              <w:rPr>
                <w:rFonts w:ascii="Times New Roman" w:hAnsi="Times New Roman" w:cs="Times New Roman"/>
                <w:sz w:val="18"/>
                <w:szCs w:val="18"/>
              </w:rPr>
              <w:t>μmol</w:t>
            </w:r>
            <w:proofErr w:type="spellEnd"/>
            <w:r w:rsidRPr="00D1042E">
              <w:rPr>
                <w:rFonts w:ascii="Times New Roman" w:hAnsi="Times New Roman" w:cs="Times New Roman"/>
                <w:sz w:val="18"/>
                <w:szCs w:val="18"/>
              </w:rPr>
              <w:t>/L)</w:t>
            </w:r>
          </w:p>
        </w:tc>
        <w:tc>
          <w:tcPr>
            <w:tcW w:w="1559" w:type="dxa"/>
            <w:hideMark/>
          </w:tcPr>
          <w:p w14:paraId="7AB31B0E" w14:textId="44A8B674" w:rsidR="00D23EAF" w:rsidRPr="00D1042E" w:rsidRDefault="005C21C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14.9</w:t>
            </w:r>
            <w:r w:rsidR="004D194B" w:rsidRPr="00D1042E">
              <w:rPr>
                <w:rFonts w:ascii="Times New Roman" w:hAnsi="Times New Roman" w:cs="Times New Roman"/>
                <w:sz w:val="18"/>
                <w:szCs w:val="18"/>
              </w:rPr>
              <w:t>4</w:t>
            </w:r>
            <w:r w:rsidRPr="00D1042E">
              <w:rPr>
                <w:rFonts w:ascii="Times New Roman" w:hAnsi="Times New Roman" w:cs="Times New Roman"/>
                <w:sz w:val="18"/>
                <w:szCs w:val="18"/>
              </w:rPr>
              <w:t xml:space="preserve"> ± 7.5</w:t>
            </w:r>
            <w:r w:rsidR="007A298C" w:rsidRPr="00D1042E">
              <w:rPr>
                <w:rFonts w:ascii="Times New Roman" w:hAnsi="Times New Roman" w:cs="Times New Roman"/>
                <w:sz w:val="18"/>
                <w:szCs w:val="18"/>
              </w:rPr>
              <w:t>3</w:t>
            </w:r>
          </w:p>
        </w:tc>
        <w:tc>
          <w:tcPr>
            <w:tcW w:w="1276" w:type="dxa"/>
            <w:hideMark/>
          </w:tcPr>
          <w:p w14:paraId="4421DBA0" w14:textId="176C5856" w:rsidR="00D23EAF" w:rsidRPr="00D1042E" w:rsidRDefault="005C21C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14.6</w:t>
            </w:r>
            <w:r w:rsidR="004D194B" w:rsidRPr="00D1042E">
              <w:rPr>
                <w:rFonts w:ascii="Times New Roman" w:hAnsi="Times New Roman" w:cs="Times New Roman"/>
                <w:sz w:val="18"/>
                <w:szCs w:val="18"/>
              </w:rPr>
              <w:t>1</w:t>
            </w:r>
            <w:r w:rsidRPr="00D1042E">
              <w:rPr>
                <w:rFonts w:ascii="Times New Roman" w:hAnsi="Times New Roman" w:cs="Times New Roman"/>
                <w:sz w:val="18"/>
                <w:szCs w:val="18"/>
              </w:rPr>
              <w:t xml:space="preserve"> ± 6.28</w:t>
            </w:r>
          </w:p>
        </w:tc>
        <w:tc>
          <w:tcPr>
            <w:tcW w:w="1417" w:type="dxa"/>
            <w:hideMark/>
          </w:tcPr>
          <w:p w14:paraId="61F3668F" w14:textId="478D685A" w:rsidR="00D23EAF" w:rsidRPr="00D1042E" w:rsidRDefault="005C21C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15.1</w:t>
            </w:r>
            <w:r w:rsidR="004D194B" w:rsidRPr="00D1042E">
              <w:rPr>
                <w:rFonts w:ascii="Times New Roman" w:hAnsi="Times New Roman" w:cs="Times New Roman"/>
                <w:sz w:val="18"/>
                <w:szCs w:val="18"/>
              </w:rPr>
              <w:t>9</w:t>
            </w:r>
            <w:r w:rsidRPr="00D1042E">
              <w:rPr>
                <w:rFonts w:ascii="Times New Roman" w:hAnsi="Times New Roman" w:cs="Times New Roman"/>
                <w:sz w:val="18"/>
                <w:szCs w:val="18"/>
              </w:rPr>
              <w:t xml:space="preserve"> ± 6.2</w:t>
            </w:r>
            <w:r w:rsidR="007A298C" w:rsidRPr="00D1042E">
              <w:rPr>
                <w:rFonts w:ascii="Times New Roman" w:hAnsi="Times New Roman" w:cs="Times New Roman"/>
                <w:sz w:val="18"/>
                <w:szCs w:val="18"/>
              </w:rPr>
              <w:t>0</w:t>
            </w:r>
          </w:p>
        </w:tc>
        <w:tc>
          <w:tcPr>
            <w:tcW w:w="1358" w:type="dxa"/>
            <w:hideMark/>
          </w:tcPr>
          <w:p w14:paraId="51B26932" w14:textId="4200B47F" w:rsidR="00D23EAF" w:rsidRPr="00D1042E" w:rsidRDefault="005C21C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16.77 ± 6.89</w:t>
            </w:r>
          </w:p>
        </w:tc>
        <w:tc>
          <w:tcPr>
            <w:tcW w:w="903" w:type="dxa"/>
            <w:hideMark/>
          </w:tcPr>
          <w:p w14:paraId="447A768F" w14:textId="16E9310B"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w:t>
            </w:r>
            <w:r w:rsidR="004D194B" w:rsidRPr="00D1042E">
              <w:rPr>
                <w:rFonts w:ascii="Times New Roman" w:hAnsi="Times New Roman" w:cs="Times New Roman"/>
                <w:sz w:val="18"/>
                <w:szCs w:val="18"/>
              </w:rPr>
              <w:t>0</w:t>
            </w:r>
            <w:r w:rsidR="009B742B" w:rsidRPr="00D1042E">
              <w:rPr>
                <w:rFonts w:ascii="Times New Roman" w:hAnsi="Times New Roman" w:cs="Times New Roman"/>
                <w:sz w:val="18"/>
                <w:szCs w:val="18"/>
              </w:rPr>
              <w:t>51</w:t>
            </w:r>
          </w:p>
        </w:tc>
      </w:tr>
      <w:tr w:rsidR="00D23EAF" w:rsidRPr="00D1042E" w14:paraId="29160590" w14:textId="77777777" w:rsidTr="00006546">
        <w:tc>
          <w:tcPr>
            <w:tcW w:w="2547" w:type="dxa"/>
            <w:hideMark/>
          </w:tcPr>
          <w:p w14:paraId="251A4548" w14:textId="3B7B4907" w:rsidR="00D23EAF" w:rsidRPr="00D1042E" w:rsidRDefault="00D23EAF"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R</w:t>
            </w:r>
            <w:r w:rsidR="00C273ED">
              <w:rPr>
                <w:rFonts w:ascii="Times New Roman" w:hAnsi="Times New Roman" w:cs="Times New Roman"/>
                <w:sz w:val="18"/>
                <w:szCs w:val="18"/>
              </w:rPr>
              <w:t xml:space="preserve">ight </w:t>
            </w:r>
            <w:r w:rsidRPr="00D1042E">
              <w:rPr>
                <w:rFonts w:ascii="Times New Roman" w:hAnsi="Times New Roman" w:cs="Times New Roman"/>
                <w:sz w:val="18"/>
                <w:szCs w:val="18"/>
              </w:rPr>
              <w:t>MCA PI (n =</w:t>
            </w:r>
            <w:r w:rsidR="00E02397" w:rsidRPr="00D1042E">
              <w:rPr>
                <w:rFonts w:ascii="Times New Roman" w:hAnsi="Times New Roman" w:cs="Times New Roman"/>
                <w:sz w:val="18"/>
                <w:szCs w:val="18"/>
              </w:rPr>
              <w:t xml:space="preserve"> 47</w:t>
            </w:r>
            <w:r w:rsidR="004C0DD2" w:rsidRPr="00D1042E">
              <w:rPr>
                <w:rFonts w:ascii="Times New Roman" w:hAnsi="Times New Roman" w:cs="Times New Roman"/>
                <w:sz w:val="18"/>
                <w:szCs w:val="18"/>
              </w:rPr>
              <w:t>4</w:t>
            </w:r>
            <w:r w:rsidRPr="00D1042E">
              <w:rPr>
                <w:rFonts w:ascii="Times New Roman" w:hAnsi="Times New Roman" w:cs="Times New Roman"/>
                <w:sz w:val="18"/>
                <w:szCs w:val="18"/>
              </w:rPr>
              <w:t>)</w:t>
            </w:r>
          </w:p>
        </w:tc>
        <w:tc>
          <w:tcPr>
            <w:tcW w:w="1559" w:type="dxa"/>
            <w:hideMark/>
          </w:tcPr>
          <w:p w14:paraId="2044A627" w14:textId="498FD66F"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0.7</w:t>
            </w:r>
            <w:r w:rsidR="00281F68" w:rsidRPr="00D1042E">
              <w:rPr>
                <w:rFonts w:ascii="Times New Roman" w:hAnsi="Times New Roman" w:cs="Times New Roman"/>
                <w:sz w:val="18"/>
                <w:szCs w:val="18"/>
              </w:rPr>
              <w:t>5</w:t>
            </w:r>
            <w:r w:rsidRPr="00D1042E">
              <w:rPr>
                <w:rFonts w:ascii="Times New Roman" w:hAnsi="Times New Roman" w:cs="Times New Roman"/>
                <w:sz w:val="18"/>
                <w:szCs w:val="18"/>
              </w:rPr>
              <w:t xml:space="preserve"> ± 0.13</w:t>
            </w:r>
          </w:p>
          <w:p w14:paraId="7BE09CB7" w14:textId="2E223E5C" w:rsidR="00BA5A29" w:rsidRPr="00D1042E" w:rsidRDefault="00BA5A29"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(n = 13</w:t>
            </w:r>
            <w:r w:rsidR="004C2D74" w:rsidRPr="00D1042E">
              <w:rPr>
                <w:rFonts w:ascii="Times New Roman" w:hAnsi="Times New Roman" w:cs="Times New Roman"/>
                <w:sz w:val="18"/>
                <w:szCs w:val="18"/>
              </w:rPr>
              <w:t>8</w:t>
            </w:r>
            <w:r w:rsidRPr="00D1042E">
              <w:rPr>
                <w:rFonts w:ascii="Times New Roman" w:hAnsi="Times New Roman" w:cs="Times New Roman"/>
                <w:sz w:val="18"/>
                <w:szCs w:val="18"/>
              </w:rPr>
              <w:t>)</w:t>
            </w:r>
          </w:p>
        </w:tc>
        <w:tc>
          <w:tcPr>
            <w:tcW w:w="1276" w:type="dxa"/>
            <w:hideMark/>
          </w:tcPr>
          <w:p w14:paraId="685020DD" w14:textId="77777777"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0.87 ± 0.13</w:t>
            </w:r>
          </w:p>
          <w:p w14:paraId="72E91635" w14:textId="1779B6E6" w:rsidR="00BA5A29" w:rsidRPr="00D1042E" w:rsidRDefault="00BA5A29"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(n = 136)</w:t>
            </w:r>
          </w:p>
        </w:tc>
        <w:tc>
          <w:tcPr>
            <w:tcW w:w="1417" w:type="dxa"/>
            <w:hideMark/>
          </w:tcPr>
          <w:p w14:paraId="3D4585C6" w14:textId="77777777"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1.02 ± 0.16</w:t>
            </w:r>
          </w:p>
          <w:p w14:paraId="7305E7A9" w14:textId="72BF27AF" w:rsidR="00BA5A29" w:rsidRPr="00D1042E" w:rsidRDefault="00BA5A29"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(n = 13</w:t>
            </w:r>
            <w:r w:rsidR="002F7C39" w:rsidRPr="00D1042E">
              <w:rPr>
                <w:rFonts w:ascii="Times New Roman" w:hAnsi="Times New Roman" w:cs="Times New Roman"/>
                <w:sz w:val="18"/>
                <w:szCs w:val="18"/>
              </w:rPr>
              <w:t>7</w:t>
            </w:r>
            <w:r w:rsidRPr="00D1042E">
              <w:rPr>
                <w:rFonts w:ascii="Times New Roman" w:hAnsi="Times New Roman" w:cs="Times New Roman"/>
                <w:sz w:val="18"/>
                <w:szCs w:val="18"/>
              </w:rPr>
              <w:t>)</w:t>
            </w:r>
          </w:p>
        </w:tc>
        <w:tc>
          <w:tcPr>
            <w:tcW w:w="1358" w:type="dxa"/>
            <w:hideMark/>
          </w:tcPr>
          <w:p w14:paraId="4F2130C8" w14:textId="77777777"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1.23 ± 0.20</w:t>
            </w:r>
          </w:p>
          <w:p w14:paraId="44953AB3" w14:textId="7F749639" w:rsidR="00BA5A29" w:rsidRPr="00D1042E" w:rsidRDefault="00BA5A29"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(n = 63)</w:t>
            </w:r>
          </w:p>
        </w:tc>
        <w:tc>
          <w:tcPr>
            <w:tcW w:w="903" w:type="dxa"/>
            <w:hideMark/>
          </w:tcPr>
          <w:p w14:paraId="2BF9CC0E" w14:textId="0D76B6DE"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&lt;0.001</w:t>
            </w:r>
            <w:r w:rsidR="00094E4F" w:rsidRPr="00094E4F">
              <w:rPr>
                <w:rFonts w:ascii="Times New Roman" w:hAnsi="Times New Roman" w:cs="Times New Roman"/>
                <w:bCs/>
                <w:sz w:val="18"/>
                <w:szCs w:val="18"/>
                <w:vertAlign w:val="superscript"/>
              </w:rPr>
              <w:t>***</w:t>
            </w:r>
          </w:p>
        </w:tc>
      </w:tr>
      <w:tr w:rsidR="0032642C" w:rsidRPr="00D1042E" w14:paraId="4C331A75" w14:textId="77777777" w:rsidTr="00006546">
        <w:tc>
          <w:tcPr>
            <w:tcW w:w="2547" w:type="dxa"/>
            <w:hideMark/>
          </w:tcPr>
          <w:p w14:paraId="4CE01BEF" w14:textId="03AD77AD" w:rsidR="0032642C" w:rsidRPr="00D1042E" w:rsidRDefault="0032642C"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L</w:t>
            </w:r>
            <w:r w:rsidR="00C273ED">
              <w:rPr>
                <w:rFonts w:ascii="Times New Roman" w:hAnsi="Times New Roman" w:cs="Times New Roman"/>
                <w:sz w:val="18"/>
                <w:szCs w:val="18"/>
              </w:rPr>
              <w:t>eft</w:t>
            </w:r>
            <w:r w:rsidRPr="00D1042E">
              <w:rPr>
                <w:rFonts w:ascii="Times New Roman" w:hAnsi="Times New Roman" w:cs="Times New Roman"/>
                <w:sz w:val="18"/>
                <w:szCs w:val="18"/>
              </w:rPr>
              <w:t xml:space="preserve"> MCA PI (n = 45</w:t>
            </w:r>
            <w:r w:rsidR="00CE52DC" w:rsidRPr="00D1042E">
              <w:rPr>
                <w:rFonts w:ascii="Times New Roman" w:hAnsi="Times New Roman" w:cs="Times New Roman"/>
                <w:sz w:val="18"/>
                <w:szCs w:val="18"/>
              </w:rPr>
              <w:t>6</w:t>
            </w:r>
            <w:r w:rsidRPr="00D1042E">
              <w:rPr>
                <w:rFonts w:ascii="Times New Roman" w:hAnsi="Times New Roman" w:cs="Times New Roman"/>
                <w:sz w:val="18"/>
                <w:szCs w:val="18"/>
              </w:rPr>
              <w:t>)</w:t>
            </w:r>
          </w:p>
        </w:tc>
        <w:tc>
          <w:tcPr>
            <w:tcW w:w="1559" w:type="dxa"/>
            <w:hideMark/>
          </w:tcPr>
          <w:p w14:paraId="2F631D23" w14:textId="4D1EAD85"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1.2</w:t>
            </w:r>
            <w:r w:rsidR="00C4201F" w:rsidRPr="00D1042E">
              <w:rPr>
                <w:rFonts w:ascii="Times New Roman" w:hAnsi="Times New Roman" w:cs="Times New Roman"/>
                <w:sz w:val="18"/>
                <w:szCs w:val="18"/>
              </w:rPr>
              <w:t>6</w:t>
            </w:r>
            <w:r w:rsidRPr="00D1042E">
              <w:rPr>
                <w:rFonts w:ascii="Times New Roman" w:hAnsi="Times New Roman" w:cs="Times New Roman"/>
                <w:sz w:val="18"/>
                <w:szCs w:val="18"/>
              </w:rPr>
              <w:t xml:space="preserve"> ± 6.3</w:t>
            </w:r>
            <w:r w:rsidR="008B24A4" w:rsidRPr="00D1042E">
              <w:rPr>
                <w:rFonts w:ascii="Times New Roman" w:hAnsi="Times New Roman" w:cs="Times New Roman"/>
                <w:sz w:val="18"/>
                <w:szCs w:val="18"/>
              </w:rPr>
              <w:t>2</w:t>
            </w:r>
          </w:p>
          <w:p w14:paraId="4C9C899F" w14:textId="2CF3B28A"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(n = 13</w:t>
            </w:r>
            <w:r w:rsidR="00D7188C" w:rsidRPr="00D1042E">
              <w:rPr>
                <w:rFonts w:ascii="Times New Roman" w:hAnsi="Times New Roman" w:cs="Times New Roman"/>
                <w:sz w:val="18"/>
                <w:szCs w:val="18"/>
              </w:rPr>
              <w:t>8</w:t>
            </w:r>
            <w:r w:rsidRPr="00D1042E">
              <w:rPr>
                <w:rFonts w:ascii="Times New Roman" w:hAnsi="Times New Roman" w:cs="Times New Roman"/>
                <w:sz w:val="18"/>
                <w:szCs w:val="18"/>
              </w:rPr>
              <w:t>)</w:t>
            </w:r>
          </w:p>
        </w:tc>
        <w:tc>
          <w:tcPr>
            <w:tcW w:w="1276" w:type="dxa"/>
            <w:hideMark/>
          </w:tcPr>
          <w:p w14:paraId="5E453C7C"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0.86 ± 0.11</w:t>
            </w:r>
          </w:p>
          <w:p w14:paraId="2C5884E3" w14:textId="5040C098"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(n = 127)</w:t>
            </w:r>
          </w:p>
        </w:tc>
        <w:tc>
          <w:tcPr>
            <w:tcW w:w="1417" w:type="dxa"/>
            <w:hideMark/>
          </w:tcPr>
          <w:p w14:paraId="623D72EB"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1.03 ± 0.16</w:t>
            </w:r>
          </w:p>
          <w:p w14:paraId="5AEEB00F" w14:textId="0DE1D906"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(n = 133)</w:t>
            </w:r>
          </w:p>
        </w:tc>
        <w:tc>
          <w:tcPr>
            <w:tcW w:w="1358" w:type="dxa"/>
            <w:hideMark/>
          </w:tcPr>
          <w:p w14:paraId="5AAC5B8C"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1.21 ± 0.21</w:t>
            </w:r>
          </w:p>
          <w:p w14:paraId="11E5271D" w14:textId="674689DA"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(n = 58)</w:t>
            </w:r>
          </w:p>
        </w:tc>
        <w:tc>
          <w:tcPr>
            <w:tcW w:w="903" w:type="dxa"/>
            <w:hideMark/>
          </w:tcPr>
          <w:p w14:paraId="1F1A3A16" w14:textId="0568CB20"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&lt;0.001</w:t>
            </w:r>
            <w:r w:rsidR="00094E4F" w:rsidRPr="00094E4F">
              <w:rPr>
                <w:rFonts w:ascii="Times New Roman" w:hAnsi="Times New Roman" w:cs="Times New Roman"/>
                <w:bCs/>
                <w:sz w:val="18"/>
                <w:szCs w:val="18"/>
                <w:vertAlign w:val="superscript"/>
              </w:rPr>
              <w:t>***</w:t>
            </w:r>
          </w:p>
        </w:tc>
      </w:tr>
      <w:tr w:rsidR="0032642C" w:rsidRPr="00D1042E" w14:paraId="7FDDB305" w14:textId="77777777" w:rsidTr="00006546">
        <w:tc>
          <w:tcPr>
            <w:tcW w:w="2547" w:type="dxa"/>
            <w:hideMark/>
          </w:tcPr>
          <w:p w14:paraId="5F8AEABF" w14:textId="73D7669B" w:rsidR="0032642C" w:rsidRPr="00D1042E" w:rsidRDefault="0032642C"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Cerebral microbleeds</w:t>
            </w:r>
          </w:p>
        </w:tc>
        <w:tc>
          <w:tcPr>
            <w:tcW w:w="1559" w:type="dxa"/>
            <w:hideMark/>
          </w:tcPr>
          <w:p w14:paraId="6F5C7EF8" w14:textId="3DF7506C" w:rsidR="0032642C" w:rsidRPr="00D1042E" w:rsidRDefault="004727EE"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70</w:t>
            </w:r>
            <w:r w:rsidR="0032642C" w:rsidRPr="00D1042E">
              <w:rPr>
                <w:rFonts w:ascii="Times New Roman" w:hAnsi="Times New Roman" w:cs="Times New Roman"/>
                <w:sz w:val="18"/>
                <w:szCs w:val="18"/>
              </w:rPr>
              <w:t xml:space="preserve"> (39.</w:t>
            </w:r>
            <w:r w:rsidRPr="00D1042E">
              <w:rPr>
                <w:rFonts w:ascii="Times New Roman" w:hAnsi="Times New Roman" w:cs="Times New Roman"/>
                <w:sz w:val="18"/>
                <w:szCs w:val="18"/>
              </w:rPr>
              <w:t>3</w:t>
            </w:r>
            <w:r w:rsidR="0032642C" w:rsidRPr="00D1042E">
              <w:rPr>
                <w:rFonts w:ascii="Times New Roman" w:hAnsi="Times New Roman" w:cs="Times New Roman"/>
                <w:sz w:val="18"/>
                <w:szCs w:val="18"/>
              </w:rPr>
              <w:t>)</w:t>
            </w:r>
          </w:p>
        </w:tc>
        <w:tc>
          <w:tcPr>
            <w:tcW w:w="1276" w:type="dxa"/>
            <w:hideMark/>
          </w:tcPr>
          <w:p w14:paraId="4A7FEB47"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86 (44.8)</w:t>
            </w:r>
          </w:p>
        </w:tc>
        <w:tc>
          <w:tcPr>
            <w:tcW w:w="1417" w:type="dxa"/>
            <w:hideMark/>
          </w:tcPr>
          <w:p w14:paraId="2871CDF3" w14:textId="53D525F6"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10</w:t>
            </w:r>
            <w:r w:rsidR="004727EE" w:rsidRPr="00D1042E">
              <w:rPr>
                <w:rFonts w:ascii="Times New Roman" w:hAnsi="Times New Roman" w:cs="Times New Roman"/>
                <w:sz w:val="18"/>
                <w:szCs w:val="18"/>
              </w:rPr>
              <w:t>1</w:t>
            </w:r>
            <w:r w:rsidRPr="00D1042E">
              <w:rPr>
                <w:rFonts w:ascii="Times New Roman" w:hAnsi="Times New Roman" w:cs="Times New Roman"/>
                <w:sz w:val="18"/>
                <w:szCs w:val="18"/>
              </w:rPr>
              <w:t xml:space="preserve"> (46.1)</w:t>
            </w:r>
          </w:p>
        </w:tc>
        <w:tc>
          <w:tcPr>
            <w:tcW w:w="1358" w:type="dxa"/>
            <w:hideMark/>
          </w:tcPr>
          <w:p w14:paraId="30F69DDF"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55 (46.2)</w:t>
            </w:r>
          </w:p>
        </w:tc>
        <w:tc>
          <w:tcPr>
            <w:tcW w:w="903" w:type="dxa"/>
            <w:hideMark/>
          </w:tcPr>
          <w:p w14:paraId="00134F81" w14:textId="331E2955"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0.5</w:t>
            </w:r>
            <w:r w:rsidR="00654B75" w:rsidRPr="00D1042E">
              <w:rPr>
                <w:rFonts w:ascii="Times New Roman" w:hAnsi="Times New Roman" w:cs="Times New Roman"/>
                <w:sz w:val="18"/>
                <w:szCs w:val="18"/>
              </w:rPr>
              <w:t>20</w:t>
            </w:r>
          </w:p>
        </w:tc>
      </w:tr>
      <w:tr w:rsidR="0032642C" w:rsidRPr="00D1042E" w14:paraId="1A61F533" w14:textId="77777777" w:rsidTr="00006546">
        <w:tc>
          <w:tcPr>
            <w:tcW w:w="2547" w:type="dxa"/>
            <w:hideMark/>
          </w:tcPr>
          <w:p w14:paraId="7729B8A1" w14:textId="53E36851" w:rsidR="0032642C" w:rsidRPr="00D1042E" w:rsidRDefault="0032642C"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Old lacunes</w:t>
            </w:r>
          </w:p>
        </w:tc>
        <w:tc>
          <w:tcPr>
            <w:tcW w:w="1559" w:type="dxa"/>
            <w:vAlign w:val="center"/>
            <w:hideMark/>
          </w:tcPr>
          <w:p w14:paraId="169D0309" w14:textId="3ADC73D9"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10</w:t>
            </w:r>
            <w:r w:rsidR="00D530ED" w:rsidRPr="00D1042E">
              <w:rPr>
                <w:rFonts w:ascii="Times New Roman" w:hAnsi="Times New Roman" w:cs="Times New Roman"/>
                <w:sz w:val="18"/>
                <w:szCs w:val="18"/>
              </w:rPr>
              <w:t>4</w:t>
            </w:r>
            <w:r w:rsidRPr="00D1042E">
              <w:rPr>
                <w:rFonts w:ascii="Times New Roman" w:hAnsi="Times New Roman" w:cs="Times New Roman"/>
                <w:sz w:val="18"/>
                <w:szCs w:val="18"/>
              </w:rPr>
              <w:t xml:space="preserve"> (58.</w:t>
            </w:r>
            <w:r w:rsidR="00D530ED" w:rsidRPr="00D1042E">
              <w:rPr>
                <w:rFonts w:ascii="Times New Roman" w:hAnsi="Times New Roman" w:cs="Times New Roman"/>
                <w:sz w:val="18"/>
                <w:szCs w:val="18"/>
              </w:rPr>
              <w:t>4</w:t>
            </w:r>
            <w:r w:rsidRPr="00D1042E">
              <w:rPr>
                <w:rFonts w:ascii="Times New Roman" w:hAnsi="Times New Roman" w:cs="Times New Roman"/>
                <w:sz w:val="18"/>
                <w:szCs w:val="18"/>
              </w:rPr>
              <w:t>)</w:t>
            </w:r>
          </w:p>
        </w:tc>
        <w:tc>
          <w:tcPr>
            <w:tcW w:w="1276" w:type="dxa"/>
            <w:vAlign w:val="center"/>
            <w:hideMark/>
          </w:tcPr>
          <w:p w14:paraId="208A1E34"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121 (63.0)</w:t>
            </w:r>
          </w:p>
        </w:tc>
        <w:tc>
          <w:tcPr>
            <w:tcW w:w="1417" w:type="dxa"/>
            <w:vAlign w:val="center"/>
            <w:hideMark/>
          </w:tcPr>
          <w:p w14:paraId="6DB571A0" w14:textId="5CD205AB"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16</w:t>
            </w:r>
            <w:r w:rsidR="00D530ED" w:rsidRPr="00D1042E">
              <w:rPr>
                <w:rFonts w:ascii="Times New Roman" w:hAnsi="Times New Roman" w:cs="Times New Roman"/>
                <w:sz w:val="18"/>
                <w:szCs w:val="18"/>
              </w:rPr>
              <w:t>2</w:t>
            </w:r>
            <w:r w:rsidRPr="00D1042E">
              <w:rPr>
                <w:rFonts w:ascii="Times New Roman" w:hAnsi="Times New Roman" w:cs="Times New Roman"/>
                <w:sz w:val="18"/>
                <w:szCs w:val="18"/>
              </w:rPr>
              <w:t xml:space="preserve"> (7</w:t>
            </w:r>
            <w:r w:rsidR="00D530ED" w:rsidRPr="00D1042E">
              <w:rPr>
                <w:rFonts w:ascii="Times New Roman" w:hAnsi="Times New Roman" w:cs="Times New Roman"/>
                <w:sz w:val="18"/>
                <w:szCs w:val="18"/>
              </w:rPr>
              <w:t>4</w:t>
            </w:r>
            <w:r w:rsidRPr="00D1042E">
              <w:rPr>
                <w:rFonts w:ascii="Times New Roman" w:hAnsi="Times New Roman" w:cs="Times New Roman"/>
                <w:sz w:val="18"/>
                <w:szCs w:val="18"/>
              </w:rPr>
              <w:t>.</w:t>
            </w:r>
            <w:r w:rsidR="00D530ED" w:rsidRPr="00D1042E">
              <w:rPr>
                <w:rFonts w:ascii="Times New Roman" w:hAnsi="Times New Roman" w:cs="Times New Roman"/>
                <w:sz w:val="18"/>
                <w:szCs w:val="18"/>
              </w:rPr>
              <w:t>0</w:t>
            </w:r>
            <w:r w:rsidRPr="00D1042E">
              <w:rPr>
                <w:rFonts w:ascii="Times New Roman" w:hAnsi="Times New Roman" w:cs="Times New Roman"/>
                <w:sz w:val="18"/>
                <w:szCs w:val="18"/>
              </w:rPr>
              <w:t>)</w:t>
            </w:r>
          </w:p>
        </w:tc>
        <w:tc>
          <w:tcPr>
            <w:tcW w:w="1358" w:type="dxa"/>
            <w:vAlign w:val="center"/>
            <w:hideMark/>
          </w:tcPr>
          <w:p w14:paraId="64D504ED"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90 (75.6)</w:t>
            </w:r>
          </w:p>
        </w:tc>
        <w:tc>
          <w:tcPr>
            <w:tcW w:w="903" w:type="dxa"/>
            <w:vAlign w:val="center"/>
            <w:hideMark/>
          </w:tcPr>
          <w:p w14:paraId="5B2AF766" w14:textId="6858DACF"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0.00</w:t>
            </w:r>
            <w:r w:rsidR="00AF54FF" w:rsidRPr="00D1042E">
              <w:rPr>
                <w:rFonts w:ascii="Times New Roman" w:hAnsi="Times New Roman" w:cs="Times New Roman"/>
                <w:sz w:val="18"/>
                <w:szCs w:val="18"/>
              </w:rPr>
              <w:t>1</w:t>
            </w:r>
            <w:r w:rsidR="00094E4F" w:rsidRPr="00094E4F">
              <w:rPr>
                <w:rFonts w:ascii="Times New Roman" w:hAnsi="Times New Roman" w:cs="Times New Roman"/>
                <w:bCs/>
                <w:sz w:val="18"/>
                <w:szCs w:val="18"/>
                <w:vertAlign w:val="superscript"/>
              </w:rPr>
              <w:t>**</w:t>
            </w:r>
          </w:p>
        </w:tc>
      </w:tr>
      <w:tr w:rsidR="0032642C" w:rsidRPr="00D1042E" w14:paraId="6388F30E" w14:textId="77777777" w:rsidTr="00006546">
        <w:tc>
          <w:tcPr>
            <w:tcW w:w="2547" w:type="dxa"/>
            <w:hideMark/>
          </w:tcPr>
          <w:p w14:paraId="3B0863A5" w14:textId="2CD8F884" w:rsidR="0032642C" w:rsidRPr="00D1042E" w:rsidRDefault="0032642C"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CAS</w:t>
            </w:r>
          </w:p>
        </w:tc>
        <w:tc>
          <w:tcPr>
            <w:tcW w:w="1559" w:type="dxa"/>
            <w:vAlign w:val="center"/>
            <w:hideMark/>
          </w:tcPr>
          <w:p w14:paraId="4BE37AAC"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 (0–5)</w:t>
            </w:r>
          </w:p>
        </w:tc>
        <w:tc>
          <w:tcPr>
            <w:tcW w:w="1276" w:type="dxa"/>
            <w:vAlign w:val="center"/>
            <w:hideMark/>
          </w:tcPr>
          <w:p w14:paraId="70E5E821"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 (0–6)</w:t>
            </w:r>
          </w:p>
        </w:tc>
        <w:tc>
          <w:tcPr>
            <w:tcW w:w="1417" w:type="dxa"/>
            <w:vAlign w:val="center"/>
            <w:hideMark/>
          </w:tcPr>
          <w:p w14:paraId="3F073D6A"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 (1–7)</w:t>
            </w:r>
          </w:p>
        </w:tc>
        <w:tc>
          <w:tcPr>
            <w:tcW w:w="1358" w:type="dxa"/>
            <w:vAlign w:val="center"/>
            <w:hideMark/>
          </w:tcPr>
          <w:p w14:paraId="13CBD611"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 (2–6)</w:t>
            </w:r>
          </w:p>
        </w:tc>
        <w:tc>
          <w:tcPr>
            <w:tcW w:w="903" w:type="dxa"/>
            <w:vAlign w:val="center"/>
            <w:hideMark/>
          </w:tcPr>
          <w:p w14:paraId="0DDFF364" w14:textId="573FD678"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w:t>
            </w:r>
            <w:r w:rsidR="00AB32F8" w:rsidRPr="00D1042E">
              <w:rPr>
                <w:rFonts w:ascii="Times New Roman" w:hAnsi="Times New Roman" w:cs="Times New Roman"/>
                <w:sz w:val="18"/>
                <w:szCs w:val="18"/>
              </w:rPr>
              <w:t>181</w:t>
            </w:r>
          </w:p>
        </w:tc>
      </w:tr>
      <w:tr w:rsidR="0032642C" w:rsidRPr="00D1042E" w14:paraId="04463828" w14:textId="77777777" w:rsidTr="00006546">
        <w:tc>
          <w:tcPr>
            <w:tcW w:w="2547" w:type="dxa"/>
            <w:hideMark/>
          </w:tcPr>
          <w:p w14:paraId="17E154FA" w14:textId="05659F3C" w:rsidR="0032642C" w:rsidRPr="00D1042E" w:rsidRDefault="0032642C"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WMH lesion</w:t>
            </w:r>
          </w:p>
        </w:tc>
        <w:tc>
          <w:tcPr>
            <w:tcW w:w="1559" w:type="dxa"/>
            <w:hideMark/>
          </w:tcPr>
          <w:p w14:paraId="3A85BC15" w14:textId="57EBC846"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97 (5</w:t>
            </w:r>
            <w:r w:rsidR="00353CBD" w:rsidRPr="00D1042E">
              <w:rPr>
                <w:rFonts w:ascii="Times New Roman" w:hAnsi="Times New Roman" w:cs="Times New Roman"/>
                <w:sz w:val="18"/>
                <w:szCs w:val="18"/>
              </w:rPr>
              <w:t>4</w:t>
            </w:r>
            <w:r w:rsidRPr="00D1042E">
              <w:rPr>
                <w:rFonts w:ascii="Times New Roman" w:hAnsi="Times New Roman" w:cs="Times New Roman"/>
                <w:sz w:val="18"/>
                <w:szCs w:val="18"/>
              </w:rPr>
              <w:t>.</w:t>
            </w:r>
            <w:r w:rsidR="00353CBD" w:rsidRPr="00D1042E">
              <w:rPr>
                <w:rFonts w:ascii="Times New Roman" w:hAnsi="Times New Roman" w:cs="Times New Roman"/>
                <w:sz w:val="18"/>
                <w:szCs w:val="18"/>
              </w:rPr>
              <w:t>5</w:t>
            </w:r>
            <w:r w:rsidRPr="00D1042E">
              <w:rPr>
                <w:rFonts w:ascii="Times New Roman" w:hAnsi="Times New Roman" w:cs="Times New Roman"/>
                <w:sz w:val="18"/>
                <w:szCs w:val="18"/>
              </w:rPr>
              <w:t>)</w:t>
            </w:r>
          </w:p>
        </w:tc>
        <w:tc>
          <w:tcPr>
            <w:tcW w:w="1276" w:type="dxa"/>
            <w:hideMark/>
          </w:tcPr>
          <w:p w14:paraId="378D537C" w14:textId="6A1D0BDE"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148 (77.1)</w:t>
            </w:r>
          </w:p>
        </w:tc>
        <w:tc>
          <w:tcPr>
            <w:tcW w:w="1417" w:type="dxa"/>
            <w:hideMark/>
          </w:tcPr>
          <w:p w14:paraId="43C89E6E" w14:textId="3E5A73AF"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w:t>
            </w:r>
            <w:r w:rsidR="00353CBD" w:rsidRPr="00D1042E">
              <w:rPr>
                <w:rFonts w:ascii="Times New Roman" w:hAnsi="Times New Roman" w:cs="Times New Roman"/>
                <w:sz w:val="18"/>
                <w:szCs w:val="18"/>
              </w:rPr>
              <w:t>90</w:t>
            </w:r>
            <w:r w:rsidRPr="00D1042E">
              <w:rPr>
                <w:rFonts w:ascii="Times New Roman" w:hAnsi="Times New Roman" w:cs="Times New Roman"/>
                <w:sz w:val="18"/>
                <w:szCs w:val="18"/>
              </w:rPr>
              <w:t xml:space="preserve"> (86.</w:t>
            </w:r>
            <w:r w:rsidR="00353CBD" w:rsidRPr="00D1042E">
              <w:rPr>
                <w:rFonts w:ascii="Times New Roman" w:hAnsi="Times New Roman" w:cs="Times New Roman"/>
                <w:sz w:val="18"/>
                <w:szCs w:val="18"/>
              </w:rPr>
              <w:t>8</w:t>
            </w:r>
            <w:r w:rsidRPr="00D1042E">
              <w:rPr>
                <w:rFonts w:ascii="Times New Roman" w:hAnsi="Times New Roman" w:cs="Times New Roman"/>
                <w:sz w:val="18"/>
                <w:szCs w:val="18"/>
              </w:rPr>
              <w:t>)</w:t>
            </w:r>
          </w:p>
        </w:tc>
        <w:tc>
          <w:tcPr>
            <w:tcW w:w="1358" w:type="dxa"/>
            <w:hideMark/>
          </w:tcPr>
          <w:p w14:paraId="0272A866" w14:textId="7E29ACAE"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105 (88.2)</w:t>
            </w:r>
          </w:p>
        </w:tc>
        <w:tc>
          <w:tcPr>
            <w:tcW w:w="903" w:type="dxa"/>
            <w:hideMark/>
          </w:tcPr>
          <w:p w14:paraId="03B2FAA5" w14:textId="25883CF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&lt;0.001</w:t>
            </w:r>
            <w:r w:rsidR="00094E4F" w:rsidRPr="00094E4F">
              <w:rPr>
                <w:rFonts w:ascii="Times New Roman" w:hAnsi="Times New Roman" w:cs="Times New Roman"/>
                <w:bCs/>
                <w:sz w:val="18"/>
                <w:szCs w:val="18"/>
                <w:vertAlign w:val="superscript"/>
              </w:rPr>
              <w:t>***</w:t>
            </w:r>
            <w:r w:rsidRPr="00D1042E">
              <w:rPr>
                <w:rFonts w:ascii="Times New Roman" w:hAnsi="Times New Roman" w:cs="Times New Roman"/>
                <w:sz w:val="18"/>
                <w:szCs w:val="18"/>
              </w:rPr>
              <w:t xml:space="preserve"> </w:t>
            </w:r>
          </w:p>
        </w:tc>
      </w:tr>
      <w:tr w:rsidR="0032642C" w:rsidRPr="00D1042E" w14:paraId="38AB6E05" w14:textId="77777777" w:rsidTr="00006546">
        <w:tc>
          <w:tcPr>
            <w:tcW w:w="2547" w:type="dxa"/>
            <w:vAlign w:val="center"/>
          </w:tcPr>
          <w:p w14:paraId="70547C58" w14:textId="36A5D0D3" w:rsidR="0032642C" w:rsidRPr="00D1042E" w:rsidRDefault="0032642C" w:rsidP="002A3CBE">
            <w:pPr>
              <w:wordWrap/>
              <w:spacing w:line="240" w:lineRule="atLeast"/>
              <w:ind w:left="180" w:hangingChars="100" w:hanging="180"/>
              <w:jc w:val="left"/>
              <w:rPr>
                <w:rFonts w:ascii="Times New Roman" w:hAnsi="Times New Roman" w:cs="Times New Roman"/>
                <w:sz w:val="18"/>
                <w:szCs w:val="18"/>
              </w:rPr>
            </w:pPr>
            <w:r w:rsidRPr="00D1042E">
              <w:rPr>
                <w:rFonts w:ascii="Times New Roman" w:eastAsia="맑은 고딕" w:hAnsi="Times New Roman" w:cs="Times New Roman"/>
                <w:sz w:val="18"/>
                <w:szCs w:val="18"/>
              </w:rPr>
              <w:t>NIHSS score at admission</w:t>
            </w:r>
          </w:p>
        </w:tc>
        <w:tc>
          <w:tcPr>
            <w:tcW w:w="1559" w:type="dxa"/>
            <w:vAlign w:val="center"/>
          </w:tcPr>
          <w:p w14:paraId="74333EB7" w14:textId="27938E39"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 (0–5)</w:t>
            </w:r>
          </w:p>
        </w:tc>
        <w:tc>
          <w:tcPr>
            <w:tcW w:w="1276" w:type="dxa"/>
            <w:vAlign w:val="center"/>
          </w:tcPr>
          <w:p w14:paraId="6CF9F155" w14:textId="5CC216DE"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 (0–5)</w:t>
            </w:r>
          </w:p>
        </w:tc>
        <w:tc>
          <w:tcPr>
            <w:tcW w:w="1417" w:type="dxa"/>
            <w:vAlign w:val="center"/>
          </w:tcPr>
          <w:p w14:paraId="4BAC37A6" w14:textId="3A3EBDB1"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 (1–6)</w:t>
            </w:r>
          </w:p>
        </w:tc>
        <w:tc>
          <w:tcPr>
            <w:tcW w:w="1358" w:type="dxa"/>
            <w:vAlign w:val="center"/>
          </w:tcPr>
          <w:p w14:paraId="28DFB931" w14:textId="4D652E3F"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 (1–7)</w:t>
            </w:r>
          </w:p>
        </w:tc>
        <w:tc>
          <w:tcPr>
            <w:tcW w:w="903" w:type="dxa"/>
          </w:tcPr>
          <w:p w14:paraId="29D05722" w14:textId="2F14DAB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w:t>
            </w:r>
            <w:r w:rsidR="004050B4" w:rsidRPr="00D1042E">
              <w:rPr>
                <w:rFonts w:ascii="Times New Roman" w:hAnsi="Times New Roman" w:cs="Times New Roman"/>
                <w:sz w:val="18"/>
                <w:szCs w:val="18"/>
              </w:rPr>
              <w:t>79</w:t>
            </w:r>
          </w:p>
        </w:tc>
      </w:tr>
    </w:tbl>
    <w:p w14:paraId="629FDA5E" w14:textId="77777777" w:rsidR="00E225AF" w:rsidRPr="007858AF" w:rsidRDefault="00EC01F7" w:rsidP="00E225AF">
      <w:pPr>
        <w:wordWrap/>
        <w:spacing w:after="0" w:line="360" w:lineRule="auto"/>
        <w:rPr>
          <w:ins w:id="55" w:author="만든 이" w:date="2022-04-12T00:29:00Z"/>
          <w:rFonts w:ascii="Times New Roman" w:hAnsi="Times New Roman" w:cs="Times New Roman"/>
          <w:sz w:val="22"/>
        </w:rPr>
      </w:pPr>
      <w:r w:rsidRPr="002A3CBE">
        <w:rPr>
          <w:rFonts w:ascii="Times New Roman" w:hAnsi="Times New Roman" w:cs="Times New Roman"/>
          <w:sz w:val="22"/>
        </w:rPr>
        <w:t xml:space="preserve">Values are presented as means ± standard deviation, number (%), </w:t>
      </w:r>
      <w:r w:rsidR="00B2206F">
        <w:rPr>
          <w:rFonts w:ascii="Times New Roman" w:hAnsi="Times New Roman" w:cs="Times New Roman" w:hint="eastAsia"/>
          <w:sz w:val="22"/>
        </w:rPr>
        <w:t>o</w:t>
      </w:r>
      <w:r w:rsidR="00B2206F">
        <w:rPr>
          <w:rFonts w:ascii="Times New Roman" w:hAnsi="Times New Roman" w:cs="Times New Roman"/>
          <w:sz w:val="22"/>
        </w:rPr>
        <w:t xml:space="preserve">r </w:t>
      </w:r>
      <w:r w:rsidRPr="002A3CBE">
        <w:rPr>
          <w:rFonts w:ascii="Times New Roman" w:eastAsia="맑은 고딕" w:hAnsi="Times New Roman" w:cs="Times New Roman"/>
          <w:sz w:val="22"/>
        </w:rPr>
        <w:t>median (interquartile range).</w:t>
      </w:r>
      <w:r w:rsidR="00094E4F" w:rsidRPr="002A3CBE">
        <w:rPr>
          <w:rFonts w:ascii="Times New Roman" w:eastAsia="맑은 고딕" w:hAnsi="Times New Roman" w:cs="Times New Roman"/>
          <w:sz w:val="22"/>
        </w:rPr>
        <w:t xml:space="preserve"> </w:t>
      </w:r>
    </w:p>
    <w:p w14:paraId="57EEF29D" w14:textId="77777777" w:rsidR="00E225AF" w:rsidRPr="007858AF" w:rsidRDefault="00E225AF" w:rsidP="00E225AF">
      <w:pPr>
        <w:wordWrap/>
        <w:spacing w:after="0" w:line="360" w:lineRule="auto"/>
        <w:rPr>
          <w:ins w:id="56" w:author="만든 이" w:date="2022-04-12T00:29:00Z"/>
          <w:rFonts w:ascii="Times New Roman" w:hAnsi="Times New Roman" w:cs="Times New Roman"/>
          <w:sz w:val="22"/>
        </w:rPr>
      </w:pPr>
      <w:ins w:id="57" w:author="만든 이" w:date="2022-04-12T00:29:00Z">
        <w:r w:rsidRPr="007858AF">
          <w:rPr>
            <w:rFonts w:ascii="Times New Roman" w:hAnsi="Times New Roman" w:cs="Times New Roman"/>
            <w:sz w:val="22"/>
          </w:rPr>
          <w:t xml:space="preserve">Differences between groups </w:t>
        </w:r>
        <w:r>
          <w:rPr>
            <w:rFonts w:ascii="Times New Roman" w:hAnsi="Times New Roman" w:cs="Times New Roman"/>
            <w:sz w:val="22"/>
          </w:rPr>
          <w:t xml:space="preserve">were analyzed </w:t>
        </w:r>
        <w:r w:rsidRPr="007858AF">
          <w:rPr>
            <w:rFonts w:ascii="Times New Roman" w:hAnsi="Times New Roman" w:cs="Times New Roman"/>
            <w:sz w:val="22"/>
          </w:rPr>
          <w:t>using the analysis of chi-square test and the one-way analysis of variance test</w:t>
        </w:r>
        <w:r>
          <w:rPr>
            <w:rFonts w:ascii="Times New Roman" w:hAnsi="Times New Roman" w:cs="Times New Roman"/>
            <w:sz w:val="22"/>
          </w:rPr>
          <w:t>.</w:t>
        </w:r>
        <w:r w:rsidRPr="007858AF">
          <w:rPr>
            <w:rFonts w:ascii="Times New Roman" w:hAnsi="Times New Roman" w:cs="Times New Roman"/>
            <w:sz w:val="22"/>
          </w:rPr>
          <w:t xml:space="preserve"> Kruskal-Wallis tests </w:t>
        </w:r>
        <w:r>
          <w:rPr>
            <w:rFonts w:ascii="Times New Roman" w:hAnsi="Times New Roman" w:cs="Times New Roman"/>
            <w:sz w:val="22"/>
          </w:rPr>
          <w:t>were used to</w:t>
        </w:r>
        <w:r w:rsidRPr="007858AF">
          <w:rPr>
            <w:rFonts w:ascii="Times New Roman" w:hAnsi="Times New Roman" w:cs="Times New Roman"/>
            <w:sz w:val="22"/>
          </w:rPr>
          <w:t xml:space="preserve"> compar</w:t>
        </w:r>
        <w:r>
          <w:rPr>
            <w:rFonts w:ascii="Times New Roman" w:hAnsi="Times New Roman" w:cs="Times New Roman"/>
            <w:sz w:val="22"/>
          </w:rPr>
          <w:t>e</w:t>
        </w:r>
        <w:r w:rsidRPr="007858AF">
          <w:rPr>
            <w:rFonts w:ascii="Times New Roman" w:hAnsi="Times New Roman" w:cs="Times New Roman"/>
            <w:sz w:val="22"/>
          </w:rPr>
          <w:t xml:space="preserve"> the CAS</w:t>
        </w:r>
        <w:r>
          <w:rPr>
            <w:rFonts w:ascii="Times New Roman" w:hAnsi="Times New Roman" w:cs="Times New Roman"/>
            <w:sz w:val="22"/>
          </w:rPr>
          <w:t xml:space="preserve"> between groups.</w:t>
        </w:r>
      </w:ins>
    </w:p>
    <w:p w14:paraId="64082C74" w14:textId="04DE639B" w:rsidR="00094E4F" w:rsidRPr="002A3CBE" w:rsidRDefault="00094E4F" w:rsidP="001427DA">
      <w:pPr>
        <w:wordWrap/>
        <w:spacing w:after="0" w:line="360" w:lineRule="auto"/>
        <w:rPr>
          <w:rFonts w:ascii="Times New Roman" w:hAnsi="Times New Roman" w:cs="Times New Roman"/>
          <w:sz w:val="22"/>
        </w:rPr>
      </w:pPr>
      <w:del w:id="58" w:author="만든 이" w:date="2022-04-12T00:29:00Z">
        <w:r w:rsidRPr="002A3CBE" w:rsidDel="00E225AF">
          <w:rPr>
            <w:rFonts w:ascii="Times New Roman" w:hAnsi="Times New Roman" w:cs="Times New Roman"/>
            <w:sz w:val="22"/>
          </w:rPr>
          <w:delText>Differences between groups using the analysis of chi-square test and the one-way analysis of variance test</w:delText>
        </w:r>
        <w:r w:rsidR="00EC5624" w:rsidDel="00E225AF">
          <w:rPr>
            <w:rFonts w:ascii="Times New Roman" w:hAnsi="Times New Roman" w:cs="Times New Roman"/>
            <w:sz w:val="22"/>
          </w:rPr>
          <w:delText>.</w:delText>
        </w:r>
        <w:r w:rsidRPr="002A3CBE" w:rsidDel="00E225AF">
          <w:rPr>
            <w:rFonts w:ascii="Times New Roman" w:hAnsi="Times New Roman" w:cs="Times New Roman"/>
            <w:sz w:val="22"/>
          </w:rPr>
          <w:delText xml:space="preserve"> Kruskal-Wallis tests </w:delText>
        </w:r>
        <w:r w:rsidR="00EC5624" w:rsidDel="00E225AF">
          <w:rPr>
            <w:rFonts w:ascii="Times New Roman" w:hAnsi="Times New Roman" w:cs="Times New Roman"/>
            <w:sz w:val="22"/>
          </w:rPr>
          <w:delText xml:space="preserve">were used </w:delText>
        </w:r>
        <w:r w:rsidRPr="002A3CBE" w:rsidDel="00E225AF">
          <w:rPr>
            <w:rFonts w:ascii="Times New Roman" w:hAnsi="Times New Roman" w:cs="Times New Roman"/>
            <w:sz w:val="22"/>
          </w:rPr>
          <w:delText>for comparing the CAS.</w:delText>
        </w:r>
      </w:del>
    </w:p>
    <w:p w14:paraId="663BB511" w14:textId="3FEEC2AE" w:rsidR="00C02FEA" w:rsidRPr="002A3CBE" w:rsidRDefault="00C273ED" w:rsidP="001427DA">
      <w:pPr>
        <w:wordWrap/>
        <w:spacing w:after="0" w:line="360" w:lineRule="auto"/>
        <w:rPr>
          <w:rFonts w:ascii="Times New Roman" w:hAnsi="Times New Roman" w:cs="Times New Roman"/>
          <w:sz w:val="22"/>
        </w:rPr>
      </w:pPr>
      <w:r>
        <w:rPr>
          <w:rFonts w:ascii="Times New Roman" w:hAnsi="Times New Roman" w:cs="Times New Roman"/>
          <w:sz w:val="22"/>
        </w:rPr>
        <w:t xml:space="preserve">BA, </w:t>
      </w:r>
      <w:r w:rsidRPr="00940519">
        <w:rPr>
          <w:rFonts w:ascii="Times New Roman" w:hAnsi="Times New Roman" w:cs="Times New Roman"/>
          <w:bCs/>
          <w:sz w:val="22"/>
        </w:rPr>
        <w:t>basilar artery</w:t>
      </w:r>
      <w:r>
        <w:rPr>
          <w:rFonts w:ascii="Times New Roman" w:hAnsi="Times New Roman" w:cs="Times New Roman"/>
          <w:bCs/>
          <w:sz w:val="22"/>
        </w:rPr>
        <w:t xml:space="preserve">; </w:t>
      </w:r>
      <w:r w:rsidR="008D60BF" w:rsidRPr="002A3CBE">
        <w:rPr>
          <w:rFonts w:ascii="Times New Roman" w:hAnsi="Times New Roman" w:cs="Times New Roman"/>
          <w:sz w:val="22"/>
        </w:rPr>
        <w:t xml:space="preserve">PI, </w:t>
      </w:r>
      <w:proofErr w:type="spellStart"/>
      <w:r w:rsidR="008D60BF" w:rsidRPr="002A3CBE">
        <w:rPr>
          <w:rFonts w:ascii="Times New Roman" w:hAnsi="Times New Roman" w:cs="Times New Roman"/>
          <w:sz w:val="22"/>
        </w:rPr>
        <w:t>pulsatility</w:t>
      </w:r>
      <w:proofErr w:type="spellEnd"/>
      <w:r w:rsidR="008D60BF" w:rsidRPr="002A3CBE">
        <w:rPr>
          <w:rFonts w:ascii="Times New Roman" w:hAnsi="Times New Roman" w:cs="Times New Roman"/>
          <w:sz w:val="22"/>
        </w:rPr>
        <w:t xml:space="preserve"> index; </w:t>
      </w:r>
      <w:r w:rsidR="00790096" w:rsidRPr="002A3CBE">
        <w:rPr>
          <w:rFonts w:ascii="Times New Roman" w:hAnsi="Times New Roman" w:cs="Times New Roman"/>
          <w:sz w:val="22"/>
        </w:rPr>
        <w:t xml:space="preserve">SBP, </w:t>
      </w:r>
      <w:r w:rsidR="00094E4F" w:rsidRPr="002A3CBE">
        <w:rPr>
          <w:rFonts w:ascii="Times New Roman" w:hAnsi="Times New Roman" w:cs="Times New Roman"/>
          <w:sz w:val="22"/>
        </w:rPr>
        <w:t>s</w:t>
      </w:r>
      <w:r w:rsidR="00790096" w:rsidRPr="002A3CBE">
        <w:rPr>
          <w:rFonts w:ascii="Times New Roman" w:hAnsi="Times New Roman" w:cs="Times New Roman"/>
          <w:sz w:val="22"/>
        </w:rPr>
        <w:t xml:space="preserve">ystolic blood pressure; HbA1c, </w:t>
      </w:r>
      <w:r w:rsidR="00094E4F" w:rsidRPr="002A3CBE">
        <w:rPr>
          <w:rFonts w:ascii="Times New Roman" w:hAnsi="Times New Roman" w:cs="Times New Roman"/>
          <w:sz w:val="22"/>
        </w:rPr>
        <w:t>h</w:t>
      </w:r>
      <w:r w:rsidR="00790096" w:rsidRPr="002A3CBE">
        <w:rPr>
          <w:rFonts w:ascii="Times New Roman" w:hAnsi="Times New Roman" w:cs="Times New Roman"/>
          <w:sz w:val="22"/>
        </w:rPr>
        <w:t xml:space="preserve">emoglobin A1c; LDL, </w:t>
      </w:r>
      <w:r w:rsidR="00094E4F" w:rsidRPr="002A3CBE">
        <w:rPr>
          <w:rFonts w:ascii="Times New Roman" w:hAnsi="Times New Roman" w:cs="Times New Roman"/>
          <w:sz w:val="22"/>
        </w:rPr>
        <w:t>l</w:t>
      </w:r>
      <w:r w:rsidR="00790096" w:rsidRPr="002A3CBE">
        <w:rPr>
          <w:rFonts w:ascii="Times New Roman" w:hAnsi="Times New Roman" w:cs="Times New Roman"/>
          <w:sz w:val="22"/>
        </w:rPr>
        <w:t>ow</w:t>
      </w:r>
      <w:r w:rsidR="00EC5624">
        <w:rPr>
          <w:rFonts w:ascii="Times New Roman" w:hAnsi="Times New Roman" w:cs="Times New Roman"/>
          <w:sz w:val="22"/>
        </w:rPr>
        <w:t>-</w:t>
      </w:r>
      <w:r w:rsidR="00790096" w:rsidRPr="002A3CBE">
        <w:rPr>
          <w:rFonts w:ascii="Times New Roman" w:hAnsi="Times New Roman" w:cs="Times New Roman"/>
          <w:sz w:val="22"/>
        </w:rPr>
        <w:t>density lipoprotein</w:t>
      </w:r>
      <w:r w:rsidR="00C23A51" w:rsidRPr="002A3CBE">
        <w:rPr>
          <w:rFonts w:ascii="Times New Roman" w:hAnsi="Times New Roman" w:cs="Times New Roman"/>
          <w:sz w:val="22"/>
        </w:rPr>
        <w:t xml:space="preserve">; </w:t>
      </w:r>
      <w:proofErr w:type="spellStart"/>
      <w:r w:rsidR="00790096" w:rsidRPr="002A3CBE">
        <w:rPr>
          <w:rFonts w:ascii="Times New Roman" w:hAnsi="Times New Roman" w:cs="Times New Roman"/>
          <w:sz w:val="22"/>
        </w:rPr>
        <w:t>hsCRP</w:t>
      </w:r>
      <w:proofErr w:type="spellEnd"/>
      <w:r w:rsidR="00790096" w:rsidRPr="002A3CBE">
        <w:rPr>
          <w:rFonts w:ascii="Times New Roman" w:hAnsi="Times New Roman" w:cs="Times New Roman"/>
          <w:sz w:val="22"/>
        </w:rPr>
        <w:t xml:space="preserve">, high sensitivity C-reactive protein; MCA, </w:t>
      </w:r>
      <w:r w:rsidR="00094E4F" w:rsidRPr="002A3CBE">
        <w:rPr>
          <w:rFonts w:ascii="Times New Roman" w:hAnsi="Times New Roman" w:cs="Times New Roman"/>
          <w:sz w:val="22"/>
        </w:rPr>
        <w:t>r</w:t>
      </w:r>
      <w:r w:rsidR="00790096" w:rsidRPr="002A3CBE">
        <w:rPr>
          <w:rFonts w:ascii="Times New Roman" w:hAnsi="Times New Roman" w:cs="Times New Roman"/>
          <w:sz w:val="22"/>
        </w:rPr>
        <w:t xml:space="preserve">ight middle cerebral artery; CAS, </w:t>
      </w:r>
      <w:r w:rsidR="00094E4F" w:rsidRPr="002A3CBE">
        <w:rPr>
          <w:rFonts w:ascii="Times New Roman" w:hAnsi="Times New Roman" w:cs="Times New Roman"/>
          <w:sz w:val="22"/>
        </w:rPr>
        <w:t>c</w:t>
      </w:r>
      <w:r w:rsidR="00790096" w:rsidRPr="002A3CBE">
        <w:rPr>
          <w:rFonts w:ascii="Times New Roman" w:hAnsi="Times New Roman" w:cs="Times New Roman"/>
          <w:sz w:val="22"/>
        </w:rPr>
        <w:t xml:space="preserve">erebral atherosclerosis score; WMH, </w:t>
      </w:r>
      <w:r w:rsidR="00303F2C" w:rsidRPr="002A3CBE">
        <w:rPr>
          <w:rFonts w:ascii="Times New Roman" w:hAnsi="Times New Roman" w:cs="Times New Roman"/>
          <w:sz w:val="22"/>
        </w:rPr>
        <w:t>white matter hyperintensity</w:t>
      </w:r>
      <w:r>
        <w:rPr>
          <w:rFonts w:ascii="Times New Roman" w:hAnsi="Times New Roman" w:cs="Times New Roman"/>
          <w:sz w:val="22"/>
        </w:rPr>
        <w:t>;</w:t>
      </w:r>
      <w:r w:rsidR="00790096" w:rsidRPr="002A3CBE">
        <w:rPr>
          <w:rFonts w:ascii="Times New Roman" w:hAnsi="Times New Roman" w:cs="Times New Roman"/>
          <w:sz w:val="22"/>
        </w:rPr>
        <w:t xml:space="preserve"> NIHSS, National Institutes of Health Stroke Scale</w:t>
      </w:r>
      <w:r w:rsidR="00094E4F" w:rsidRPr="002A3CBE">
        <w:rPr>
          <w:rFonts w:ascii="Times New Roman" w:hAnsi="Times New Roman" w:cs="Times New Roman"/>
          <w:sz w:val="22"/>
        </w:rPr>
        <w:t>.</w:t>
      </w:r>
    </w:p>
    <w:p w14:paraId="675251C7" w14:textId="4123C8BF" w:rsidR="00006546" w:rsidRPr="002A3CBE" w:rsidRDefault="00006546" w:rsidP="001427DA">
      <w:pPr>
        <w:wordWrap/>
        <w:spacing w:after="0" w:line="360" w:lineRule="auto"/>
        <w:rPr>
          <w:rFonts w:ascii="Times New Roman" w:hAnsi="Times New Roman" w:cs="Times New Roman"/>
          <w:sz w:val="22"/>
        </w:rPr>
      </w:pPr>
      <w:r w:rsidRPr="002A3CBE">
        <w:rPr>
          <w:rFonts w:ascii="Times New Roman" w:hAnsi="Times New Roman" w:cs="Times New Roman"/>
          <w:sz w:val="22"/>
          <w:vertAlign w:val="superscript"/>
        </w:rPr>
        <w:t>a)</w:t>
      </w:r>
      <w:r w:rsidRPr="002A3CBE">
        <w:rPr>
          <w:rFonts w:ascii="Times New Roman" w:hAnsi="Times New Roman" w:cs="Times New Roman"/>
          <w:sz w:val="22"/>
        </w:rPr>
        <w:t>BA PI, 0.42–0.80</w:t>
      </w:r>
      <w:r w:rsidR="00EC5624">
        <w:rPr>
          <w:rFonts w:ascii="Times New Roman" w:hAnsi="Times New Roman" w:cs="Times New Roman"/>
          <w:sz w:val="22"/>
        </w:rPr>
        <w:t>;</w:t>
      </w:r>
      <w:r w:rsidRPr="002A3CBE">
        <w:rPr>
          <w:rFonts w:ascii="Times New Roman" w:hAnsi="Times New Roman" w:cs="Times New Roman"/>
          <w:sz w:val="22"/>
        </w:rPr>
        <w:t xml:space="preserve"> </w:t>
      </w:r>
      <w:r w:rsidR="00EC5624">
        <w:rPr>
          <w:rFonts w:ascii="Times New Roman" w:hAnsi="Times New Roman" w:cs="Times New Roman"/>
          <w:sz w:val="22"/>
          <w:vertAlign w:val="superscript"/>
        </w:rPr>
        <w:t>b)</w:t>
      </w:r>
      <w:r w:rsidRPr="002A3CBE">
        <w:rPr>
          <w:rFonts w:ascii="Times New Roman" w:hAnsi="Times New Roman" w:cs="Times New Roman"/>
          <w:sz w:val="22"/>
        </w:rPr>
        <w:t xml:space="preserve">BA PI, </w:t>
      </w:r>
      <w:r w:rsidRPr="002A3CBE">
        <w:rPr>
          <w:rFonts w:ascii="Times New Roman" w:eastAsia="굴림체" w:hAnsi="Times New Roman" w:cs="Times New Roman"/>
          <w:sz w:val="22"/>
        </w:rPr>
        <w:t xml:space="preserve">0.80–0.94; </w:t>
      </w:r>
      <w:r w:rsidR="00EC5624">
        <w:rPr>
          <w:rFonts w:ascii="Times New Roman" w:eastAsia="굴림체" w:hAnsi="Times New Roman" w:cs="Times New Roman"/>
          <w:sz w:val="22"/>
          <w:vertAlign w:val="superscript"/>
        </w:rPr>
        <w:t>c)</w:t>
      </w:r>
      <w:r w:rsidRPr="002A3CBE">
        <w:rPr>
          <w:rFonts w:ascii="Times New Roman" w:hAnsi="Times New Roman" w:cs="Times New Roman"/>
          <w:sz w:val="22"/>
        </w:rPr>
        <w:t xml:space="preserve">BA PI, </w:t>
      </w:r>
      <w:r w:rsidRPr="002A3CBE">
        <w:rPr>
          <w:rFonts w:ascii="Times New Roman" w:eastAsia="굴림체" w:hAnsi="Times New Roman" w:cs="Times New Roman"/>
          <w:sz w:val="22"/>
        </w:rPr>
        <w:t xml:space="preserve">0.94–1.10; </w:t>
      </w:r>
      <w:r w:rsidR="00EC5624">
        <w:rPr>
          <w:rFonts w:ascii="Times New Roman" w:eastAsia="굴림체" w:hAnsi="Times New Roman" w:cs="Times New Roman"/>
          <w:sz w:val="22"/>
          <w:vertAlign w:val="superscript"/>
        </w:rPr>
        <w:t>d)</w:t>
      </w:r>
      <w:r w:rsidRPr="002A3CBE">
        <w:rPr>
          <w:rFonts w:ascii="Times New Roman" w:hAnsi="Times New Roman" w:cs="Times New Roman"/>
          <w:sz w:val="22"/>
        </w:rPr>
        <w:t>BA PI, 1</w:t>
      </w:r>
      <w:r w:rsidRPr="002A3CBE">
        <w:rPr>
          <w:rFonts w:ascii="Times New Roman" w:eastAsia="굴림체" w:hAnsi="Times New Roman" w:cs="Times New Roman"/>
          <w:sz w:val="22"/>
        </w:rPr>
        <w:t>.10–2.50.</w:t>
      </w:r>
    </w:p>
    <w:p w14:paraId="2D3B8778" w14:textId="727FE30F" w:rsidR="008C2F9A" w:rsidRPr="002A3CBE" w:rsidRDefault="00FA5CE1" w:rsidP="001427DA">
      <w:pPr>
        <w:wordWrap/>
        <w:spacing w:after="0" w:line="360" w:lineRule="auto"/>
        <w:rPr>
          <w:rFonts w:ascii="Times New Roman" w:hAnsi="Times New Roman" w:cs="Times New Roman"/>
          <w:sz w:val="22"/>
        </w:rPr>
      </w:pPr>
      <w:r w:rsidRPr="002A3CBE">
        <w:rPr>
          <w:rFonts w:ascii="Times New Roman" w:hAnsi="Times New Roman" w:cs="Times New Roman"/>
          <w:bCs/>
          <w:sz w:val="22"/>
          <w:vertAlign w:val="superscript"/>
        </w:rPr>
        <w:t>*</w:t>
      </w:r>
      <w:r w:rsidR="00094E4F" w:rsidRPr="002A3CBE">
        <w:rPr>
          <w:rFonts w:ascii="Times New Roman" w:hAnsi="Times New Roman" w:cs="Times New Roman"/>
          <w:sz w:val="22"/>
        </w:rPr>
        <w:t xml:space="preserve">P </w:t>
      </w:r>
      <w:r w:rsidRPr="002A3CBE">
        <w:rPr>
          <w:rFonts w:ascii="Times New Roman" w:hAnsi="Times New Roman" w:cs="Times New Roman"/>
          <w:sz w:val="22"/>
        </w:rPr>
        <w:t xml:space="preserve">&lt; 0.05, </w:t>
      </w:r>
      <w:r w:rsidR="00094E4F" w:rsidRPr="002A3CBE">
        <w:rPr>
          <w:rFonts w:ascii="Times New Roman" w:hAnsi="Times New Roman" w:cs="Times New Roman"/>
          <w:bCs/>
          <w:sz w:val="22"/>
          <w:vertAlign w:val="superscript"/>
        </w:rPr>
        <w:t>**</w:t>
      </w:r>
      <w:r w:rsidR="00094E4F" w:rsidRPr="002A3CBE">
        <w:rPr>
          <w:rFonts w:ascii="Times New Roman" w:hAnsi="Times New Roman" w:cs="Times New Roman"/>
          <w:sz w:val="22"/>
        </w:rPr>
        <w:t xml:space="preserve">P </w:t>
      </w:r>
      <w:r w:rsidRPr="002A3CBE">
        <w:rPr>
          <w:rFonts w:ascii="Times New Roman" w:hAnsi="Times New Roman" w:cs="Times New Roman"/>
          <w:sz w:val="22"/>
        </w:rPr>
        <w:t>&lt; 0.01,</w:t>
      </w:r>
      <w:r w:rsidR="00094E4F" w:rsidRPr="002A3CBE">
        <w:rPr>
          <w:rFonts w:ascii="Times New Roman" w:hAnsi="Times New Roman" w:cs="Times New Roman"/>
          <w:bCs/>
          <w:sz w:val="22"/>
          <w:vertAlign w:val="superscript"/>
        </w:rPr>
        <w:t xml:space="preserve"> ***</w:t>
      </w:r>
      <w:r w:rsidR="00094E4F" w:rsidRPr="002A3CBE">
        <w:rPr>
          <w:rFonts w:ascii="Times New Roman" w:hAnsi="Times New Roman" w:cs="Times New Roman"/>
          <w:sz w:val="22"/>
        </w:rPr>
        <w:t xml:space="preserve">P </w:t>
      </w:r>
      <w:r w:rsidRPr="002A3CBE">
        <w:rPr>
          <w:rFonts w:ascii="Times New Roman" w:hAnsi="Times New Roman" w:cs="Times New Roman"/>
          <w:sz w:val="22"/>
        </w:rPr>
        <w:t>&lt; 0.001</w:t>
      </w:r>
      <w:r w:rsidR="00006546" w:rsidRPr="002A3CBE">
        <w:rPr>
          <w:rFonts w:ascii="Times New Roman" w:hAnsi="Times New Roman" w:cs="Times New Roman"/>
          <w:sz w:val="22"/>
        </w:rPr>
        <w:t>.</w:t>
      </w:r>
    </w:p>
    <w:p w14:paraId="78E5BCFB" w14:textId="15BA035E" w:rsidR="00FA5CE1" w:rsidRPr="003A1757" w:rsidRDefault="008C2F9A" w:rsidP="001427DA">
      <w:pPr>
        <w:widowControl/>
        <w:wordWrap/>
        <w:autoSpaceDE/>
        <w:autoSpaceDN/>
        <w:spacing w:after="0" w:line="259" w:lineRule="auto"/>
        <w:rPr>
          <w:rFonts w:ascii="Times New Roman" w:hAnsi="Times New Roman" w:cs="Times New Roman"/>
          <w:b/>
          <w:sz w:val="22"/>
        </w:rPr>
      </w:pPr>
      <w:r w:rsidRPr="00C273ED">
        <w:rPr>
          <w:rFonts w:ascii="Times New Roman" w:hAnsi="Times New Roman" w:cs="Times New Roman"/>
          <w:sz w:val="22"/>
        </w:rPr>
        <w:br w:type="page"/>
      </w:r>
      <w:r w:rsidR="00FA5CE1" w:rsidRPr="003A1757">
        <w:rPr>
          <w:rFonts w:ascii="Times New Roman" w:hAnsi="Times New Roman" w:cs="Times New Roman"/>
          <w:b/>
          <w:sz w:val="22"/>
        </w:rPr>
        <w:lastRenderedPageBreak/>
        <w:t>Table 2</w:t>
      </w:r>
      <w:r w:rsidR="00FA5CE1" w:rsidRPr="002A3CBE">
        <w:rPr>
          <w:rFonts w:ascii="Times New Roman" w:hAnsi="Times New Roman" w:cs="Times New Roman"/>
          <w:bCs/>
          <w:sz w:val="22"/>
        </w:rPr>
        <w:t>. Comparison among patients with and without neurological deterioration</w:t>
      </w:r>
      <w:r w:rsidR="00582A63" w:rsidRPr="00582A63">
        <w:rPr>
          <w:rFonts w:ascii="Times New Roman" w:hAnsi="Times New Roman" w:cs="Times New Roman"/>
          <w:sz w:val="18"/>
          <w:szCs w:val="18"/>
          <w:vertAlign w:val="superscript"/>
        </w:rPr>
        <w:t xml:space="preserve"> a)</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2494"/>
        <w:gridCol w:w="2495"/>
        <w:gridCol w:w="1021"/>
      </w:tblGrid>
      <w:tr w:rsidR="00FA5CE1" w:rsidRPr="00E14FDF" w14:paraId="296CF4FA" w14:textId="77777777" w:rsidTr="00006546">
        <w:tc>
          <w:tcPr>
            <w:tcW w:w="3006" w:type="dxa"/>
            <w:tcBorders>
              <w:bottom w:val="single" w:sz="4" w:space="0" w:color="auto"/>
            </w:tcBorders>
          </w:tcPr>
          <w:p w14:paraId="208FD60F" w14:textId="0675FE1A" w:rsidR="00FA5CE1" w:rsidRPr="00E14FDF" w:rsidRDefault="00303F2C" w:rsidP="001427DA">
            <w:pPr>
              <w:wordWrap/>
              <w:spacing w:line="240" w:lineRule="atLeast"/>
              <w:rPr>
                <w:rFonts w:ascii="Times New Roman" w:hAnsi="Times New Roman" w:cs="Times New Roman"/>
                <w:szCs w:val="20"/>
              </w:rPr>
            </w:pPr>
            <w:r w:rsidRPr="00E14FDF">
              <w:rPr>
                <w:rFonts w:ascii="Times New Roman" w:hAnsi="Times New Roman" w:cs="Times New Roman" w:hint="eastAsia"/>
                <w:szCs w:val="20"/>
              </w:rPr>
              <w:t>V</w:t>
            </w:r>
            <w:r w:rsidRPr="00E14FDF">
              <w:rPr>
                <w:rFonts w:ascii="Times New Roman" w:hAnsi="Times New Roman" w:cs="Times New Roman"/>
                <w:szCs w:val="20"/>
              </w:rPr>
              <w:t>ariable</w:t>
            </w:r>
          </w:p>
        </w:tc>
        <w:tc>
          <w:tcPr>
            <w:tcW w:w="2494" w:type="dxa"/>
            <w:tcBorders>
              <w:bottom w:val="single" w:sz="4" w:space="0" w:color="auto"/>
            </w:tcBorders>
            <w:vAlign w:val="center"/>
            <w:hideMark/>
          </w:tcPr>
          <w:p w14:paraId="130A0AB0" w14:textId="4D35C5A8"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Neurological deterioration (−)</w:t>
            </w:r>
            <w:r w:rsidR="00582A63">
              <w:rPr>
                <w:rFonts w:ascii="Times New Roman" w:hAnsi="Times New Roman" w:cs="Times New Roman"/>
                <w:szCs w:val="20"/>
              </w:rPr>
              <w:t xml:space="preserve"> </w:t>
            </w:r>
            <w:r w:rsidR="002A1EE0" w:rsidRPr="00E14FDF">
              <w:rPr>
                <w:rFonts w:ascii="Times New Roman" w:hAnsi="Times New Roman" w:cs="Times New Roman"/>
                <w:szCs w:val="20"/>
              </w:rPr>
              <w:t>(n = 61</w:t>
            </w:r>
            <w:r w:rsidR="001C4059" w:rsidRPr="00E14FDF">
              <w:rPr>
                <w:rFonts w:ascii="Times New Roman" w:hAnsi="Times New Roman" w:cs="Times New Roman"/>
                <w:szCs w:val="20"/>
              </w:rPr>
              <w:t>6</w:t>
            </w:r>
            <w:r w:rsidRPr="00E14FDF">
              <w:rPr>
                <w:rFonts w:ascii="Times New Roman" w:hAnsi="Times New Roman" w:cs="Times New Roman"/>
                <w:szCs w:val="20"/>
              </w:rPr>
              <w:t>)</w:t>
            </w:r>
          </w:p>
        </w:tc>
        <w:tc>
          <w:tcPr>
            <w:tcW w:w="2495" w:type="dxa"/>
            <w:tcBorders>
              <w:bottom w:val="single" w:sz="4" w:space="0" w:color="auto"/>
            </w:tcBorders>
            <w:vAlign w:val="center"/>
            <w:hideMark/>
          </w:tcPr>
          <w:p w14:paraId="17CBF087" w14:textId="2FB8FED0"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Neurological deterioration (+)</w:t>
            </w:r>
            <w:r w:rsidR="00582A63">
              <w:rPr>
                <w:rFonts w:ascii="Times New Roman" w:hAnsi="Times New Roman" w:cs="Times New Roman"/>
                <w:szCs w:val="20"/>
              </w:rPr>
              <w:t xml:space="preserve"> </w:t>
            </w:r>
            <w:r w:rsidR="002A1EE0" w:rsidRPr="00E14FDF">
              <w:rPr>
                <w:rFonts w:ascii="Times New Roman" w:hAnsi="Times New Roman" w:cs="Times New Roman"/>
                <w:szCs w:val="20"/>
              </w:rPr>
              <w:t>(n = 9</w:t>
            </w:r>
            <w:r w:rsidR="001C4059" w:rsidRPr="00E14FDF">
              <w:rPr>
                <w:rFonts w:ascii="Times New Roman" w:hAnsi="Times New Roman" w:cs="Times New Roman"/>
                <w:szCs w:val="20"/>
              </w:rPr>
              <w:t>2</w:t>
            </w:r>
            <w:r w:rsidRPr="00E14FDF">
              <w:rPr>
                <w:rFonts w:ascii="Times New Roman" w:hAnsi="Times New Roman" w:cs="Times New Roman"/>
                <w:szCs w:val="20"/>
              </w:rPr>
              <w:t>)</w:t>
            </w:r>
            <w:r w:rsidR="00582A63">
              <w:rPr>
                <w:rFonts w:ascii="Times New Roman" w:hAnsi="Times New Roman" w:cs="Times New Roman"/>
                <w:szCs w:val="20"/>
              </w:rPr>
              <w:t xml:space="preserve"> </w:t>
            </w:r>
          </w:p>
        </w:tc>
        <w:tc>
          <w:tcPr>
            <w:tcW w:w="1021" w:type="dxa"/>
            <w:tcBorders>
              <w:bottom w:val="single" w:sz="4" w:space="0" w:color="auto"/>
            </w:tcBorders>
            <w:vAlign w:val="center"/>
            <w:hideMark/>
          </w:tcPr>
          <w:p w14:paraId="05D7232C" w14:textId="2E9CDCE5" w:rsidR="00FA5CE1" w:rsidRPr="00E14FDF" w:rsidRDefault="00862087" w:rsidP="001427DA">
            <w:pPr>
              <w:wordWrap/>
              <w:spacing w:line="240" w:lineRule="atLeast"/>
              <w:jc w:val="center"/>
              <w:rPr>
                <w:rFonts w:ascii="Times New Roman" w:hAnsi="Times New Roman" w:cs="Times New Roman"/>
                <w:szCs w:val="20"/>
              </w:rPr>
            </w:pPr>
            <w:r w:rsidRPr="00E14FDF">
              <w:rPr>
                <w:rFonts w:ascii="Times New Roman" w:hAnsi="Times New Roman" w:cs="Times New Roman" w:hint="eastAsia"/>
                <w:szCs w:val="20"/>
              </w:rPr>
              <w:t>P</w:t>
            </w:r>
            <w:r w:rsidRPr="00E14FDF">
              <w:rPr>
                <w:rFonts w:ascii="Times New Roman" w:hAnsi="Times New Roman" w:cs="Times New Roman"/>
                <w:szCs w:val="20"/>
              </w:rPr>
              <w:t>-</w:t>
            </w:r>
            <w:r w:rsidR="00FA5CE1" w:rsidRPr="00E14FDF">
              <w:rPr>
                <w:rFonts w:ascii="Times New Roman" w:hAnsi="Times New Roman" w:cs="Times New Roman"/>
                <w:szCs w:val="20"/>
              </w:rPr>
              <w:t>value</w:t>
            </w:r>
          </w:p>
        </w:tc>
      </w:tr>
      <w:tr w:rsidR="00FA5CE1" w:rsidRPr="00E14FDF" w14:paraId="7F62D915" w14:textId="77777777" w:rsidTr="00006546">
        <w:tc>
          <w:tcPr>
            <w:tcW w:w="3006" w:type="dxa"/>
            <w:tcBorders>
              <w:top w:val="single" w:sz="4" w:space="0" w:color="auto"/>
              <w:bottom w:val="nil"/>
            </w:tcBorders>
            <w:hideMark/>
          </w:tcPr>
          <w:p w14:paraId="53FED1D1" w14:textId="2848AC0C"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Age (</w:t>
            </w:r>
            <w:proofErr w:type="spellStart"/>
            <w:r w:rsidRPr="00E14FDF">
              <w:rPr>
                <w:rFonts w:ascii="Times New Roman" w:hAnsi="Times New Roman" w:cs="Times New Roman"/>
                <w:szCs w:val="20"/>
              </w:rPr>
              <w:t>yr</w:t>
            </w:r>
            <w:proofErr w:type="spellEnd"/>
            <w:r w:rsidRPr="00E14FDF">
              <w:rPr>
                <w:rFonts w:ascii="Times New Roman" w:hAnsi="Times New Roman" w:cs="Times New Roman"/>
                <w:szCs w:val="20"/>
              </w:rPr>
              <w:t>)</w:t>
            </w:r>
          </w:p>
        </w:tc>
        <w:tc>
          <w:tcPr>
            <w:tcW w:w="2494" w:type="dxa"/>
            <w:tcBorders>
              <w:top w:val="single" w:sz="4" w:space="0" w:color="auto"/>
              <w:bottom w:val="nil"/>
            </w:tcBorders>
            <w:hideMark/>
          </w:tcPr>
          <w:p w14:paraId="71C42533" w14:textId="00FEA2B8" w:rsidR="00FA5CE1" w:rsidRPr="00E14FDF" w:rsidRDefault="00E1699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67.</w:t>
            </w:r>
            <w:r w:rsidR="00273CF4" w:rsidRPr="00E14FDF">
              <w:rPr>
                <w:rFonts w:ascii="Times New Roman" w:hAnsi="Times New Roman" w:cs="Times New Roman"/>
                <w:szCs w:val="20"/>
              </w:rPr>
              <w:t>7</w:t>
            </w:r>
            <w:r w:rsidRPr="00E14FDF">
              <w:rPr>
                <w:rFonts w:ascii="Times New Roman" w:hAnsi="Times New Roman" w:cs="Times New Roman"/>
                <w:szCs w:val="20"/>
              </w:rPr>
              <w:t xml:space="preserve"> ± 13.</w:t>
            </w:r>
            <w:r w:rsidR="00273CF4" w:rsidRPr="00E14FDF">
              <w:rPr>
                <w:rFonts w:ascii="Times New Roman" w:hAnsi="Times New Roman" w:cs="Times New Roman"/>
                <w:szCs w:val="20"/>
              </w:rPr>
              <w:t>2</w:t>
            </w:r>
          </w:p>
        </w:tc>
        <w:tc>
          <w:tcPr>
            <w:tcW w:w="2495" w:type="dxa"/>
            <w:tcBorders>
              <w:top w:val="single" w:sz="4" w:space="0" w:color="auto"/>
              <w:bottom w:val="nil"/>
            </w:tcBorders>
            <w:hideMark/>
          </w:tcPr>
          <w:p w14:paraId="0CD41369" w14:textId="13B77D38" w:rsidR="00FA5CE1" w:rsidRPr="00E14FDF" w:rsidRDefault="00E1699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71.</w:t>
            </w:r>
            <w:r w:rsidR="00273CF4" w:rsidRPr="00E14FDF">
              <w:rPr>
                <w:rFonts w:ascii="Times New Roman" w:hAnsi="Times New Roman" w:cs="Times New Roman"/>
                <w:szCs w:val="20"/>
              </w:rPr>
              <w:t>2</w:t>
            </w:r>
            <w:r w:rsidRPr="00E14FDF">
              <w:rPr>
                <w:rFonts w:ascii="Times New Roman" w:hAnsi="Times New Roman" w:cs="Times New Roman"/>
                <w:szCs w:val="20"/>
              </w:rPr>
              <w:t xml:space="preserve"> ± 11.</w:t>
            </w:r>
            <w:r w:rsidR="00273CF4" w:rsidRPr="00E14FDF">
              <w:rPr>
                <w:rFonts w:ascii="Times New Roman" w:hAnsi="Times New Roman" w:cs="Times New Roman"/>
                <w:szCs w:val="20"/>
              </w:rPr>
              <w:t>2</w:t>
            </w:r>
          </w:p>
        </w:tc>
        <w:tc>
          <w:tcPr>
            <w:tcW w:w="1021" w:type="dxa"/>
            <w:tcBorders>
              <w:top w:val="single" w:sz="4" w:space="0" w:color="auto"/>
              <w:bottom w:val="nil"/>
            </w:tcBorders>
            <w:hideMark/>
          </w:tcPr>
          <w:p w14:paraId="3EF95C9D" w14:textId="2C9D059C" w:rsidR="00FA5CE1" w:rsidRPr="00E14FDF" w:rsidRDefault="00E1699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0.0</w:t>
            </w:r>
            <w:r w:rsidR="00273CF4" w:rsidRPr="00E14FDF">
              <w:rPr>
                <w:rFonts w:ascii="Times New Roman" w:hAnsi="Times New Roman" w:cs="Times New Roman"/>
                <w:szCs w:val="20"/>
              </w:rPr>
              <w:t>16</w:t>
            </w:r>
            <w:r w:rsidR="00582A63" w:rsidRPr="00582A63">
              <w:rPr>
                <w:rFonts w:ascii="Times New Roman" w:hAnsi="Times New Roman" w:cs="Times New Roman"/>
                <w:szCs w:val="20"/>
                <w:vertAlign w:val="superscript"/>
              </w:rPr>
              <w:t>*</w:t>
            </w:r>
          </w:p>
        </w:tc>
      </w:tr>
      <w:tr w:rsidR="00FA5CE1" w:rsidRPr="00E14FDF" w14:paraId="16F10A69" w14:textId="77777777" w:rsidTr="00006546">
        <w:tc>
          <w:tcPr>
            <w:tcW w:w="3006" w:type="dxa"/>
            <w:tcBorders>
              <w:top w:val="nil"/>
              <w:bottom w:val="nil"/>
            </w:tcBorders>
            <w:hideMark/>
          </w:tcPr>
          <w:p w14:paraId="0E2F09F8" w14:textId="01AAC4DB" w:rsidR="00FA5CE1" w:rsidRPr="00E14FDF" w:rsidRDefault="00303F2C"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Female s</w:t>
            </w:r>
            <w:r w:rsidR="00FA5CE1" w:rsidRPr="00E14FDF">
              <w:rPr>
                <w:rFonts w:ascii="Times New Roman" w:hAnsi="Times New Roman" w:cs="Times New Roman"/>
                <w:szCs w:val="20"/>
              </w:rPr>
              <w:t>ex</w:t>
            </w:r>
          </w:p>
        </w:tc>
        <w:tc>
          <w:tcPr>
            <w:tcW w:w="2494" w:type="dxa"/>
            <w:tcBorders>
              <w:top w:val="nil"/>
              <w:bottom w:val="nil"/>
            </w:tcBorders>
            <w:hideMark/>
          </w:tcPr>
          <w:p w14:paraId="3D9E3501" w14:textId="4A76F47E" w:rsidR="00FA5CE1" w:rsidRPr="00E14FDF" w:rsidRDefault="00B5300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29</w:t>
            </w:r>
            <w:r w:rsidR="00273CF4" w:rsidRPr="00E14FDF">
              <w:rPr>
                <w:rFonts w:ascii="Times New Roman" w:hAnsi="Times New Roman" w:cs="Times New Roman"/>
                <w:szCs w:val="20"/>
              </w:rPr>
              <w:t>3</w:t>
            </w:r>
            <w:r w:rsidR="00FA5CE1" w:rsidRPr="00E14FDF">
              <w:rPr>
                <w:rFonts w:ascii="Times New Roman" w:hAnsi="Times New Roman" w:cs="Times New Roman"/>
                <w:szCs w:val="20"/>
              </w:rPr>
              <w:t xml:space="preserve"> (47.6)</w:t>
            </w:r>
          </w:p>
        </w:tc>
        <w:tc>
          <w:tcPr>
            <w:tcW w:w="2495" w:type="dxa"/>
            <w:tcBorders>
              <w:top w:val="nil"/>
              <w:bottom w:val="nil"/>
            </w:tcBorders>
            <w:hideMark/>
          </w:tcPr>
          <w:p w14:paraId="79642CE5" w14:textId="01DCDCD4" w:rsidR="00FA5CE1" w:rsidRPr="00E14FDF" w:rsidRDefault="00B5300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5</w:t>
            </w:r>
            <w:r w:rsidR="00273CF4" w:rsidRPr="00E14FDF">
              <w:rPr>
                <w:rFonts w:ascii="Times New Roman" w:hAnsi="Times New Roman" w:cs="Times New Roman"/>
                <w:szCs w:val="20"/>
              </w:rPr>
              <w:t>4</w:t>
            </w:r>
            <w:r w:rsidRPr="00E14FDF">
              <w:rPr>
                <w:rFonts w:ascii="Times New Roman" w:hAnsi="Times New Roman" w:cs="Times New Roman"/>
                <w:szCs w:val="20"/>
              </w:rPr>
              <w:t xml:space="preserve"> (58.</w:t>
            </w:r>
            <w:r w:rsidR="00504312" w:rsidRPr="00E14FDF">
              <w:rPr>
                <w:rFonts w:ascii="Times New Roman" w:hAnsi="Times New Roman" w:cs="Times New Roman"/>
                <w:szCs w:val="20"/>
              </w:rPr>
              <w:t>7</w:t>
            </w:r>
            <w:r w:rsidR="00FA5CE1" w:rsidRPr="00E14FDF">
              <w:rPr>
                <w:rFonts w:ascii="Times New Roman" w:hAnsi="Times New Roman" w:cs="Times New Roman"/>
                <w:szCs w:val="20"/>
              </w:rPr>
              <w:t>)</w:t>
            </w:r>
          </w:p>
        </w:tc>
        <w:tc>
          <w:tcPr>
            <w:tcW w:w="1021" w:type="dxa"/>
            <w:tcBorders>
              <w:top w:val="nil"/>
              <w:bottom w:val="nil"/>
            </w:tcBorders>
            <w:hideMark/>
          </w:tcPr>
          <w:p w14:paraId="131B3C9D" w14:textId="14D91757" w:rsidR="00FA5CE1" w:rsidRPr="00E14FDF" w:rsidRDefault="00B5300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0.0</w:t>
            </w:r>
            <w:r w:rsidR="00273CF4" w:rsidRPr="00E14FDF">
              <w:rPr>
                <w:rFonts w:ascii="Times New Roman" w:hAnsi="Times New Roman" w:cs="Times New Roman"/>
                <w:szCs w:val="20"/>
              </w:rPr>
              <w:t>60</w:t>
            </w:r>
            <w:r w:rsidR="001F375C" w:rsidRPr="002A3CBE">
              <w:rPr>
                <w:rFonts w:ascii="Times New Roman" w:hAnsi="Times New Roman" w:cs="Times New Roman"/>
                <w:szCs w:val="20"/>
                <w:vertAlign w:val="superscript"/>
              </w:rPr>
              <w:t>**</w:t>
            </w:r>
          </w:p>
        </w:tc>
      </w:tr>
      <w:tr w:rsidR="00FA5CE1" w:rsidRPr="00E14FDF" w14:paraId="0016C76C" w14:textId="77777777" w:rsidTr="00006546">
        <w:tc>
          <w:tcPr>
            <w:tcW w:w="3006" w:type="dxa"/>
            <w:tcBorders>
              <w:top w:val="nil"/>
            </w:tcBorders>
            <w:hideMark/>
          </w:tcPr>
          <w:p w14:paraId="38291A8A" w14:textId="495B0542"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Hypertension</w:t>
            </w:r>
          </w:p>
        </w:tc>
        <w:tc>
          <w:tcPr>
            <w:tcW w:w="2494" w:type="dxa"/>
            <w:tcBorders>
              <w:top w:val="nil"/>
            </w:tcBorders>
            <w:hideMark/>
          </w:tcPr>
          <w:p w14:paraId="1BEBE30C" w14:textId="3207DC6C" w:rsidR="00FA5CE1" w:rsidRPr="00E14FDF" w:rsidRDefault="008A5AD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39</w:t>
            </w:r>
            <w:r w:rsidR="00273CF4" w:rsidRPr="00E14FDF">
              <w:rPr>
                <w:rFonts w:ascii="Times New Roman" w:hAnsi="Times New Roman" w:cs="Times New Roman"/>
                <w:szCs w:val="20"/>
              </w:rPr>
              <w:t>6</w:t>
            </w:r>
            <w:r w:rsidRPr="00E14FDF">
              <w:rPr>
                <w:rFonts w:ascii="Times New Roman" w:hAnsi="Times New Roman" w:cs="Times New Roman"/>
                <w:szCs w:val="20"/>
              </w:rPr>
              <w:t xml:space="preserve"> (64.</w:t>
            </w:r>
            <w:r w:rsidR="00273CF4" w:rsidRPr="00E14FDF">
              <w:rPr>
                <w:rFonts w:ascii="Times New Roman" w:hAnsi="Times New Roman" w:cs="Times New Roman"/>
                <w:szCs w:val="20"/>
              </w:rPr>
              <w:t>3</w:t>
            </w:r>
            <w:r w:rsidR="00FA5CE1" w:rsidRPr="00E14FDF">
              <w:rPr>
                <w:rFonts w:ascii="Times New Roman" w:hAnsi="Times New Roman" w:cs="Times New Roman"/>
                <w:szCs w:val="20"/>
              </w:rPr>
              <w:t>)</w:t>
            </w:r>
          </w:p>
        </w:tc>
        <w:tc>
          <w:tcPr>
            <w:tcW w:w="2495" w:type="dxa"/>
            <w:tcBorders>
              <w:top w:val="nil"/>
            </w:tcBorders>
            <w:hideMark/>
          </w:tcPr>
          <w:p w14:paraId="4371FEB4" w14:textId="7A05F40D" w:rsidR="00FA5CE1" w:rsidRPr="00E14FDF" w:rsidRDefault="008A5AD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6</w:t>
            </w:r>
            <w:r w:rsidR="00273CF4" w:rsidRPr="00E14FDF">
              <w:rPr>
                <w:rFonts w:ascii="Times New Roman" w:hAnsi="Times New Roman" w:cs="Times New Roman"/>
                <w:szCs w:val="20"/>
              </w:rPr>
              <w:t>4</w:t>
            </w:r>
            <w:r w:rsidRPr="00E14FDF">
              <w:rPr>
                <w:rFonts w:ascii="Times New Roman" w:hAnsi="Times New Roman" w:cs="Times New Roman"/>
                <w:szCs w:val="20"/>
              </w:rPr>
              <w:t xml:space="preserve"> (69.</w:t>
            </w:r>
            <w:r w:rsidR="00273CF4" w:rsidRPr="00E14FDF">
              <w:rPr>
                <w:rFonts w:ascii="Times New Roman" w:hAnsi="Times New Roman" w:cs="Times New Roman"/>
                <w:szCs w:val="20"/>
              </w:rPr>
              <w:t>6</w:t>
            </w:r>
            <w:r w:rsidR="00FA5CE1" w:rsidRPr="00E14FDF">
              <w:rPr>
                <w:rFonts w:ascii="Times New Roman" w:hAnsi="Times New Roman" w:cs="Times New Roman"/>
                <w:szCs w:val="20"/>
              </w:rPr>
              <w:t>)</w:t>
            </w:r>
          </w:p>
        </w:tc>
        <w:tc>
          <w:tcPr>
            <w:tcW w:w="1021" w:type="dxa"/>
            <w:tcBorders>
              <w:top w:val="nil"/>
            </w:tcBorders>
            <w:hideMark/>
          </w:tcPr>
          <w:p w14:paraId="074513D7" w14:textId="51708817" w:rsidR="00FA5CE1" w:rsidRPr="00E14FDF" w:rsidRDefault="008A5AD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w:t>
            </w:r>
            <w:r w:rsidR="00273CF4" w:rsidRPr="00E14FDF">
              <w:rPr>
                <w:rFonts w:ascii="Times New Roman" w:hAnsi="Times New Roman" w:cs="Times New Roman"/>
                <w:szCs w:val="20"/>
              </w:rPr>
              <w:t>383</w:t>
            </w:r>
          </w:p>
        </w:tc>
      </w:tr>
      <w:tr w:rsidR="00FA5CE1" w:rsidRPr="00E14FDF" w14:paraId="09844672" w14:textId="77777777" w:rsidTr="00006546">
        <w:tc>
          <w:tcPr>
            <w:tcW w:w="3006" w:type="dxa"/>
            <w:hideMark/>
          </w:tcPr>
          <w:p w14:paraId="04ED2313" w14:textId="011B0B20"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Diabetes mellitus</w:t>
            </w:r>
          </w:p>
        </w:tc>
        <w:tc>
          <w:tcPr>
            <w:tcW w:w="2494" w:type="dxa"/>
            <w:hideMark/>
          </w:tcPr>
          <w:p w14:paraId="18674328" w14:textId="5807FF79" w:rsidR="00FA5CE1" w:rsidRPr="00E14FDF" w:rsidRDefault="00FE5E32"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20</w:t>
            </w:r>
            <w:r w:rsidR="00CD24B6" w:rsidRPr="00E14FDF">
              <w:rPr>
                <w:rFonts w:ascii="Times New Roman" w:hAnsi="Times New Roman" w:cs="Times New Roman"/>
                <w:szCs w:val="20"/>
              </w:rPr>
              <w:t>6</w:t>
            </w:r>
            <w:r w:rsidRPr="00E14FDF">
              <w:rPr>
                <w:rFonts w:ascii="Times New Roman" w:hAnsi="Times New Roman" w:cs="Times New Roman"/>
                <w:szCs w:val="20"/>
              </w:rPr>
              <w:t xml:space="preserve"> (33.</w:t>
            </w:r>
            <w:r w:rsidR="00CD24B6" w:rsidRPr="00E14FDF">
              <w:rPr>
                <w:rFonts w:ascii="Times New Roman" w:hAnsi="Times New Roman" w:cs="Times New Roman"/>
                <w:szCs w:val="20"/>
              </w:rPr>
              <w:t>4</w:t>
            </w:r>
            <w:r w:rsidR="00FA5CE1" w:rsidRPr="00E14FDF">
              <w:rPr>
                <w:rFonts w:ascii="Times New Roman" w:hAnsi="Times New Roman" w:cs="Times New Roman"/>
                <w:szCs w:val="20"/>
              </w:rPr>
              <w:t>)</w:t>
            </w:r>
          </w:p>
        </w:tc>
        <w:tc>
          <w:tcPr>
            <w:tcW w:w="2495" w:type="dxa"/>
            <w:hideMark/>
          </w:tcPr>
          <w:p w14:paraId="4C881FF4" w14:textId="58FE9E54" w:rsidR="00FA5CE1" w:rsidRPr="00E14FDF" w:rsidRDefault="00FE5E32"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33 (3</w:t>
            </w:r>
            <w:r w:rsidR="00CD24B6" w:rsidRPr="00E14FDF">
              <w:rPr>
                <w:rFonts w:ascii="Times New Roman" w:hAnsi="Times New Roman" w:cs="Times New Roman"/>
                <w:szCs w:val="20"/>
              </w:rPr>
              <w:t>5</w:t>
            </w:r>
            <w:r w:rsidRPr="00E14FDF">
              <w:rPr>
                <w:rFonts w:ascii="Times New Roman" w:hAnsi="Times New Roman" w:cs="Times New Roman"/>
                <w:szCs w:val="20"/>
              </w:rPr>
              <w:t>.</w:t>
            </w:r>
            <w:r w:rsidR="00CD24B6" w:rsidRPr="00E14FDF">
              <w:rPr>
                <w:rFonts w:ascii="Times New Roman" w:hAnsi="Times New Roman" w:cs="Times New Roman"/>
                <w:szCs w:val="20"/>
              </w:rPr>
              <w:t>9</w:t>
            </w:r>
            <w:r w:rsidR="00FA5CE1" w:rsidRPr="00E14FDF">
              <w:rPr>
                <w:rFonts w:ascii="Times New Roman" w:hAnsi="Times New Roman" w:cs="Times New Roman"/>
                <w:szCs w:val="20"/>
              </w:rPr>
              <w:t>)</w:t>
            </w:r>
          </w:p>
        </w:tc>
        <w:tc>
          <w:tcPr>
            <w:tcW w:w="1021" w:type="dxa"/>
            <w:hideMark/>
          </w:tcPr>
          <w:p w14:paraId="1D3EB3CB" w14:textId="3B0CD24F" w:rsidR="00FA5CE1" w:rsidRPr="00E14FDF" w:rsidRDefault="00FE5E32"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w:t>
            </w:r>
            <w:r w:rsidR="00CD24B6" w:rsidRPr="00E14FDF">
              <w:rPr>
                <w:rFonts w:ascii="Times New Roman" w:hAnsi="Times New Roman" w:cs="Times New Roman"/>
                <w:szCs w:val="20"/>
              </w:rPr>
              <w:t>733</w:t>
            </w:r>
          </w:p>
        </w:tc>
      </w:tr>
      <w:tr w:rsidR="00FA5CE1" w:rsidRPr="00E14FDF" w14:paraId="4847959E" w14:textId="77777777" w:rsidTr="00006546">
        <w:tc>
          <w:tcPr>
            <w:tcW w:w="3006" w:type="dxa"/>
            <w:hideMark/>
          </w:tcPr>
          <w:p w14:paraId="328F32C5" w14:textId="1753C52D" w:rsidR="00FA5CE1" w:rsidRPr="00E14FDF" w:rsidRDefault="00F41094"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Current s</w:t>
            </w:r>
            <w:r w:rsidR="00FA5CE1" w:rsidRPr="00E14FDF">
              <w:rPr>
                <w:rFonts w:ascii="Times New Roman" w:hAnsi="Times New Roman" w:cs="Times New Roman"/>
                <w:szCs w:val="20"/>
              </w:rPr>
              <w:t>moking</w:t>
            </w:r>
          </w:p>
        </w:tc>
        <w:tc>
          <w:tcPr>
            <w:tcW w:w="2494" w:type="dxa"/>
            <w:hideMark/>
          </w:tcPr>
          <w:p w14:paraId="3A9B819D" w14:textId="43CC9881" w:rsidR="00FA5CE1" w:rsidRPr="00E14FDF" w:rsidRDefault="007A088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17</w:t>
            </w:r>
            <w:r w:rsidR="00CC14DB" w:rsidRPr="00E14FDF">
              <w:rPr>
                <w:rFonts w:ascii="Times New Roman" w:hAnsi="Times New Roman" w:cs="Times New Roman"/>
                <w:szCs w:val="20"/>
              </w:rPr>
              <w:t>7</w:t>
            </w:r>
            <w:r w:rsidRPr="00E14FDF">
              <w:rPr>
                <w:rFonts w:ascii="Times New Roman" w:hAnsi="Times New Roman" w:cs="Times New Roman"/>
                <w:szCs w:val="20"/>
              </w:rPr>
              <w:t xml:space="preserve"> (28.</w:t>
            </w:r>
            <w:r w:rsidR="00CC14DB" w:rsidRPr="00E14FDF">
              <w:rPr>
                <w:rFonts w:ascii="Times New Roman" w:hAnsi="Times New Roman" w:cs="Times New Roman"/>
                <w:szCs w:val="20"/>
              </w:rPr>
              <w:t>7</w:t>
            </w:r>
            <w:r w:rsidR="00FA5CE1" w:rsidRPr="00E14FDF">
              <w:rPr>
                <w:rFonts w:ascii="Times New Roman" w:hAnsi="Times New Roman" w:cs="Times New Roman"/>
                <w:szCs w:val="20"/>
              </w:rPr>
              <w:t>)</w:t>
            </w:r>
          </w:p>
        </w:tc>
        <w:tc>
          <w:tcPr>
            <w:tcW w:w="2495" w:type="dxa"/>
            <w:hideMark/>
          </w:tcPr>
          <w:p w14:paraId="7AC839E6" w14:textId="4C70AEFE" w:rsidR="00FA5CE1" w:rsidRPr="00E14FDF" w:rsidRDefault="007A088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w:t>
            </w:r>
            <w:r w:rsidR="00CC14DB" w:rsidRPr="00E14FDF">
              <w:rPr>
                <w:rFonts w:ascii="Times New Roman" w:hAnsi="Times New Roman" w:cs="Times New Roman"/>
                <w:szCs w:val="20"/>
              </w:rPr>
              <w:t>6</w:t>
            </w:r>
            <w:r w:rsidRPr="00E14FDF">
              <w:rPr>
                <w:rFonts w:ascii="Times New Roman" w:hAnsi="Times New Roman" w:cs="Times New Roman"/>
                <w:szCs w:val="20"/>
              </w:rPr>
              <w:t xml:space="preserve"> (1</w:t>
            </w:r>
            <w:r w:rsidR="00CC14DB" w:rsidRPr="00E14FDF">
              <w:rPr>
                <w:rFonts w:ascii="Times New Roman" w:hAnsi="Times New Roman" w:cs="Times New Roman"/>
                <w:szCs w:val="20"/>
              </w:rPr>
              <w:t>7</w:t>
            </w:r>
            <w:r w:rsidRPr="00E14FDF">
              <w:rPr>
                <w:rFonts w:ascii="Times New Roman" w:hAnsi="Times New Roman" w:cs="Times New Roman"/>
                <w:szCs w:val="20"/>
              </w:rPr>
              <w:t>.</w:t>
            </w:r>
            <w:r w:rsidR="00CC14DB" w:rsidRPr="00E14FDF">
              <w:rPr>
                <w:rFonts w:ascii="Times New Roman" w:hAnsi="Times New Roman" w:cs="Times New Roman"/>
                <w:szCs w:val="20"/>
              </w:rPr>
              <w:t>4</w:t>
            </w:r>
            <w:r w:rsidR="00FA5CE1" w:rsidRPr="00E14FDF">
              <w:rPr>
                <w:rFonts w:ascii="Times New Roman" w:hAnsi="Times New Roman" w:cs="Times New Roman"/>
                <w:szCs w:val="20"/>
              </w:rPr>
              <w:t>)</w:t>
            </w:r>
          </w:p>
        </w:tc>
        <w:tc>
          <w:tcPr>
            <w:tcW w:w="1021" w:type="dxa"/>
            <w:hideMark/>
          </w:tcPr>
          <w:p w14:paraId="6E6232E6" w14:textId="1EECF662" w:rsidR="00FA5CE1" w:rsidRPr="00E14FDF" w:rsidRDefault="007A088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0.0</w:t>
            </w:r>
            <w:r w:rsidR="00CC14DB" w:rsidRPr="00E14FDF">
              <w:rPr>
                <w:rFonts w:ascii="Times New Roman" w:hAnsi="Times New Roman" w:cs="Times New Roman"/>
                <w:szCs w:val="20"/>
              </w:rPr>
              <w:t>31</w:t>
            </w:r>
            <w:r w:rsidR="00582A63" w:rsidRPr="00582A63">
              <w:rPr>
                <w:rFonts w:ascii="Times New Roman" w:hAnsi="Times New Roman" w:cs="Times New Roman"/>
                <w:szCs w:val="20"/>
                <w:vertAlign w:val="superscript"/>
              </w:rPr>
              <w:t>*</w:t>
            </w:r>
          </w:p>
        </w:tc>
      </w:tr>
      <w:tr w:rsidR="00FA5CE1" w:rsidRPr="00E14FDF" w14:paraId="4C3DAE48" w14:textId="77777777" w:rsidTr="00006546">
        <w:tc>
          <w:tcPr>
            <w:tcW w:w="3006" w:type="dxa"/>
            <w:hideMark/>
          </w:tcPr>
          <w:p w14:paraId="7D43B62C" w14:textId="709F3108"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Atrial fibrillation</w:t>
            </w:r>
          </w:p>
        </w:tc>
        <w:tc>
          <w:tcPr>
            <w:tcW w:w="2494" w:type="dxa"/>
            <w:hideMark/>
          </w:tcPr>
          <w:p w14:paraId="29B0A5C7" w14:textId="156B257B" w:rsidR="00FA5CE1" w:rsidRPr="00E14FDF" w:rsidRDefault="00032426"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113 (18.</w:t>
            </w:r>
            <w:r w:rsidR="001F03F1" w:rsidRPr="00E14FDF">
              <w:rPr>
                <w:rFonts w:ascii="Times New Roman" w:hAnsi="Times New Roman" w:cs="Times New Roman"/>
                <w:szCs w:val="20"/>
              </w:rPr>
              <w:t>3</w:t>
            </w:r>
            <w:r w:rsidR="00FA5CE1" w:rsidRPr="00E14FDF">
              <w:rPr>
                <w:rFonts w:ascii="Times New Roman" w:hAnsi="Times New Roman" w:cs="Times New Roman"/>
                <w:szCs w:val="20"/>
              </w:rPr>
              <w:t>)</w:t>
            </w:r>
          </w:p>
        </w:tc>
        <w:tc>
          <w:tcPr>
            <w:tcW w:w="2495" w:type="dxa"/>
            <w:hideMark/>
          </w:tcPr>
          <w:p w14:paraId="78D49D6E" w14:textId="4A89A597" w:rsidR="00FA5CE1" w:rsidRPr="00E14FDF" w:rsidRDefault="00032426"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29 (31.</w:t>
            </w:r>
            <w:r w:rsidR="001F03F1" w:rsidRPr="00E14FDF">
              <w:rPr>
                <w:rFonts w:ascii="Times New Roman" w:hAnsi="Times New Roman" w:cs="Times New Roman"/>
                <w:szCs w:val="20"/>
              </w:rPr>
              <w:t>5</w:t>
            </w:r>
            <w:r w:rsidR="00FA5CE1" w:rsidRPr="00E14FDF">
              <w:rPr>
                <w:rFonts w:ascii="Times New Roman" w:hAnsi="Times New Roman" w:cs="Times New Roman"/>
                <w:szCs w:val="20"/>
              </w:rPr>
              <w:t>)</w:t>
            </w:r>
          </w:p>
        </w:tc>
        <w:tc>
          <w:tcPr>
            <w:tcW w:w="1021" w:type="dxa"/>
            <w:hideMark/>
          </w:tcPr>
          <w:p w14:paraId="0FA87282" w14:textId="03B4D6BC"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0.005</w:t>
            </w:r>
            <w:r w:rsidR="00582A63" w:rsidRPr="00582A63">
              <w:rPr>
                <w:rFonts w:ascii="Times New Roman" w:hAnsi="Times New Roman" w:cs="Times New Roman"/>
                <w:szCs w:val="20"/>
                <w:vertAlign w:val="superscript"/>
              </w:rPr>
              <w:t>*</w:t>
            </w:r>
          </w:p>
        </w:tc>
      </w:tr>
      <w:tr w:rsidR="00FA5CE1" w:rsidRPr="00E14FDF" w14:paraId="0E303298" w14:textId="77777777" w:rsidTr="00006546">
        <w:tc>
          <w:tcPr>
            <w:tcW w:w="3006" w:type="dxa"/>
            <w:hideMark/>
          </w:tcPr>
          <w:p w14:paraId="7553DDD0" w14:textId="5C6EFDD2"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Previous stroke</w:t>
            </w:r>
          </w:p>
        </w:tc>
        <w:tc>
          <w:tcPr>
            <w:tcW w:w="2494" w:type="dxa"/>
            <w:hideMark/>
          </w:tcPr>
          <w:p w14:paraId="2D7176B7" w14:textId="7DBF1E2A" w:rsidR="00FA5CE1" w:rsidRPr="00E14FDF" w:rsidRDefault="00736545"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12</w:t>
            </w:r>
            <w:r w:rsidR="00CD55BF" w:rsidRPr="00E14FDF">
              <w:rPr>
                <w:rFonts w:ascii="Times New Roman" w:hAnsi="Times New Roman" w:cs="Times New Roman"/>
                <w:szCs w:val="20"/>
              </w:rPr>
              <w:t>9</w:t>
            </w:r>
            <w:r w:rsidRPr="00E14FDF">
              <w:rPr>
                <w:rFonts w:ascii="Times New Roman" w:hAnsi="Times New Roman" w:cs="Times New Roman"/>
                <w:szCs w:val="20"/>
              </w:rPr>
              <w:t xml:space="preserve"> (20.</w:t>
            </w:r>
            <w:r w:rsidR="00CD55BF" w:rsidRPr="00E14FDF">
              <w:rPr>
                <w:rFonts w:ascii="Times New Roman" w:hAnsi="Times New Roman" w:cs="Times New Roman"/>
                <w:szCs w:val="20"/>
              </w:rPr>
              <w:t>9</w:t>
            </w:r>
            <w:r w:rsidR="00FA5CE1" w:rsidRPr="00E14FDF">
              <w:rPr>
                <w:rFonts w:ascii="Times New Roman" w:hAnsi="Times New Roman" w:cs="Times New Roman"/>
                <w:szCs w:val="20"/>
              </w:rPr>
              <w:t>)</w:t>
            </w:r>
          </w:p>
        </w:tc>
        <w:tc>
          <w:tcPr>
            <w:tcW w:w="2495" w:type="dxa"/>
            <w:hideMark/>
          </w:tcPr>
          <w:p w14:paraId="74E41196" w14:textId="27F53549" w:rsidR="00FA5CE1" w:rsidRPr="00E14FDF" w:rsidRDefault="00736545"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23 (25.</w:t>
            </w:r>
            <w:r w:rsidR="00CD55BF" w:rsidRPr="00E14FDF">
              <w:rPr>
                <w:rFonts w:ascii="Times New Roman" w:hAnsi="Times New Roman" w:cs="Times New Roman"/>
                <w:szCs w:val="20"/>
              </w:rPr>
              <w:t>0</w:t>
            </w:r>
            <w:r w:rsidR="00FA5CE1" w:rsidRPr="00E14FDF">
              <w:rPr>
                <w:rFonts w:ascii="Times New Roman" w:hAnsi="Times New Roman" w:cs="Times New Roman"/>
                <w:szCs w:val="20"/>
              </w:rPr>
              <w:t>)</w:t>
            </w:r>
          </w:p>
        </w:tc>
        <w:tc>
          <w:tcPr>
            <w:tcW w:w="1021" w:type="dxa"/>
            <w:hideMark/>
          </w:tcPr>
          <w:p w14:paraId="6C838FCA" w14:textId="67F358AF" w:rsidR="00FA5CE1" w:rsidRPr="00E14FDF" w:rsidRDefault="00736545"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w:t>
            </w:r>
            <w:r w:rsidR="00CD55BF" w:rsidRPr="00E14FDF">
              <w:rPr>
                <w:rFonts w:ascii="Times New Roman" w:hAnsi="Times New Roman" w:cs="Times New Roman"/>
                <w:szCs w:val="20"/>
              </w:rPr>
              <w:t>454</w:t>
            </w:r>
          </w:p>
        </w:tc>
      </w:tr>
      <w:tr w:rsidR="00FA5CE1" w:rsidRPr="00E14FDF" w14:paraId="5C2E6EB9" w14:textId="77777777" w:rsidTr="00006546">
        <w:tc>
          <w:tcPr>
            <w:tcW w:w="3006" w:type="dxa"/>
            <w:hideMark/>
          </w:tcPr>
          <w:p w14:paraId="6A11AE95" w14:textId="77777777"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SBP (mmHg)</w:t>
            </w:r>
          </w:p>
        </w:tc>
        <w:tc>
          <w:tcPr>
            <w:tcW w:w="2494" w:type="dxa"/>
            <w:hideMark/>
          </w:tcPr>
          <w:p w14:paraId="43638144" w14:textId="7D9E3106" w:rsidR="00FA5CE1" w:rsidRPr="00E14FDF" w:rsidRDefault="0084552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146.3 ± 27.</w:t>
            </w:r>
            <w:r w:rsidR="00F9057C" w:rsidRPr="00E14FDF">
              <w:rPr>
                <w:rFonts w:ascii="Times New Roman" w:hAnsi="Times New Roman" w:cs="Times New Roman"/>
                <w:szCs w:val="20"/>
              </w:rPr>
              <w:t>1</w:t>
            </w:r>
          </w:p>
        </w:tc>
        <w:tc>
          <w:tcPr>
            <w:tcW w:w="2495" w:type="dxa"/>
            <w:hideMark/>
          </w:tcPr>
          <w:p w14:paraId="5B62E033" w14:textId="79826A36" w:rsidR="00FA5CE1" w:rsidRPr="00E14FDF" w:rsidRDefault="0084552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153.</w:t>
            </w:r>
            <w:r w:rsidR="00F9057C" w:rsidRPr="00E14FDF">
              <w:rPr>
                <w:rFonts w:ascii="Times New Roman" w:hAnsi="Times New Roman" w:cs="Times New Roman"/>
                <w:szCs w:val="20"/>
              </w:rPr>
              <w:t>2</w:t>
            </w:r>
            <w:r w:rsidRPr="00E14FDF">
              <w:rPr>
                <w:rFonts w:ascii="Times New Roman" w:hAnsi="Times New Roman" w:cs="Times New Roman"/>
                <w:szCs w:val="20"/>
              </w:rPr>
              <w:t xml:space="preserve"> ± 25.</w:t>
            </w:r>
            <w:r w:rsidR="00F9057C" w:rsidRPr="00E14FDF">
              <w:rPr>
                <w:rFonts w:ascii="Times New Roman" w:hAnsi="Times New Roman" w:cs="Times New Roman"/>
                <w:szCs w:val="20"/>
              </w:rPr>
              <w:t>7</w:t>
            </w:r>
          </w:p>
        </w:tc>
        <w:tc>
          <w:tcPr>
            <w:tcW w:w="1021" w:type="dxa"/>
            <w:hideMark/>
          </w:tcPr>
          <w:p w14:paraId="7B3FDDD7" w14:textId="4B9EA890" w:rsidR="00FA5CE1" w:rsidRPr="00E14FDF" w:rsidRDefault="0084552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0.0</w:t>
            </w:r>
            <w:r w:rsidR="00F9057C" w:rsidRPr="00E14FDF">
              <w:rPr>
                <w:rFonts w:ascii="Times New Roman" w:hAnsi="Times New Roman" w:cs="Times New Roman"/>
                <w:szCs w:val="20"/>
              </w:rPr>
              <w:t>23</w:t>
            </w:r>
            <w:r w:rsidR="00582A63" w:rsidRPr="00582A63">
              <w:rPr>
                <w:rFonts w:ascii="Times New Roman" w:hAnsi="Times New Roman" w:cs="Times New Roman"/>
                <w:szCs w:val="20"/>
                <w:vertAlign w:val="superscript"/>
              </w:rPr>
              <w:t>*</w:t>
            </w:r>
          </w:p>
        </w:tc>
      </w:tr>
      <w:tr w:rsidR="00FA5CE1" w:rsidRPr="00E14FDF" w14:paraId="0E2E89A6" w14:textId="77777777" w:rsidTr="00006546">
        <w:tc>
          <w:tcPr>
            <w:tcW w:w="3006" w:type="dxa"/>
            <w:hideMark/>
          </w:tcPr>
          <w:p w14:paraId="7C5AA584" w14:textId="2CA94975" w:rsidR="00FA5CE1" w:rsidRPr="00E14FDF" w:rsidRDefault="00AB32D9"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 xml:space="preserve">Hematocrit </w:t>
            </w:r>
          </w:p>
        </w:tc>
        <w:tc>
          <w:tcPr>
            <w:tcW w:w="2494" w:type="dxa"/>
            <w:hideMark/>
          </w:tcPr>
          <w:p w14:paraId="3C8CB1E3" w14:textId="1AE63BB7" w:rsidR="00FA5CE1" w:rsidRPr="00E14FDF" w:rsidRDefault="00AB32D9"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40.4</w:t>
            </w:r>
            <w:r w:rsidR="007071C7" w:rsidRPr="00E14FDF">
              <w:rPr>
                <w:rFonts w:ascii="Times New Roman" w:hAnsi="Times New Roman" w:cs="Times New Roman"/>
                <w:szCs w:val="20"/>
              </w:rPr>
              <w:t xml:space="preserve"> ± 5.9</w:t>
            </w:r>
            <w:r w:rsidRPr="00E14FDF">
              <w:rPr>
                <w:rFonts w:ascii="Times New Roman" w:hAnsi="Times New Roman" w:cs="Times New Roman"/>
                <w:szCs w:val="20"/>
              </w:rPr>
              <w:t xml:space="preserve"> </w:t>
            </w:r>
          </w:p>
        </w:tc>
        <w:tc>
          <w:tcPr>
            <w:tcW w:w="2495" w:type="dxa"/>
            <w:hideMark/>
          </w:tcPr>
          <w:p w14:paraId="7C9131E5" w14:textId="0EA62365"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40.4</w:t>
            </w:r>
            <w:r w:rsidR="00AB32D9" w:rsidRPr="00E14FDF">
              <w:rPr>
                <w:rFonts w:ascii="Times New Roman" w:hAnsi="Times New Roman" w:cs="Times New Roman"/>
                <w:szCs w:val="20"/>
              </w:rPr>
              <w:t xml:space="preserve"> </w:t>
            </w:r>
            <w:r w:rsidR="007071C7" w:rsidRPr="00E14FDF">
              <w:rPr>
                <w:rFonts w:ascii="Times New Roman" w:hAnsi="Times New Roman" w:cs="Times New Roman"/>
                <w:szCs w:val="20"/>
              </w:rPr>
              <w:t>± 5.0</w:t>
            </w:r>
          </w:p>
        </w:tc>
        <w:tc>
          <w:tcPr>
            <w:tcW w:w="1021" w:type="dxa"/>
            <w:hideMark/>
          </w:tcPr>
          <w:p w14:paraId="693415A0"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0.954</w:t>
            </w:r>
          </w:p>
        </w:tc>
      </w:tr>
      <w:tr w:rsidR="00FA5CE1" w:rsidRPr="00E14FDF" w14:paraId="6165C3EC" w14:textId="77777777" w:rsidTr="00006546">
        <w:tc>
          <w:tcPr>
            <w:tcW w:w="3006" w:type="dxa"/>
            <w:hideMark/>
          </w:tcPr>
          <w:p w14:paraId="2A6355B6" w14:textId="77777777"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Leukocytes (10</w:t>
            </w:r>
            <w:r w:rsidRPr="00E14FDF">
              <w:rPr>
                <w:rFonts w:ascii="Times New Roman" w:hAnsi="Times New Roman" w:cs="Times New Roman"/>
                <w:szCs w:val="20"/>
                <w:vertAlign w:val="superscript"/>
              </w:rPr>
              <w:t>9</w:t>
            </w:r>
            <w:r w:rsidRPr="00E14FDF">
              <w:rPr>
                <w:rFonts w:ascii="Times New Roman" w:hAnsi="Times New Roman" w:cs="Times New Roman"/>
                <w:szCs w:val="20"/>
              </w:rPr>
              <w:t>/L)</w:t>
            </w:r>
          </w:p>
        </w:tc>
        <w:tc>
          <w:tcPr>
            <w:tcW w:w="2494" w:type="dxa"/>
            <w:hideMark/>
          </w:tcPr>
          <w:p w14:paraId="3FDBE7A1" w14:textId="5DA750E9" w:rsidR="00FA5CE1" w:rsidRPr="00E14FDF" w:rsidRDefault="0064617F"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8.2</w:t>
            </w:r>
            <w:r w:rsidR="00EC7DD4" w:rsidRPr="00E14FDF">
              <w:rPr>
                <w:rFonts w:ascii="Times New Roman" w:hAnsi="Times New Roman" w:cs="Times New Roman"/>
                <w:szCs w:val="20"/>
              </w:rPr>
              <w:t>1</w:t>
            </w:r>
            <w:r w:rsidRPr="00E14FDF">
              <w:rPr>
                <w:rFonts w:ascii="Times New Roman" w:hAnsi="Times New Roman" w:cs="Times New Roman"/>
                <w:szCs w:val="20"/>
              </w:rPr>
              <w:t xml:space="preserve"> ± 4.4</w:t>
            </w:r>
            <w:r w:rsidR="00EC7DD4" w:rsidRPr="00E14FDF">
              <w:rPr>
                <w:rFonts w:ascii="Times New Roman" w:hAnsi="Times New Roman" w:cs="Times New Roman"/>
                <w:szCs w:val="20"/>
              </w:rPr>
              <w:t>3</w:t>
            </w:r>
          </w:p>
        </w:tc>
        <w:tc>
          <w:tcPr>
            <w:tcW w:w="2495" w:type="dxa"/>
            <w:hideMark/>
          </w:tcPr>
          <w:p w14:paraId="7251F463" w14:textId="53C28AE7" w:rsidR="00FA5CE1" w:rsidRPr="00E14FDF" w:rsidRDefault="0064617F"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8.</w:t>
            </w:r>
            <w:r w:rsidR="00EC7DD4" w:rsidRPr="00E14FDF">
              <w:rPr>
                <w:rFonts w:ascii="Times New Roman" w:hAnsi="Times New Roman" w:cs="Times New Roman"/>
                <w:szCs w:val="20"/>
              </w:rPr>
              <w:t>51</w:t>
            </w:r>
            <w:r w:rsidRPr="00E14FDF">
              <w:rPr>
                <w:rFonts w:ascii="Times New Roman" w:hAnsi="Times New Roman" w:cs="Times New Roman"/>
                <w:szCs w:val="20"/>
              </w:rPr>
              <w:t xml:space="preserve"> ± 3.7</w:t>
            </w:r>
            <w:r w:rsidR="00EC7DD4" w:rsidRPr="00E14FDF">
              <w:rPr>
                <w:rFonts w:ascii="Times New Roman" w:hAnsi="Times New Roman" w:cs="Times New Roman"/>
                <w:szCs w:val="20"/>
              </w:rPr>
              <w:t>5</w:t>
            </w:r>
          </w:p>
        </w:tc>
        <w:tc>
          <w:tcPr>
            <w:tcW w:w="1021" w:type="dxa"/>
            <w:hideMark/>
          </w:tcPr>
          <w:p w14:paraId="4D195F31" w14:textId="6957AF56" w:rsidR="00FA5CE1" w:rsidRPr="00E14FDF" w:rsidRDefault="0064617F"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w:t>
            </w:r>
            <w:r w:rsidR="00BA6A86" w:rsidRPr="00E14FDF">
              <w:rPr>
                <w:rFonts w:ascii="Times New Roman" w:hAnsi="Times New Roman" w:cs="Times New Roman"/>
                <w:szCs w:val="20"/>
              </w:rPr>
              <w:t>485</w:t>
            </w:r>
          </w:p>
        </w:tc>
      </w:tr>
      <w:tr w:rsidR="00FA5CE1" w:rsidRPr="00E14FDF" w14:paraId="5621F1BF" w14:textId="77777777" w:rsidTr="00006546">
        <w:tc>
          <w:tcPr>
            <w:tcW w:w="3006" w:type="dxa"/>
            <w:hideMark/>
          </w:tcPr>
          <w:p w14:paraId="181A2EDF" w14:textId="77777777"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Fasting blood glucose (mmol/L)</w:t>
            </w:r>
          </w:p>
        </w:tc>
        <w:tc>
          <w:tcPr>
            <w:tcW w:w="2494" w:type="dxa"/>
            <w:hideMark/>
          </w:tcPr>
          <w:p w14:paraId="3F84D756"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3.65 ± 1.59</w:t>
            </w:r>
          </w:p>
        </w:tc>
        <w:tc>
          <w:tcPr>
            <w:tcW w:w="2495" w:type="dxa"/>
            <w:hideMark/>
          </w:tcPr>
          <w:p w14:paraId="6645CC2A"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3.70 ± 1.19</w:t>
            </w:r>
          </w:p>
        </w:tc>
        <w:tc>
          <w:tcPr>
            <w:tcW w:w="1021" w:type="dxa"/>
            <w:hideMark/>
          </w:tcPr>
          <w:p w14:paraId="1EB663DE" w14:textId="63EE53E7" w:rsidR="00FA5CE1" w:rsidRPr="00E14FDF" w:rsidRDefault="00D0595D"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w:t>
            </w:r>
            <w:r w:rsidR="008F0934" w:rsidRPr="00E14FDF">
              <w:rPr>
                <w:rFonts w:ascii="Times New Roman" w:hAnsi="Times New Roman" w:cs="Times New Roman"/>
                <w:szCs w:val="20"/>
              </w:rPr>
              <w:t>704</w:t>
            </w:r>
          </w:p>
        </w:tc>
      </w:tr>
      <w:tr w:rsidR="00FA5CE1" w:rsidRPr="00E14FDF" w14:paraId="141CFB5C" w14:textId="77777777" w:rsidTr="00006546">
        <w:tc>
          <w:tcPr>
            <w:tcW w:w="3006" w:type="dxa"/>
            <w:hideMark/>
          </w:tcPr>
          <w:p w14:paraId="6F440BC5" w14:textId="77777777"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HbA1c (%)</w:t>
            </w:r>
          </w:p>
        </w:tc>
        <w:tc>
          <w:tcPr>
            <w:tcW w:w="2494" w:type="dxa"/>
            <w:hideMark/>
          </w:tcPr>
          <w:p w14:paraId="2084672D"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6.20 ± 1.42</w:t>
            </w:r>
          </w:p>
        </w:tc>
        <w:tc>
          <w:tcPr>
            <w:tcW w:w="2495" w:type="dxa"/>
            <w:hideMark/>
          </w:tcPr>
          <w:p w14:paraId="1276DE53"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6.07 ± 1.04</w:t>
            </w:r>
          </w:p>
        </w:tc>
        <w:tc>
          <w:tcPr>
            <w:tcW w:w="1021" w:type="dxa"/>
            <w:hideMark/>
          </w:tcPr>
          <w:p w14:paraId="753BD9BC"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0.278</w:t>
            </w:r>
          </w:p>
        </w:tc>
      </w:tr>
      <w:tr w:rsidR="00FA5CE1" w:rsidRPr="00E14FDF" w14:paraId="242FC18D" w14:textId="77777777" w:rsidTr="00006546">
        <w:tc>
          <w:tcPr>
            <w:tcW w:w="3006" w:type="dxa"/>
            <w:hideMark/>
          </w:tcPr>
          <w:p w14:paraId="36E3A7DA" w14:textId="77777777"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Total cholesterol (mmol/L)</w:t>
            </w:r>
          </w:p>
        </w:tc>
        <w:tc>
          <w:tcPr>
            <w:tcW w:w="2494" w:type="dxa"/>
            <w:hideMark/>
          </w:tcPr>
          <w:p w14:paraId="56AB2F36"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4.74 ± 1.30</w:t>
            </w:r>
          </w:p>
        </w:tc>
        <w:tc>
          <w:tcPr>
            <w:tcW w:w="2495" w:type="dxa"/>
            <w:hideMark/>
          </w:tcPr>
          <w:p w14:paraId="003EFC5E"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4.67 ± 1.07</w:t>
            </w:r>
          </w:p>
        </w:tc>
        <w:tc>
          <w:tcPr>
            <w:tcW w:w="1021" w:type="dxa"/>
            <w:hideMark/>
          </w:tcPr>
          <w:p w14:paraId="0B645C25"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0.565</w:t>
            </w:r>
          </w:p>
        </w:tc>
      </w:tr>
      <w:tr w:rsidR="00FA5CE1" w:rsidRPr="00E14FDF" w14:paraId="4F727350" w14:textId="77777777" w:rsidTr="00006546">
        <w:tc>
          <w:tcPr>
            <w:tcW w:w="3006" w:type="dxa"/>
            <w:hideMark/>
          </w:tcPr>
          <w:p w14:paraId="5720F25D" w14:textId="77777777"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LDL cholesterol (mmol/L)</w:t>
            </w:r>
          </w:p>
        </w:tc>
        <w:tc>
          <w:tcPr>
            <w:tcW w:w="2494" w:type="dxa"/>
            <w:hideMark/>
          </w:tcPr>
          <w:p w14:paraId="25FEB490"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2.78 ± 0.92</w:t>
            </w:r>
          </w:p>
        </w:tc>
        <w:tc>
          <w:tcPr>
            <w:tcW w:w="2495" w:type="dxa"/>
            <w:hideMark/>
          </w:tcPr>
          <w:p w14:paraId="3761C125"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2.77 ± 0.84</w:t>
            </w:r>
          </w:p>
        </w:tc>
        <w:tc>
          <w:tcPr>
            <w:tcW w:w="1021" w:type="dxa"/>
            <w:hideMark/>
          </w:tcPr>
          <w:p w14:paraId="3C3B7133"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0.898</w:t>
            </w:r>
          </w:p>
        </w:tc>
      </w:tr>
      <w:tr w:rsidR="00FA5CE1" w:rsidRPr="00E14FDF" w14:paraId="586A1E0F" w14:textId="77777777" w:rsidTr="00006546">
        <w:tc>
          <w:tcPr>
            <w:tcW w:w="3006" w:type="dxa"/>
            <w:hideMark/>
          </w:tcPr>
          <w:p w14:paraId="74BEB055" w14:textId="77777777" w:rsidR="00FA5CE1" w:rsidRPr="00E14FDF" w:rsidRDefault="00FA5CE1" w:rsidP="001427DA">
            <w:pPr>
              <w:wordWrap/>
              <w:spacing w:line="240" w:lineRule="atLeast"/>
              <w:rPr>
                <w:rFonts w:ascii="Times New Roman" w:hAnsi="Times New Roman" w:cs="Times New Roman"/>
                <w:szCs w:val="20"/>
              </w:rPr>
            </w:pPr>
            <w:proofErr w:type="spellStart"/>
            <w:r w:rsidRPr="00E14FDF">
              <w:rPr>
                <w:rFonts w:ascii="Times New Roman" w:hAnsi="Times New Roman" w:cs="Times New Roman"/>
                <w:szCs w:val="20"/>
              </w:rPr>
              <w:t>hsCRP</w:t>
            </w:r>
            <w:proofErr w:type="spellEnd"/>
            <w:r w:rsidRPr="00E14FDF">
              <w:rPr>
                <w:rFonts w:ascii="Times New Roman" w:hAnsi="Times New Roman" w:cs="Times New Roman"/>
                <w:szCs w:val="20"/>
              </w:rPr>
              <w:t xml:space="preserve"> (mmol/L)</w:t>
            </w:r>
          </w:p>
        </w:tc>
        <w:tc>
          <w:tcPr>
            <w:tcW w:w="2494" w:type="dxa"/>
            <w:hideMark/>
          </w:tcPr>
          <w:p w14:paraId="527F98C6" w14:textId="4915A0B4"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0.22 ± 0.6</w:t>
            </w:r>
            <w:r w:rsidR="006B40B8" w:rsidRPr="00E14FDF">
              <w:rPr>
                <w:rFonts w:ascii="Times New Roman" w:hAnsi="Times New Roman" w:cs="Times New Roman"/>
                <w:szCs w:val="20"/>
              </w:rPr>
              <w:t>7</w:t>
            </w:r>
          </w:p>
        </w:tc>
        <w:tc>
          <w:tcPr>
            <w:tcW w:w="2495" w:type="dxa"/>
            <w:hideMark/>
          </w:tcPr>
          <w:p w14:paraId="0414D35A" w14:textId="5DC306C9"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0.25 ± 0.8</w:t>
            </w:r>
            <w:r w:rsidR="006B40B8" w:rsidRPr="00E14FDF">
              <w:rPr>
                <w:rFonts w:ascii="Times New Roman" w:hAnsi="Times New Roman" w:cs="Times New Roman"/>
                <w:szCs w:val="20"/>
              </w:rPr>
              <w:t>5</w:t>
            </w:r>
          </w:p>
        </w:tc>
        <w:tc>
          <w:tcPr>
            <w:tcW w:w="1021" w:type="dxa"/>
            <w:hideMark/>
          </w:tcPr>
          <w:p w14:paraId="2DFCDAFE"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0.725</w:t>
            </w:r>
          </w:p>
        </w:tc>
      </w:tr>
      <w:tr w:rsidR="00FA5CE1" w:rsidRPr="00E14FDF" w14:paraId="659C7D4F" w14:textId="77777777" w:rsidTr="00006546">
        <w:tc>
          <w:tcPr>
            <w:tcW w:w="3006" w:type="dxa"/>
            <w:hideMark/>
          </w:tcPr>
          <w:p w14:paraId="7A1012D7" w14:textId="77777777"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Homocysteine (</w:t>
            </w:r>
            <w:proofErr w:type="spellStart"/>
            <w:r w:rsidRPr="00E14FDF">
              <w:rPr>
                <w:rFonts w:ascii="Times New Roman" w:hAnsi="Times New Roman" w:cs="Times New Roman"/>
                <w:szCs w:val="20"/>
              </w:rPr>
              <w:t>μmol</w:t>
            </w:r>
            <w:proofErr w:type="spellEnd"/>
            <w:r w:rsidRPr="00E14FDF">
              <w:rPr>
                <w:rFonts w:ascii="Times New Roman" w:hAnsi="Times New Roman" w:cs="Times New Roman"/>
                <w:szCs w:val="20"/>
              </w:rPr>
              <w:t>/L)</w:t>
            </w:r>
          </w:p>
        </w:tc>
        <w:tc>
          <w:tcPr>
            <w:tcW w:w="2494" w:type="dxa"/>
            <w:hideMark/>
          </w:tcPr>
          <w:p w14:paraId="55AFC9CD" w14:textId="6F470AA9" w:rsidR="00FA5CE1" w:rsidRPr="00E14FDF" w:rsidRDefault="00643CD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15.</w:t>
            </w:r>
            <w:r w:rsidR="006B40B8" w:rsidRPr="00E14FDF">
              <w:rPr>
                <w:rFonts w:ascii="Times New Roman" w:hAnsi="Times New Roman" w:cs="Times New Roman"/>
                <w:szCs w:val="20"/>
              </w:rPr>
              <w:t>40</w:t>
            </w:r>
            <w:r w:rsidRPr="00E14FDF">
              <w:rPr>
                <w:rFonts w:ascii="Times New Roman" w:hAnsi="Times New Roman" w:cs="Times New Roman"/>
                <w:szCs w:val="20"/>
              </w:rPr>
              <w:t xml:space="preserve"> ± 6.9</w:t>
            </w:r>
            <w:r w:rsidR="006B40B8" w:rsidRPr="00E14FDF">
              <w:rPr>
                <w:rFonts w:ascii="Times New Roman" w:hAnsi="Times New Roman" w:cs="Times New Roman"/>
                <w:szCs w:val="20"/>
              </w:rPr>
              <w:t>2</w:t>
            </w:r>
          </w:p>
        </w:tc>
        <w:tc>
          <w:tcPr>
            <w:tcW w:w="2495" w:type="dxa"/>
            <w:hideMark/>
          </w:tcPr>
          <w:p w14:paraId="53DD9583" w14:textId="6B35323F" w:rsidR="00FA5CE1" w:rsidRPr="00E14FDF" w:rsidRDefault="00643CD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14.1</w:t>
            </w:r>
            <w:r w:rsidR="006B40B8" w:rsidRPr="00E14FDF">
              <w:rPr>
                <w:rFonts w:ascii="Times New Roman" w:hAnsi="Times New Roman" w:cs="Times New Roman"/>
                <w:szCs w:val="20"/>
              </w:rPr>
              <w:t>6</w:t>
            </w:r>
            <w:r w:rsidRPr="00E14FDF">
              <w:rPr>
                <w:rFonts w:ascii="Times New Roman" w:hAnsi="Times New Roman" w:cs="Times New Roman"/>
                <w:szCs w:val="20"/>
              </w:rPr>
              <w:t xml:space="preserve"> ± 5.</w:t>
            </w:r>
            <w:r w:rsidR="006B40B8" w:rsidRPr="00E14FDF">
              <w:rPr>
                <w:rFonts w:ascii="Times New Roman" w:hAnsi="Times New Roman" w:cs="Times New Roman"/>
                <w:szCs w:val="20"/>
              </w:rPr>
              <w:t>09</w:t>
            </w:r>
          </w:p>
        </w:tc>
        <w:tc>
          <w:tcPr>
            <w:tcW w:w="1021" w:type="dxa"/>
            <w:hideMark/>
          </w:tcPr>
          <w:p w14:paraId="76BDACD6" w14:textId="20B573FB" w:rsidR="00FA5CE1" w:rsidRPr="00E14FDF" w:rsidRDefault="00643CD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0.04</w:t>
            </w:r>
            <w:r w:rsidR="00163D5D" w:rsidRPr="00E14FDF">
              <w:rPr>
                <w:rFonts w:ascii="Times New Roman" w:hAnsi="Times New Roman" w:cs="Times New Roman"/>
                <w:szCs w:val="20"/>
              </w:rPr>
              <w:t>3</w:t>
            </w:r>
            <w:r w:rsidR="00582A63" w:rsidRPr="00582A63">
              <w:rPr>
                <w:rFonts w:ascii="Times New Roman" w:hAnsi="Times New Roman" w:cs="Times New Roman"/>
                <w:szCs w:val="20"/>
                <w:vertAlign w:val="superscript"/>
              </w:rPr>
              <w:t>*</w:t>
            </w:r>
          </w:p>
        </w:tc>
      </w:tr>
      <w:tr w:rsidR="00291B1C" w:rsidRPr="00E14FDF" w14:paraId="1575BFEA" w14:textId="77777777" w:rsidTr="00006546">
        <w:tc>
          <w:tcPr>
            <w:tcW w:w="3006" w:type="dxa"/>
          </w:tcPr>
          <w:p w14:paraId="7C4FD931" w14:textId="4971D1AA" w:rsidR="00291B1C" w:rsidRPr="00E14FDF" w:rsidRDefault="00291B1C"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 xml:space="preserve">Basilar artery PI </w:t>
            </w:r>
          </w:p>
        </w:tc>
        <w:tc>
          <w:tcPr>
            <w:tcW w:w="2494" w:type="dxa"/>
          </w:tcPr>
          <w:p w14:paraId="1E4C279C" w14:textId="5C118616" w:rsidR="00291B1C" w:rsidRPr="00E14FDF" w:rsidRDefault="00EA2CA2"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0.95 ± 0.22</w:t>
            </w:r>
          </w:p>
        </w:tc>
        <w:tc>
          <w:tcPr>
            <w:tcW w:w="2495" w:type="dxa"/>
          </w:tcPr>
          <w:p w14:paraId="6A985A6B" w14:textId="05920B37" w:rsidR="00291B1C" w:rsidRPr="00E14FDF" w:rsidRDefault="00EA2CA2"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1.02 ± 0.2</w:t>
            </w:r>
            <w:r w:rsidR="009075DD" w:rsidRPr="00E14FDF">
              <w:rPr>
                <w:rFonts w:ascii="Times New Roman" w:hAnsi="Times New Roman" w:cs="Times New Roman"/>
                <w:szCs w:val="20"/>
              </w:rPr>
              <w:t>6</w:t>
            </w:r>
          </w:p>
        </w:tc>
        <w:tc>
          <w:tcPr>
            <w:tcW w:w="1021" w:type="dxa"/>
          </w:tcPr>
          <w:p w14:paraId="71D1B766" w14:textId="6C2F2B96" w:rsidR="00291B1C" w:rsidRPr="00E14FDF" w:rsidRDefault="00291B1C"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0.0</w:t>
            </w:r>
            <w:r w:rsidR="00163D5D" w:rsidRPr="00E14FDF">
              <w:rPr>
                <w:rFonts w:ascii="Times New Roman" w:hAnsi="Times New Roman" w:cs="Times New Roman"/>
                <w:szCs w:val="20"/>
              </w:rPr>
              <w:t>1</w:t>
            </w:r>
            <w:r w:rsidR="00486A4A" w:rsidRPr="00E14FDF">
              <w:rPr>
                <w:rFonts w:ascii="Times New Roman" w:hAnsi="Times New Roman" w:cs="Times New Roman"/>
                <w:szCs w:val="20"/>
              </w:rPr>
              <w:t>4</w:t>
            </w:r>
            <w:r w:rsidR="00582A63" w:rsidRPr="00582A63">
              <w:rPr>
                <w:rFonts w:ascii="Times New Roman" w:hAnsi="Times New Roman" w:cs="Times New Roman"/>
                <w:szCs w:val="20"/>
                <w:vertAlign w:val="superscript"/>
              </w:rPr>
              <w:t>*</w:t>
            </w:r>
          </w:p>
        </w:tc>
      </w:tr>
      <w:tr w:rsidR="00FA5CE1" w:rsidRPr="00E14FDF" w14:paraId="47DD132D" w14:textId="77777777" w:rsidTr="00006546">
        <w:tc>
          <w:tcPr>
            <w:tcW w:w="3006" w:type="dxa"/>
            <w:hideMark/>
          </w:tcPr>
          <w:p w14:paraId="6E93257E" w14:textId="676110D0" w:rsidR="00FA5CE1" w:rsidRPr="00E14FDF" w:rsidRDefault="00780468"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R</w:t>
            </w:r>
            <w:r w:rsidR="00EC5624">
              <w:rPr>
                <w:rFonts w:ascii="Times New Roman" w:hAnsi="Times New Roman" w:cs="Times New Roman" w:hint="eastAsia"/>
                <w:szCs w:val="20"/>
              </w:rPr>
              <w:t>igh</w:t>
            </w:r>
            <w:r w:rsidR="00EC5624">
              <w:rPr>
                <w:rFonts w:ascii="Times New Roman" w:hAnsi="Times New Roman" w:cs="Times New Roman"/>
                <w:szCs w:val="20"/>
              </w:rPr>
              <w:t>t</w:t>
            </w:r>
            <w:r w:rsidRPr="00E14FDF">
              <w:rPr>
                <w:rFonts w:ascii="Times New Roman" w:hAnsi="Times New Roman" w:cs="Times New Roman"/>
                <w:szCs w:val="20"/>
              </w:rPr>
              <w:t xml:space="preserve"> MCA PI (n = 47</w:t>
            </w:r>
            <w:r w:rsidR="00B1372C" w:rsidRPr="00E14FDF">
              <w:rPr>
                <w:rFonts w:ascii="Times New Roman" w:hAnsi="Times New Roman" w:cs="Times New Roman"/>
                <w:szCs w:val="20"/>
              </w:rPr>
              <w:t>4</w:t>
            </w:r>
            <w:r w:rsidR="00FA5CE1" w:rsidRPr="00E14FDF">
              <w:rPr>
                <w:rFonts w:ascii="Times New Roman" w:hAnsi="Times New Roman" w:cs="Times New Roman"/>
                <w:szCs w:val="20"/>
              </w:rPr>
              <w:t xml:space="preserve">) </w:t>
            </w:r>
          </w:p>
        </w:tc>
        <w:tc>
          <w:tcPr>
            <w:tcW w:w="2494" w:type="dxa"/>
            <w:hideMark/>
          </w:tcPr>
          <w:p w14:paraId="1E124B7C"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0.92 ± 0.21</w:t>
            </w:r>
          </w:p>
          <w:p w14:paraId="3EE69F80" w14:textId="6C3CDE12" w:rsidR="00FA5CE1" w:rsidRPr="00E14FDF" w:rsidRDefault="00780468"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(n = 4</w:t>
            </w:r>
            <w:r w:rsidR="00B1372C" w:rsidRPr="00E14FDF">
              <w:rPr>
                <w:rFonts w:ascii="Times New Roman" w:hAnsi="Times New Roman" w:cs="Times New Roman"/>
                <w:szCs w:val="20"/>
              </w:rPr>
              <w:t>22</w:t>
            </w:r>
            <w:r w:rsidR="00FA5CE1" w:rsidRPr="00E14FDF">
              <w:rPr>
                <w:rFonts w:ascii="Times New Roman" w:hAnsi="Times New Roman" w:cs="Times New Roman"/>
                <w:szCs w:val="20"/>
              </w:rPr>
              <w:t>)</w:t>
            </w:r>
          </w:p>
        </w:tc>
        <w:tc>
          <w:tcPr>
            <w:tcW w:w="2495" w:type="dxa"/>
            <w:hideMark/>
          </w:tcPr>
          <w:p w14:paraId="3081C7F8"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0.97 ± 0.27</w:t>
            </w:r>
          </w:p>
          <w:p w14:paraId="7DE14018" w14:textId="762037EB" w:rsidR="00FA5CE1" w:rsidRPr="00E14FDF" w:rsidRDefault="00780468"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(n = 5</w:t>
            </w:r>
            <w:r w:rsidR="00B1372C" w:rsidRPr="00E14FDF">
              <w:rPr>
                <w:rFonts w:ascii="Times New Roman" w:hAnsi="Times New Roman" w:cs="Times New Roman"/>
                <w:szCs w:val="20"/>
              </w:rPr>
              <w:t>2</w:t>
            </w:r>
            <w:r w:rsidR="00FA5CE1" w:rsidRPr="00E14FDF">
              <w:rPr>
                <w:rFonts w:ascii="Times New Roman" w:hAnsi="Times New Roman" w:cs="Times New Roman"/>
                <w:szCs w:val="20"/>
              </w:rPr>
              <w:t>)</w:t>
            </w:r>
          </w:p>
        </w:tc>
        <w:tc>
          <w:tcPr>
            <w:tcW w:w="1021" w:type="dxa"/>
            <w:hideMark/>
          </w:tcPr>
          <w:p w14:paraId="4564D21A" w14:textId="4D0E3B6A" w:rsidR="002A1EE0" w:rsidRPr="00E14FDF" w:rsidRDefault="00E80606"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0.2</w:t>
            </w:r>
            <w:r w:rsidR="0067261E" w:rsidRPr="00E14FDF">
              <w:rPr>
                <w:rFonts w:ascii="Times New Roman" w:hAnsi="Times New Roman" w:cs="Times New Roman"/>
                <w:szCs w:val="20"/>
              </w:rPr>
              <w:t>85</w:t>
            </w:r>
          </w:p>
        </w:tc>
      </w:tr>
      <w:tr w:rsidR="002A1EE0" w:rsidRPr="00E14FDF" w14:paraId="13164841" w14:textId="77777777" w:rsidTr="00006546">
        <w:tc>
          <w:tcPr>
            <w:tcW w:w="3006" w:type="dxa"/>
          </w:tcPr>
          <w:p w14:paraId="6237F25C" w14:textId="59A9E635" w:rsidR="002A1EE0" w:rsidRPr="00E14FDF" w:rsidRDefault="002A1EE0"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L</w:t>
            </w:r>
            <w:r w:rsidR="00EC5624">
              <w:rPr>
                <w:rFonts w:ascii="Times New Roman" w:hAnsi="Times New Roman" w:cs="Times New Roman"/>
                <w:szCs w:val="20"/>
              </w:rPr>
              <w:t>ef</w:t>
            </w:r>
            <w:r w:rsidRPr="00E14FDF">
              <w:rPr>
                <w:rFonts w:ascii="Times New Roman" w:hAnsi="Times New Roman" w:cs="Times New Roman"/>
                <w:szCs w:val="20"/>
              </w:rPr>
              <w:t xml:space="preserve">t MCA PI (n = </w:t>
            </w:r>
            <w:r w:rsidR="00866C72" w:rsidRPr="00E14FDF">
              <w:rPr>
                <w:rFonts w:ascii="Times New Roman" w:hAnsi="Times New Roman" w:cs="Times New Roman"/>
                <w:szCs w:val="20"/>
              </w:rPr>
              <w:t>4</w:t>
            </w:r>
            <w:r w:rsidR="00C14757" w:rsidRPr="00E14FDF">
              <w:rPr>
                <w:rFonts w:ascii="Times New Roman" w:hAnsi="Times New Roman" w:cs="Times New Roman"/>
                <w:szCs w:val="20"/>
              </w:rPr>
              <w:t>5</w:t>
            </w:r>
            <w:r w:rsidR="00B1372C" w:rsidRPr="00E14FDF">
              <w:rPr>
                <w:rFonts w:ascii="Times New Roman" w:hAnsi="Times New Roman" w:cs="Times New Roman"/>
                <w:szCs w:val="20"/>
              </w:rPr>
              <w:t>6</w:t>
            </w:r>
            <w:r w:rsidRPr="00E14FDF">
              <w:rPr>
                <w:rFonts w:ascii="Times New Roman" w:hAnsi="Times New Roman" w:cs="Times New Roman"/>
                <w:szCs w:val="20"/>
              </w:rPr>
              <w:t>)</w:t>
            </w:r>
          </w:p>
        </w:tc>
        <w:tc>
          <w:tcPr>
            <w:tcW w:w="2494" w:type="dxa"/>
          </w:tcPr>
          <w:p w14:paraId="0A43BCBE" w14:textId="73E6BB87" w:rsidR="002A1EE0" w:rsidRPr="00E14FDF" w:rsidRDefault="002A1EE0"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1.09 ± 3.70</w:t>
            </w:r>
          </w:p>
          <w:p w14:paraId="1759B19B" w14:textId="40757843" w:rsidR="002A1EE0" w:rsidRPr="00E14FDF" w:rsidRDefault="002A1EE0"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 xml:space="preserve">(n = </w:t>
            </w:r>
            <w:r w:rsidR="007B0950" w:rsidRPr="00E14FDF">
              <w:rPr>
                <w:rFonts w:ascii="Times New Roman" w:hAnsi="Times New Roman" w:cs="Times New Roman"/>
                <w:szCs w:val="20"/>
              </w:rPr>
              <w:t>40</w:t>
            </w:r>
            <w:r w:rsidR="00B1372C" w:rsidRPr="00E14FDF">
              <w:rPr>
                <w:rFonts w:ascii="Times New Roman" w:hAnsi="Times New Roman" w:cs="Times New Roman"/>
                <w:szCs w:val="20"/>
              </w:rPr>
              <w:t>6</w:t>
            </w:r>
            <w:r w:rsidRPr="00E14FDF">
              <w:rPr>
                <w:rFonts w:ascii="Times New Roman" w:hAnsi="Times New Roman" w:cs="Times New Roman"/>
                <w:szCs w:val="20"/>
              </w:rPr>
              <w:t>)</w:t>
            </w:r>
          </w:p>
        </w:tc>
        <w:tc>
          <w:tcPr>
            <w:tcW w:w="2495" w:type="dxa"/>
          </w:tcPr>
          <w:p w14:paraId="76F97C35" w14:textId="58F8E8E1" w:rsidR="002A1EE0" w:rsidRPr="00E14FDF" w:rsidRDefault="002A1EE0"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0.96 ± 0.24</w:t>
            </w:r>
          </w:p>
          <w:p w14:paraId="66FF3649" w14:textId="7B80B154" w:rsidR="002A1EE0" w:rsidRPr="00E14FDF" w:rsidRDefault="007B0950"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(n = 50</w:t>
            </w:r>
            <w:r w:rsidR="002A1EE0" w:rsidRPr="00E14FDF">
              <w:rPr>
                <w:rFonts w:ascii="Times New Roman" w:hAnsi="Times New Roman" w:cs="Times New Roman"/>
                <w:szCs w:val="20"/>
              </w:rPr>
              <w:t>)</w:t>
            </w:r>
          </w:p>
        </w:tc>
        <w:tc>
          <w:tcPr>
            <w:tcW w:w="1021" w:type="dxa"/>
          </w:tcPr>
          <w:p w14:paraId="67D28A73" w14:textId="34945374" w:rsidR="002A1EE0" w:rsidRPr="00E14FDF" w:rsidRDefault="002A1EE0"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w:t>
            </w:r>
            <w:r w:rsidR="0067261E" w:rsidRPr="00E14FDF">
              <w:rPr>
                <w:rFonts w:ascii="Times New Roman" w:hAnsi="Times New Roman" w:cs="Times New Roman"/>
                <w:szCs w:val="20"/>
              </w:rPr>
              <w:t>170</w:t>
            </w:r>
          </w:p>
        </w:tc>
      </w:tr>
      <w:tr w:rsidR="00FA5CE1" w:rsidRPr="00E14FDF" w14:paraId="6527A93C" w14:textId="77777777" w:rsidTr="00006546">
        <w:tc>
          <w:tcPr>
            <w:tcW w:w="3006" w:type="dxa"/>
            <w:hideMark/>
          </w:tcPr>
          <w:p w14:paraId="07357620" w14:textId="4CAC1DA7"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Cerebral microbleeds</w:t>
            </w:r>
          </w:p>
        </w:tc>
        <w:tc>
          <w:tcPr>
            <w:tcW w:w="2494" w:type="dxa"/>
            <w:hideMark/>
          </w:tcPr>
          <w:p w14:paraId="290155C2"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267 (43.3)</w:t>
            </w:r>
          </w:p>
        </w:tc>
        <w:tc>
          <w:tcPr>
            <w:tcW w:w="2495" w:type="dxa"/>
            <w:hideMark/>
          </w:tcPr>
          <w:p w14:paraId="3343CCCB"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45 (48.9)</w:t>
            </w:r>
          </w:p>
        </w:tc>
        <w:tc>
          <w:tcPr>
            <w:tcW w:w="1021" w:type="dxa"/>
            <w:hideMark/>
          </w:tcPr>
          <w:p w14:paraId="4B144F01" w14:textId="664D901B"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0.37</w:t>
            </w:r>
            <w:r w:rsidR="00381E0F" w:rsidRPr="00E14FDF">
              <w:rPr>
                <w:rFonts w:ascii="Times New Roman" w:hAnsi="Times New Roman" w:cs="Times New Roman"/>
                <w:szCs w:val="20"/>
              </w:rPr>
              <w:t>3</w:t>
            </w:r>
          </w:p>
        </w:tc>
      </w:tr>
      <w:tr w:rsidR="00FA5CE1" w:rsidRPr="00E14FDF" w14:paraId="0EF12976" w14:textId="77777777" w:rsidTr="00006546">
        <w:tc>
          <w:tcPr>
            <w:tcW w:w="3006" w:type="dxa"/>
            <w:hideMark/>
          </w:tcPr>
          <w:p w14:paraId="3D9454C3" w14:textId="1270211B"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Old lacunes</w:t>
            </w:r>
          </w:p>
        </w:tc>
        <w:tc>
          <w:tcPr>
            <w:tcW w:w="2494" w:type="dxa"/>
            <w:hideMark/>
          </w:tcPr>
          <w:p w14:paraId="7E84A13E"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416 (67.5)</w:t>
            </w:r>
          </w:p>
        </w:tc>
        <w:tc>
          <w:tcPr>
            <w:tcW w:w="2495" w:type="dxa"/>
            <w:hideMark/>
          </w:tcPr>
          <w:p w14:paraId="412AB0A6"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61 (66.3)</w:t>
            </w:r>
          </w:p>
        </w:tc>
        <w:tc>
          <w:tcPr>
            <w:tcW w:w="1021" w:type="dxa"/>
            <w:hideMark/>
          </w:tcPr>
          <w:p w14:paraId="1DC7A427" w14:textId="39526993"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0.9</w:t>
            </w:r>
            <w:r w:rsidR="00A875C7" w:rsidRPr="00E14FDF">
              <w:rPr>
                <w:rFonts w:ascii="Times New Roman" w:hAnsi="Times New Roman" w:cs="Times New Roman"/>
                <w:szCs w:val="20"/>
              </w:rPr>
              <w:t>08</w:t>
            </w:r>
          </w:p>
        </w:tc>
      </w:tr>
      <w:tr w:rsidR="00FA5CE1" w:rsidRPr="00E14FDF" w14:paraId="394DA981" w14:textId="77777777" w:rsidTr="00006546">
        <w:tc>
          <w:tcPr>
            <w:tcW w:w="3006" w:type="dxa"/>
            <w:hideMark/>
          </w:tcPr>
          <w:p w14:paraId="54D05DAC" w14:textId="79FC99EE" w:rsidR="00FA2307" w:rsidRPr="00E14FDF" w:rsidRDefault="00FA2307"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CAS</w:t>
            </w:r>
          </w:p>
        </w:tc>
        <w:tc>
          <w:tcPr>
            <w:tcW w:w="2494" w:type="dxa"/>
          </w:tcPr>
          <w:p w14:paraId="58A6661A" w14:textId="63163D27" w:rsidR="002A1EE0" w:rsidRPr="00E14FDF" w:rsidRDefault="00B6206D"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3</w:t>
            </w:r>
            <w:r w:rsidR="00186CBF" w:rsidRPr="00E14FDF">
              <w:rPr>
                <w:rFonts w:ascii="Times New Roman" w:hAnsi="Times New Roman" w:cs="Times New Roman"/>
                <w:szCs w:val="20"/>
              </w:rPr>
              <w:t xml:space="preserve"> (</w:t>
            </w:r>
            <w:r w:rsidRPr="00E14FDF">
              <w:rPr>
                <w:rFonts w:ascii="Times New Roman" w:hAnsi="Times New Roman" w:cs="Times New Roman"/>
                <w:szCs w:val="20"/>
              </w:rPr>
              <w:t>0</w:t>
            </w:r>
            <w:r w:rsidR="00EC01F7" w:rsidRPr="00E14FDF">
              <w:rPr>
                <w:rFonts w:ascii="Times New Roman" w:hAnsi="Times New Roman" w:cs="Times New Roman"/>
                <w:szCs w:val="20"/>
              </w:rPr>
              <w:t>–</w:t>
            </w:r>
            <w:r w:rsidRPr="00E14FDF">
              <w:rPr>
                <w:rFonts w:ascii="Times New Roman" w:hAnsi="Times New Roman" w:cs="Times New Roman"/>
                <w:szCs w:val="20"/>
              </w:rPr>
              <w:t>6</w:t>
            </w:r>
            <w:r w:rsidR="00186CBF" w:rsidRPr="00E14FDF">
              <w:rPr>
                <w:rFonts w:ascii="Times New Roman" w:hAnsi="Times New Roman" w:cs="Times New Roman"/>
                <w:szCs w:val="20"/>
              </w:rPr>
              <w:t>)</w:t>
            </w:r>
          </w:p>
        </w:tc>
        <w:tc>
          <w:tcPr>
            <w:tcW w:w="2495" w:type="dxa"/>
          </w:tcPr>
          <w:p w14:paraId="02A7CC64" w14:textId="07993389" w:rsidR="005B5AC7" w:rsidRPr="00E14FDF" w:rsidRDefault="00C42D0D"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5</w:t>
            </w:r>
            <w:r w:rsidR="00186CBF" w:rsidRPr="00E14FDF">
              <w:rPr>
                <w:rFonts w:ascii="Times New Roman" w:hAnsi="Times New Roman" w:cs="Times New Roman"/>
                <w:szCs w:val="20"/>
              </w:rPr>
              <w:t xml:space="preserve"> (</w:t>
            </w:r>
            <w:r w:rsidRPr="00E14FDF">
              <w:rPr>
                <w:rFonts w:ascii="Times New Roman" w:hAnsi="Times New Roman" w:cs="Times New Roman"/>
                <w:szCs w:val="20"/>
              </w:rPr>
              <w:t>2</w:t>
            </w:r>
            <w:r w:rsidR="00EC01F7" w:rsidRPr="00E14FDF">
              <w:rPr>
                <w:rFonts w:ascii="Times New Roman" w:hAnsi="Times New Roman" w:cs="Times New Roman"/>
                <w:szCs w:val="20"/>
              </w:rPr>
              <w:t>–</w:t>
            </w:r>
            <w:r w:rsidRPr="00E14FDF">
              <w:rPr>
                <w:rFonts w:ascii="Times New Roman" w:hAnsi="Times New Roman" w:cs="Times New Roman"/>
                <w:szCs w:val="20"/>
              </w:rPr>
              <w:t>8</w:t>
            </w:r>
            <w:r w:rsidR="00186CBF" w:rsidRPr="00E14FDF">
              <w:rPr>
                <w:rFonts w:ascii="Times New Roman" w:hAnsi="Times New Roman" w:cs="Times New Roman"/>
                <w:szCs w:val="20"/>
              </w:rPr>
              <w:t>)</w:t>
            </w:r>
          </w:p>
        </w:tc>
        <w:tc>
          <w:tcPr>
            <w:tcW w:w="1021" w:type="dxa"/>
            <w:hideMark/>
          </w:tcPr>
          <w:p w14:paraId="7A58BCBD" w14:textId="63CFB300" w:rsidR="00FA5CE1" w:rsidRPr="00E14FDF" w:rsidRDefault="003B1C92"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0.00</w:t>
            </w:r>
            <w:r w:rsidR="001A3F02" w:rsidRPr="00E14FDF">
              <w:rPr>
                <w:rFonts w:ascii="Times New Roman" w:hAnsi="Times New Roman" w:cs="Times New Roman"/>
                <w:szCs w:val="20"/>
              </w:rPr>
              <w:t>2</w:t>
            </w:r>
            <w:r w:rsidR="00582A63" w:rsidRPr="00582A63">
              <w:rPr>
                <w:rFonts w:ascii="Times New Roman" w:hAnsi="Times New Roman" w:cs="Times New Roman"/>
                <w:szCs w:val="20"/>
                <w:vertAlign w:val="superscript"/>
              </w:rPr>
              <w:t>**</w:t>
            </w:r>
            <w:r w:rsidR="001F375C">
              <w:rPr>
                <w:rFonts w:ascii="Times New Roman" w:hAnsi="Times New Roman" w:cs="Times New Roman"/>
                <w:szCs w:val="20"/>
                <w:vertAlign w:val="superscript"/>
              </w:rPr>
              <w:t>*</w:t>
            </w:r>
          </w:p>
        </w:tc>
      </w:tr>
      <w:tr w:rsidR="00100970" w:rsidRPr="00E14FDF" w14:paraId="444207D1" w14:textId="77777777" w:rsidTr="00006546">
        <w:tc>
          <w:tcPr>
            <w:tcW w:w="3006" w:type="dxa"/>
          </w:tcPr>
          <w:p w14:paraId="4C28F923" w14:textId="059B5EFF" w:rsidR="00100970" w:rsidRPr="00E14FDF" w:rsidRDefault="00100970"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WMH lesion</w:t>
            </w:r>
          </w:p>
        </w:tc>
        <w:tc>
          <w:tcPr>
            <w:tcW w:w="2494" w:type="dxa"/>
          </w:tcPr>
          <w:p w14:paraId="5AEAA262" w14:textId="3F139D33" w:rsidR="00100970" w:rsidRPr="00E14FDF" w:rsidRDefault="00100970"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46</w:t>
            </w:r>
            <w:r w:rsidR="00C339AF" w:rsidRPr="00E14FDF">
              <w:rPr>
                <w:rFonts w:ascii="Times New Roman" w:hAnsi="Times New Roman" w:cs="Times New Roman"/>
                <w:szCs w:val="20"/>
              </w:rPr>
              <w:t>1</w:t>
            </w:r>
            <w:r w:rsidRPr="00E14FDF">
              <w:rPr>
                <w:rFonts w:ascii="Times New Roman" w:hAnsi="Times New Roman" w:cs="Times New Roman"/>
                <w:szCs w:val="20"/>
              </w:rPr>
              <w:t xml:space="preserve"> (7</w:t>
            </w:r>
            <w:r w:rsidR="00C339AF" w:rsidRPr="00E14FDF">
              <w:rPr>
                <w:rFonts w:ascii="Times New Roman" w:hAnsi="Times New Roman" w:cs="Times New Roman"/>
                <w:szCs w:val="20"/>
              </w:rPr>
              <w:t>4</w:t>
            </w:r>
            <w:r w:rsidRPr="00E14FDF">
              <w:rPr>
                <w:rFonts w:ascii="Times New Roman" w:hAnsi="Times New Roman" w:cs="Times New Roman"/>
                <w:szCs w:val="20"/>
              </w:rPr>
              <w:t>.</w:t>
            </w:r>
            <w:r w:rsidR="00C339AF" w:rsidRPr="00E14FDF">
              <w:rPr>
                <w:rFonts w:ascii="Times New Roman" w:hAnsi="Times New Roman" w:cs="Times New Roman"/>
                <w:szCs w:val="20"/>
              </w:rPr>
              <w:t>8</w:t>
            </w:r>
            <w:r w:rsidRPr="00E14FDF">
              <w:rPr>
                <w:rFonts w:ascii="Times New Roman" w:hAnsi="Times New Roman" w:cs="Times New Roman"/>
                <w:szCs w:val="20"/>
              </w:rPr>
              <w:t>)</w:t>
            </w:r>
          </w:p>
        </w:tc>
        <w:tc>
          <w:tcPr>
            <w:tcW w:w="2495" w:type="dxa"/>
          </w:tcPr>
          <w:p w14:paraId="76646E4D" w14:textId="1D205A65" w:rsidR="00100970" w:rsidRPr="00E14FDF" w:rsidRDefault="00100970"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7</w:t>
            </w:r>
            <w:r w:rsidR="00C339AF" w:rsidRPr="00E14FDF">
              <w:rPr>
                <w:rFonts w:ascii="Times New Roman" w:hAnsi="Times New Roman" w:cs="Times New Roman"/>
                <w:szCs w:val="20"/>
              </w:rPr>
              <w:t>9</w:t>
            </w:r>
            <w:r w:rsidRPr="00E14FDF">
              <w:rPr>
                <w:rFonts w:ascii="Times New Roman" w:hAnsi="Times New Roman" w:cs="Times New Roman"/>
                <w:szCs w:val="20"/>
              </w:rPr>
              <w:t xml:space="preserve"> (85.</w:t>
            </w:r>
            <w:r w:rsidR="00C339AF" w:rsidRPr="00E14FDF">
              <w:rPr>
                <w:rFonts w:ascii="Times New Roman" w:hAnsi="Times New Roman" w:cs="Times New Roman"/>
                <w:szCs w:val="20"/>
              </w:rPr>
              <w:t>9</w:t>
            </w:r>
            <w:r w:rsidRPr="00E14FDF">
              <w:rPr>
                <w:rFonts w:ascii="Times New Roman" w:hAnsi="Times New Roman" w:cs="Times New Roman"/>
                <w:szCs w:val="20"/>
              </w:rPr>
              <w:t>)</w:t>
            </w:r>
          </w:p>
        </w:tc>
        <w:tc>
          <w:tcPr>
            <w:tcW w:w="1021" w:type="dxa"/>
          </w:tcPr>
          <w:p w14:paraId="05E884F9" w14:textId="1486EC7C" w:rsidR="00100970" w:rsidRPr="00E14FDF" w:rsidRDefault="00100970"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0.0</w:t>
            </w:r>
            <w:r w:rsidR="00C339AF" w:rsidRPr="00E14FDF">
              <w:rPr>
                <w:rFonts w:ascii="Times New Roman" w:hAnsi="Times New Roman" w:cs="Times New Roman"/>
                <w:szCs w:val="20"/>
              </w:rPr>
              <w:t>29</w:t>
            </w:r>
            <w:r w:rsidR="00582A63" w:rsidRPr="00582A63">
              <w:rPr>
                <w:rFonts w:ascii="Times New Roman" w:hAnsi="Times New Roman" w:cs="Times New Roman"/>
                <w:szCs w:val="20"/>
                <w:vertAlign w:val="superscript"/>
              </w:rPr>
              <w:t>*</w:t>
            </w:r>
          </w:p>
        </w:tc>
      </w:tr>
      <w:tr w:rsidR="00FA5CE1" w:rsidRPr="00E14FDF" w14:paraId="7A408A87" w14:textId="77777777" w:rsidTr="00006546">
        <w:tc>
          <w:tcPr>
            <w:tcW w:w="3006" w:type="dxa"/>
            <w:vAlign w:val="center"/>
            <w:hideMark/>
          </w:tcPr>
          <w:p w14:paraId="736C9A98" w14:textId="0B26DAB2" w:rsidR="00FA5CE1" w:rsidRPr="00E14FDF" w:rsidRDefault="00FA5CE1" w:rsidP="001427DA">
            <w:pPr>
              <w:wordWrap/>
              <w:spacing w:line="240" w:lineRule="atLeast"/>
              <w:rPr>
                <w:rFonts w:ascii="Times New Roman" w:hAnsi="Times New Roman" w:cs="Times New Roman"/>
                <w:szCs w:val="20"/>
              </w:rPr>
            </w:pPr>
            <w:r w:rsidRPr="00E14FDF">
              <w:rPr>
                <w:rFonts w:ascii="Times New Roman" w:eastAsia="맑은 고딕" w:hAnsi="Times New Roman" w:cs="Times New Roman"/>
                <w:szCs w:val="20"/>
              </w:rPr>
              <w:t>NIHSS score at admission</w:t>
            </w:r>
          </w:p>
        </w:tc>
        <w:tc>
          <w:tcPr>
            <w:tcW w:w="2494" w:type="dxa"/>
            <w:vAlign w:val="center"/>
            <w:hideMark/>
          </w:tcPr>
          <w:p w14:paraId="2873A62B"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2 (0–5)</w:t>
            </w:r>
          </w:p>
        </w:tc>
        <w:tc>
          <w:tcPr>
            <w:tcW w:w="2495" w:type="dxa"/>
            <w:vAlign w:val="center"/>
            <w:hideMark/>
          </w:tcPr>
          <w:p w14:paraId="77BA774A" w14:textId="01BD7265" w:rsidR="00FA5CE1" w:rsidRPr="00E14FDF" w:rsidRDefault="00116845"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6</w:t>
            </w:r>
            <w:r w:rsidR="00FA5CE1" w:rsidRPr="00E14FDF">
              <w:rPr>
                <w:rFonts w:ascii="Times New Roman" w:hAnsi="Times New Roman" w:cs="Times New Roman"/>
                <w:szCs w:val="20"/>
              </w:rPr>
              <w:t xml:space="preserve"> (3–9)</w:t>
            </w:r>
          </w:p>
        </w:tc>
        <w:tc>
          <w:tcPr>
            <w:tcW w:w="1021" w:type="dxa"/>
            <w:vAlign w:val="center"/>
            <w:hideMark/>
          </w:tcPr>
          <w:p w14:paraId="477F5083" w14:textId="3212F213"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&lt;0.001</w:t>
            </w:r>
            <w:r w:rsidR="00582A63" w:rsidRPr="00582A63">
              <w:rPr>
                <w:rFonts w:ascii="Times New Roman" w:hAnsi="Times New Roman" w:cs="Times New Roman"/>
                <w:szCs w:val="20"/>
                <w:vertAlign w:val="superscript"/>
              </w:rPr>
              <w:t>**</w:t>
            </w:r>
            <w:r w:rsidR="001F375C">
              <w:rPr>
                <w:rFonts w:ascii="Times New Roman" w:hAnsi="Times New Roman" w:cs="Times New Roman"/>
                <w:szCs w:val="20"/>
                <w:vertAlign w:val="superscript"/>
              </w:rPr>
              <w:t>*</w:t>
            </w:r>
          </w:p>
        </w:tc>
      </w:tr>
    </w:tbl>
    <w:p w14:paraId="190F4E30" w14:textId="6E6AB597" w:rsidR="00FA5CE1" w:rsidRPr="00EC5624" w:rsidRDefault="00303F2C" w:rsidP="001427DA">
      <w:pPr>
        <w:wordWrap/>
        <w:adjustRightInd w:val="0"/>
        <w:snapToGrid w:val="0"/>
        <w:spacing w:after="0" w:line="240" w:lineRule="atLeast"/>
        <w:rPr>
          <w:rFonts w:ascii="Times New Roman" w:hAnsi="Times New Roman" w:cs="Times New Roman"/>
          <w:sz w:val="22"/>
        </w:rPr>
      </w:pPr>
      <w:r w:rsidRPr="00EC5624">
        <w:rPr>
          <w:rFonts w:ascii="Times New Roman" w:hAnsi="Times New Roman" w:cs="Times New Roman"/>
          <w:sz w:val="22"/>
        </w:rPr>
        <w:t>V</w:t>
      </w:r>
      <w:r w:rsidR="00FA5CE1" w:rsidRPr="00EC5624">
        <w:rPr>
          <w:rFonts w:ascii="Times New Roman" w:hAnsi="Times New Roman" w:cs="Times New Roman"/>
          <w:sz w:val="22"/>
        </w:rPr>
        <w:t xml:space="preserve">alues are </w:t>
      </w:r>
      <w:r w:rsidRPr="00EC5624">
        <w:rPr>
          <w:rFonts w:ascii="Times New Roman" w:hAnsi="Times New Roman" w:cs="Times New Roman"/>
          <w:sz w:val="22"/>
        </w:rPr>
        <w:t xml:space="preserve">presented as </w:t>
      </w:r>
      <w:r w:rsidR="00FA5CE1" w:rsidRPr="00EC5624">
        <w:rPr>
          <w:rFonts w:ascii="Times New Roman" w:hAnsi="Times New Roman" w:cs="Times New Roman"/>
          <w:sz w:val="22"/>
        </w:rPr>
        <w:t xml:space="preserve">means ± </w:t>
      </w:r>
      <w:r w:rsidR="00EC01F7" w:rsidRPr="00EC5624">
        <w:rPr>
          <w:rFonts w:ascii="Times New Roman" w:hAnsi="Times New Roman" w:cs="Times New Roman"/>
          <w:sz w:val="22"/>
        </w:rPr>
        <w:t>standard deviation</w:t>
      </w:r>
      <w:r w:rsidRPr="00EC5624">
        <w:rPr>
          <w:rFonts w:ascii="Times New Roman" w:hAnsi="Times New Roman" w:cs="Times New Roman"/>
          <w:sz w:val="22"/>
        </w:rPr>
        <w:t xml:space="preserve">, number (%), </w:t>
      </w:r>
      <w:r w:rsidR="00B2206F">
        <w:rPr>
          <w:rFonts w:ascii="Times New Roman" w:hAnsi="Times New Roman" w:cs="Times New Roman"/>
          <w:sz w:val="22"/>
        </w:rPr>
        <w:t>or</w:t>
      </w:r>
      <w:r w:rsidR="00EC5624">
        <w:rPr>
          <w:rFonts w:ascii="Times New Roman" w:hAnsi="Times New Roman" w:cs="Times New Roman"/>
          <w:sz w:val="22"/>
        </w:rPr>
        <w:t xml:space="preserve"> </w:t>
      </w:r>
      <w:r w:rsidRPr="00EC5624">
        <w:rPr>
          <w:rFonts w:ascii="Times New Roman" w:eastAsia="맑은 고딕" w:hAnsi="Times New Roman" w:cs="Times New Roman"/>
          <w:sz w:val="22"/>
        </w:rPr>
        <w:t>median (</w:t>
      </w:r>
      <w:r w:rsidR="00E14FDF" w:rsidRPr="00EC5624">
        <w:rPr>
          <w:rFonts w:ascii="Times New Roman" w:eastAsia="맑은 고딕" w:hAnsi="Times New Roman" w:cs="Times New Roman"/>
          <w:sz w:val="22"/>
        </w:rPr>
        <w:t>interquartile range</w:t>
      </w:r>
      <w:r w:rsidRPr="00EC5624">
        <w:rPr>
          <w:rFonts w:ascii="Times New Roman" w:eastAsia="맑은 고딕" w:hAnsi="Times New Roman" w:cs="Times New Roman"/>
          <w:sz w:val="22"/>
        </w:rPr>
        <w:t>)</w:t>
      </w:r>
      <w:r w:rsidR="00E14FDF" w:rsidRPr="00EC5624">
        <w:rPr>
          <w:rFonts w:ascii="Times New Roman" w:eastAsia="맑은 고딕" w:hAnsi="Times New Roman" w:cs="Times New Roman"/>
          <w:sz w:val="22"/>
        </w:rPr>
        <w:t>.</w:t>
      </w:r>
      <w:r w:rsidR="00EC01F7" w:rsidRPr="00EC5624">
        <w:rPr>
          <w:rFonts w:ascii="Times New Roman" w:eastAsia="맑은 고딕" w:hAnsi="Times New Roman" w:cs="Times New Roman"/>
          <w:sz w:val="22"/>
        </w:rPr>
        <w:t xml:space="preserve"> </w:t>
      </w:r>
      <w:ins w:id="59" w:author="만든 이" w:date="2022-04-12T00:29:00Z">
        <w:r w:rsidR="00E225AF" w:rsidRPr="00EC5624">
          <w:rPr>
            <w:rFonts w:ascii="Times New Roman" w:hAnsi="Times New Roman" w:cs="Times New Roman"/>
            <w:sz w:val="22"/>
          </w:rPr>
          <w:t xml:space="preserve">Differences between groups </w:t>
        </w:r>
        <w:r w:rsidR="00E225AF">
          <w:rPr>
            <w:rFonts w:ascii="Times New Roman" w:hAnsi="Times New Roman" w:cs="Times New Roman"/>
            <w:sz w:val="22"/>
          </w:rPr>
          <w:t xml:space="preserve">were analyzed </w:t>
        </w:r>
        <w:r w:rsidR="00E225AF" w:rsidRPr="00EC5624">
          <w:rPr>
            <w:rFonts w:ascii="Times New Roman" w:hAnsi="Times New Roman" w:cs="Times New Roman"/>
            <w:sz w:val="22"/>
          </w:rPr>
          <w:t>using</w:t>
        </w:r>
        <w:r w:rsidR="00E225AF">
          <w:rPr>
            <w:rFonts w:ascii="Times New Roman" w:hAnsi="Times New Roman" w:cs="Times New Roman"/>
            <w:sz w:val="22"/>
          </w:rPr>
          <w:t xml:space="preserve"> the analysis of </w:t>
        </w:r>
        <w:r w:rsidR="00E225AF" w:rsidRPr="00EC5624">
          <w:rPr>
            <w:rFonts w:ascii="Times New Roman" w:hAnsi="Times New Roman" w:cs="Times New Roman"/>
            <w:sz w:val="22"/>
          </w:rPr>
          <w:t>chi-square test and one-way analysis of variance test</w:t>
        </w:r>
        <w:r w:rsidR="00E225AF">
          <w:rPr>
            <w:rFonts w:ascii="Times New Roman" w:hAnsi="Times New Roman" w:cs="Times New Roman"/>
            <w:sz w:val="22"/>
          </w:rPr>
          <w:t>.</w:t>
        </w:r>
        <w:r w:rsidR="00E225AF" w:rsidRPr="00EC5624">
          <w:rPr>
            <w:rFonts w:ascii="Times New Roman" w:hAnsi="Times New Roman" w:cs="Times New Roman"/>
            <w:sz w:val="22"/>
          </w:rPr>
          <w:t xml:space="preserve"> Mann-Whitney U-tests </w:t>
        </w:r>
        <w:r w:rsidR="00E225AF">
          <w:rPr>
            <w:rFonts w:ascii="Times New Roman" w:hAnsi="Times New Roman" w:cs="Times New Roman"/>
            <w:sz w:val="22"/>
          </w:rPr>
          <w:t xml:space="preserve">were used </w:t>
        </w:r>
        <w:r w:rsidR="00E225AF" w:rsidRPr="00EC5624">
          <w:rPr>
            <w:rFonts w:ascii="Times New Roman" w:hAnsi="Times New Roman" w:cs="Times New Roman"/>
            <w:sz w:val="22"/>
          </w:rPr>
          <w:t>for comparing NIHSS and CAS</w:t>
        </w:r>
        <w:r w:rsidR="00E225AF">
          <w:rPr>
            <w:rFonts w:ascii="Times New Roman" w:hAnsi="Times New Roman" w:cs="Times New Roman"/>
            <w:sz w:val="22"/>
          </w:rPr>
          <w:t xml:space="preserve"> between groups</w:t>
        </w:r>
        <w:r w:rsidR="00E225AF" w:rsidRPr="00EC5624">
          <w:rPr>
            <w:rFonts w:ascii="Times New Roman" w:hAnsi="Times New Roman" w:cs="Times New Roman"/>
            <w:sz w:val="22"/>
          </w:rPr>
          <w:t>.</w:t>
        </w:r>
      </w:ins>
      <w:del w:id="60" w:author="만든 이" w:date="2022-04-12T00:29:00Z">
        <w:r w:rsidR="00EC01F7" w:rsidRPr="00EC5624" w:rsidDel="00E225AF">
          <w:rPr>
            <w:rFonts w:ascii="Times New Roman" w:hAnsi="Times New Roman" w:cs="Times New Roman"/>
            <w:sz w:val="22"/>
          </w:rPr>
          <w:delText>Differences between groups using</w:delText>
        </w:r>
        <w:r w:rsidR="00EC5624" w:rsidDel="00E225AF">
          <w:rPr>
            <w:rFonts w:ascii="Times New Roman" w:hAnsi="Times New Roman" w:cs="Times New Roman"/>
            <w:sz w:val="22"/>
          </w:rPr>
          <w:delText xml:space="preserve"> the analysis of </w:delText>
        </w:r>
        <w:r w:rsidR="00EC01F7" w:rsidRPr="00EC5624" w:rsidDel="00E225AF">
          <w:rPr>
            <w:rFonts w:ascii="Times New Roman" w:hAnsi="Times New Roman" w:cs="Times New Roman"/>
            <w:sz w:val="22"/>
          </w:rPr>
          <w:delText>chi-square test and one-way analysis of variance test</w:delText>
        </w:r>
        <w:r w:rsidR="00EC5624" w:rsidDel="00E225AF">
          <w:rPr>
            <w:rFonts w:ascii="Times New Roman" w:hAnsi="Times New Roman" w:cs="Times New Roman"/>
            <w:sz w:val="22"/>
          </w:rPr>
          <w:delText>.</w:delText>
        </w:r>
        <w:r w:rsidR="00EC01F7" w:rsidRPr="00EC5624" w:rsidDel="00E225AF">
          <w:rPr>
            <w:rFonts w:ascii="Times New Roman" w:hAnsi="Times New Roman" w:cs="Times New Roman"/>
            <w:sz w:val="22"/>
          </w:rPr>
          <w:delText xml:space="preserve"> Mann-Whitney U-tests </w:delText>
        </w:r>
        <w:r w:rsidR="00EC5624" w:rsidDel="00E225AF">
          <w:rPr>
            <w:rFonts w:ascii="Times New Roman" w:hAnsi="Times New Roman" w:cs="Times New Roman"/>
            <w:sz w:val="22"/>
          </w:rPr>
          <w:delText xml:space="preserve">were used </w:delText>
        </w:r>
        <w:r w:rsidR="00EC01F7" w:rsidRPr="00EC5624" w:rsidDel="00E225AF">
          <w:rPr>
            <w:rFonts w:ascii="Times New Roman" w:hAnsi="Times New Roman" w:cs="Times New Roman"/>
            <w:sz w:val="22"/>
          </w:rPr>
          <w:delText>for comparing NIHSS and CAS.</w:delText>
        </w:r>
      </w:del>
    </w:p>
    <w:p w14:paraId="092051C9" w14:textId="625560DA" w:rsidR="00C02FEA" w:rsidRPr="00EC5624" w:rsidRDefault="00C02FEA" w:rsidP="001427DA">
      <w:pPr>
        <w:wordWrap/>
        <w:adjustRightInd w:val="0"/>
        <w:snapToGrid w:val="0"/>
        <w:spacing w:after="0" w:line="240" w:lineRule="atLeast"/>
        <w:rPr>
          <w:rFonts w:ascii="Times New Roman" w:hAnsi="Times New Roman" w:cs="Times New Roman"/>
          <w:sz w:val="22"/>
        </w:rPr>
      </w:pPr>
      <w:r w:rsidRPr="00EC5624">
        <w:rPr>
          <w:rFonts w:ascii="Times New Roman" w:hAnsi="Times New Roman" w:cs="Times New Roman"/>
          <w:sz w:val="22"/>
        </w:rPr>
        <w:t xml:space="preserve">SBP, </w:t>
      </w:r>
      <w:r w:rsidR="00EC01F7" w:rsidRPr="00EC5624">
        <w:rPr>
          <w:rFonts w:ascii="Times New Roman" w:hAnsi="Times New Roman" w:cs="Times New Roman"/>
          <w:sz w:val="22"/>
        </w:rPr>
        <w:t>s</w:t>
      </w:r>
      <w:r w:rsidRPr="00EC5624">
        <w:rPr>
          <w:rFonts w:ascii="Times New Roman" w:hAnsi="Times New Roman" w:cs="Times New Roman"/>
          <w:sz w:val="22"/>
        </w:rPr>
        <w:t xml:space="preserve">ystolic blood pressure; HbA1c, </w:t>
      </w:r>
      <w:r w:rsidR="00EC01F7" w:rsidRPr="00EC5624">
        <w:rPr>
          <w:rFonts w:ascii="Times New Roman" w:hAnsi="Times New Roman" w:cs="Times New Roman"/>
          <w:sz w:val="22"/>
        </w:rPr>
        <w:t>h</w:t>
      </w:r>
      <w:r w:rsidRPr="00EC5624">
        <w:rPr>
          <w:rFonts w:ascii="Times New Roman" w:hAnsi="Times New Roman" w:cs="Times New Roman"/>
          <w:sz w:val="22"/>
        </w:rPr>
        <w:t xml:space="preserve">emoglobin A1c; LDL, </w:t>
      </w:r>
      <w:r w:rsidR="00EC01F7" w:rsidRPr="00EC5624">
        <w:rPr>
          <w:rFonts w:ascii="Times New Roman" w:hAnsi="Times New Roman" w:cs="Times New Roman"/>
          <w:sz w:val="22"/>
        </w:rPr>
        <w:t>l</w:t>
      </w:r>
      <w:r w:rsidRPr="00EC5624">
        <w:rPr>
          <w:rFonts w:ascii="Times New Roman" w:hAnsi="Times New Roman" w:cs="Times New Roman"/>
          <w:sz w:val="22"/>
        </w:rPr>
        <w:t>ow</w:t>
      </w:r>
      <w:r w:rsidR="00862087" w:rsidRPr="00EC5624">
        <w:rPr>
          <w:rFonts w:ascii="Times New Roman" w:hAnsi="Times New Roman" w:cs="Times New Roman"/>
          <w:sz w:val="22"/>
        </w:rPr>
        <w:t>-</w:t>
      </w:r>
      <w:r w:rsidRPr="00EC5624">
        <w:rPr>
          <w:rFonts w:ascii="Times New Roman" w:hAnsi="Times New Roman" w:cs="Times New Roman"/>
          <w:sz w:val="22"/>
        </w:rPr>
        <w:t xml:space="preserve">density lipoprotein; </w:t>
      </w:r>
      <w:proofErr w:type="spellStart"/>
      <w:r w:rsidRPr="00EC5624">
        <w:rPr>
          <w:rFonts w:ascii="Times New Roman" w:hAnsi="Times New Roman" w:cs="Times New Roman"/>
          <w:sz w:val="22"/>
        </w:rPr>
        <w:t>hsCRP</w:t>
      </w:r>
      <w:proofErr w:type="spellEnd"/>
      <w:r w:rsidRPr="00EC5624">
        <w:rPr>
          <w:rFonts w:ascii="Times New Roman" w:hAnsi="Times New Roman" w:cs="Times New Roman"/>
          <w:sz w:val="22"/>
        </w:rPr>
        <w:t xml:space="preserve">, high sensitivity C-reactive protein; PI, </w:t>
      </w:r>
      <w:proofErr w:type="spellStart"/>
      <w:r w:rsidR="00EC01F7" w:rsidRPr="00EC5624">
        <w:rPr>
          <w:rFonts w:ascii="Times New Roman" w:hAnsi="Times New Roman" w:cs="Times New Roman"/>
          <w:sz w:val="22"/>
        </w:rPr>
        <w:t>p</w:t>
      </w:r>
      <w:r w:rsidRPr="00EC5624">
        <w:rPr>
          <w:rFonts w:ascii="Times New Roman" w:hAnsi="Times New Roman" w:cs="Times New Roman"/>
          <w:sz w:val="22"/>
        </w:rPr>
        <w:t>ulsatility</w:t>
      </w:r>
      <w:proofErr w:type="spellEnd"/>
      <w:r w:rsidRPr="00EC5624">
        <w:rPr>
          <w:rFonts w:ascii="Times New Roman" w:hAnsi="Times New Roman" w:cs="Times New Roman"/>
          <w:sz w:val="22"/>
        </w:rPr>
        <w:t xml:space="preserve"> index; MCA, </w:t>
      </w:r>
      <w:r w:rsidR="00EC01F7" w:rsidRPr="00EC5624">
        <w:rPr>
          <w:rFonts w:ascii="Times New Roman" w:hAnsi="Times New Roman" w:cs="Times New Roman"/>
          <w:sz w:val="22"/>
        </w:rPr>
        <w:t>r</w:t>
      </w:r>
      <w:r w:rsidRPr="00EC5624">
        <w:rPr>
          <w:rFonts w:ascii="Times New Roman" w:hAnsi="Times New Roman" w:cs="Times New Roman"/>
          <w:sz w:val="22"/>
        </w:rPr>
        <w:t xml:space="preserve">ight middle cerebral artery; CAS, </w:t>
      </w:r>
      <w:r w:rsidR="00EC01F7" w:rsidRPr="00EC5624">
        <w:rPr>
          <w:rFonts w:ascii="Times New Roman" w:hAnsi="Times New Roman" w:cs="Times New Roman"/>
          <w:sz w:val="22"/>
        </w:rPr>
        <w:t>c</w:t>
      </w:r>
      <w:r w:rsidRPr="00EC5624">
        <w:rPr>
          <w:rFonts w:ascii="Times New Roman" w:hAnsi="Times New Roman" w:cs="Times New Roman"/>
          <w:sz w:val="22"/>
        </w:rPr>
        <w:t xml:space="preserve">erebral atherosclerosis score; WMH, </w:t>
      </w:r>
      <w:r w:rsidR="00EC01F7" w:rsidRPr="00EC5624">
        <w:rPr>
          <w:rFonts w:ascii="Times New Roman" w:hAnsi="Times New Roman" w:cs="Times New Roman"/>
          <w:sz w:val="22"/>
        </w:rPr>
        <w:t>w</w:t>
      </w:r>
      <w:r w:rsidRPr="00EC5624">
        <w:rPr>
          <w:rFonts w:ascii="Times New Roman" w:hAnsi="Times New Roman" w:cs="Times New Roman"/>
          <w:sz w:val="22"/>
        </w:rPr>
        <w:t xml:space="preserve">hite </w:t>
      </w:r>
      <w:r w:rsidR="00EC01F7" w:rsidRPr="00EC5624">
        <w:rPr>
          <w:rFonts w:ascii="Times New Roman" w:hAnsi="Times New Roman" w:cs="Times New Roman"/>
          <w:sz w:val="22"/>
        </w:rPr>
        <w:t>m</w:t>
      </w:r>
      <w:r w:rsidRPr="00EC5624">
        <w:rPr>
          <w:rFonts w:ascii="Times New Roman" w:hAnsi="Times New Roman" w:cs="Times New Roman"/>
          <w:sz w:val="22"/>
        </w:rPr>
        <w:t xml:space="preserve">atter </w:t>
      </w:r>
      <w:r w:rsidR="00EC01F7" w:rsidRPr="00EC5624">
        <w:rPr>
          <w:rFonts w:ascii="Times New Roman" w:hAnsi="Times New Roman" w:cs="Times New Roman"/>
          <w:sz w:val="22"/>
        </w:rPr>
        <w:t>h</w:t>
      </w:r>
      <w:r w:rsidRPr="00EC5624">
        <w:rPr>
          <w:rFonts w:ascii="Times New Roman" w:hAnsi="Times New Roman" w:cs="Times New Roman"/>
          <w:sz w:val="22"/>
        </w:rPr>
        <w:t>yperintensity, NIHSS, National Institutes of Health Stroke Scale</w:t>
      </w:r>
      <w:r w:rsidR="00EC01F7" w:rsidRPr="00EC5624">
        <w:rPr>
          <w:rFonts w:ascii="Times New Roman" w:hAnsi="Times New Roman" w:cs="Times New Roman"/>
          <w:sz w:val="22"/>
        </w:rPr>
        <w:t>.</w:t>
      </w:r>
    </w:p>
    <w:p w14:paraId="68E22101" w14:textId="4543CB10" w:rsidR="00FA5CE1" w:rsidRPr="00EC5624" w:rsidRDefault="00582A63" w:rsidP="001427DA">
      <w:pPr>
        <w:wordWrap/>
        <w:adjustRightInd w:val="0"/>
        <w:snapToGrid w:val="0"/>
        <w:spacing w:after="0" w:line="240" w:lineRule="atLeast"/>
        <w:rPr>
          <w:rFonts w:ascii="Times New Roman" w:hAnsi="Times New Roman" w:cs="Times New Roman"/>
          <w:sz w:val="22"/>
        </w:rPr>
      </w:pPr>
      <w:r w:rsidRPr="00EC5624">
        <w:rPr>
          <w:rFonts w:ascii="Times New Roman" w:hAnsi="Times New Roman" w:cs="Times New Roman"/>
          <w:sz w:val="22"/>
          <w:vertAlign w:val="superscript"/>
        </w:rPr>
        <w:t>a)</w:t>
      </w:r>
      <w:r w:rsidR="00FA5CE1" w:rsidRPr="00EC5624">
        <w:rPr>
          <w:rFonts w:ascii="Times New Roman" w:hAnsi="Times New Roman" w:cs="Times New Roman"/>
          <w:sz w:val="22"/>
        </w:rPr>
        <w:t xml:space="preserve">Univariably significant with a </w:t>
      </w:r>
      <w:r w:rsidRPr="00EC5624">
        <w:rPr>
          <w:rFonts w:ascii="Times New Roman" w:hAnsi="Times New Roman" w:cs="Times New Roman"/>
          <w:sz w:val="22"/>
        </w:rPr>
        <w:t>P-</w:t>
      </w:r>
      <w:r w:rsidR="00FA5CE1" w:rsidRPr="00EC5624">
        <w:rPr>
          <w:rFonts w:ascii="Times New Roman" w:hAnsi="Times New Roman" w:cs="Times New Roman"/>
          <w:sz w:val="22"/>
        </w:rPr>
        <w:t>value of ≤0.10 and considered in a multivariable model.</w:t>
      </w:r>
    </w:p>
    <w:p w14:paraId="46190F1C" w14:textId="5B850AC9" w:rsidR="003E09C8" w:rsidRPr="00EC5624" w:rsidRDefault="001F375C" w:rsidP="001427DA">
      <w:pPr>
        <w:wordWrap/>
        <w:adjustRightInd w:val="0"/>
        <w:snapToGrid w:val="0"/>
        <w:spacing w:after="0" w:line="240" w:lineRule="atLeast"/>
        <w:rPr>
          <w:rFonts w:ascii="Times New Roman" w:hAnsi="Times New Roman" w:cs="Times New Roman"/>
          <w:sz w:val="22"/>
        </w:rPr>
      </w:pPr>
      <w:r w:rsidRPr="00EC5624">
        <w:rPr>
          <w:rFonts w:ascii="Times New Roman" w:hAnsi="Times New Roman" w:cs="Times New Roman"/>
          <w:sz w:val="22"/>
          <w:vertAlign w:val="superscript"/>
        </w:rPr>
        <w:t>*</w:t>
      </w:r>
      <w:r w:rsidRPr="00EC5624">
        <w:rPr>
          <w:rFonts w:ascii="Times New Roman" w:hAnsi="Times New Roman" w:cs="Times New Roman"/>
          <w:sz w:val="22"/>
        </w:rPr>
        <w:t xml:space="preserve">P &lt; 0.05, </w:t>
      </w:r>
      <w:r>
        <w:rPr>
          <w:rFonts w:ascii="Times New Roman" w:hAnsi="Times New Roman" w:cs="Times New Roman"/>
          <w:sz w:val="22"/>
          <w:vertAlign w:val="superscript"/>
        </w:rPr>
        <w:t>**</w:t>
      </w:r>
      <w:r w:rsidR="00582A63" w:rsidRPr="00EC5624">
        <w:rPr>
          <w:rFonts w:ascii="Times New Roman" w:hAnsi="Times New Roman" w:cs="Times New Roman"/>
          <w:sz w:val="22"/>
        </w:rPr>
        <w:t xml:space="preserve">P </w:t>
      </w:r>
      <w:r w:rsidR="00FA5CE1" w:rsidRPr="00EC5624">
        <w:rPr>
          <w:rFonts w:ascii="Times New Roman" w:hAnsi="Times New Roman" w:cs="Times New Roman"/>
          <w:sz w:val="22"/>
        </w:rPr>
        <w:t xml:space="preserve">&lt; 0.1, </w:t>
      </w:r>
      <w:r w:rsidR="00582A63" w:rsidRPr="00EC5624">
        <w:rPr>
          <w:rFonts w:ascii="Times New Roman" w:hAnsi="Times New Roman" w:cs="Times New Roman"/>
          <w:sz w:val="22"/>
          <w:vertAlign w:val="superscript"/>
        </w:rPr>
        <w:t>**</w:t>
      </w:r>
      <w:r>
        <w:rPr>
          <w:rFonts w:ascii="Times New Roman" w:hAnsi="Times New Roman" w:cs="Times New Roman"/>
          <w:sz w:val="22"/>
          <w:vertAlign w:val="superscript"/>
        </w:rPr>
        <w:t>*</w:t>
      </w:r>
      <w:r w:rsidR="00582A63" w:rsidRPr="00EC5624">
        <w:rPr>
          <w:rFonts w:ascii="Times New Roman" w:hAnsi="Times New Roman" w:cs="Times New Roman"/>
          <w:sz w:val="22"/>
        </w:rPr>
        <w:t>P &lt;</w:t>
      </w:r>
      <w:r w:rsidR="00E1699B" w:rsidRPr="00EC5624">
        <w:rPr>
          <w:rFonts w:ascii="Times New Roman" w:hAnsi="Times New Roman" w:cs="Times New Roman"/>
          <w:sz w:val="22"/>
        </w:rPr>
        <w:t xml:space="preserve"> 0.0</w:t>
      </w:r>
      <w:r w:rsidR="00FA5CE1" w:rsidRPr="00EC5624">
        <w:rPr>
          <w:rFonts w:ascii="Times New Roman" w:hAnsi="Times New Roman" w:cs="Times New Roman"/>
          <w:sz w:val="22"/>
        </w:rPr>
        <w:t>1</w:t>
      </w:r>
      <w:r w:rsidR="00582A63" w:rsidRPr="00EC5624">
        <w:rPr>
          <w:rFonts w:ascii="Times New Roman" w:hAnsi="Times New Roman" w:cs="Times New Roman"/>
          <w:sz w:val="22"/>
        </w:rPr>
        <w:t>.</w:t>
      </w:r>
    </w:p>
    <w:p w14:paraId="5E905E2B" w14:textId="77777777" w:rsidR="003E09C8" w:rsidRPr="00D1042E" w:rsidRDefault="003E09C8" w:rsidP="001427DA">
      <w:pPr>
        <w:widowControl/>
        <w:wordWrap/>
        <w:autoSpaceDE/>
        <w:autoSpaceDN/>
        <w:adjustRightInd w:val="0"/>
        <w:snapToGrid w:val="0"/>
        <w:spacing w:after="0" w:line="240" w:lineRule="atLeast"/>
        <w:rPr>
          <w:rFonts w:ascii="Times New Roman" w:hAnsi="Times New Roman" w:cs="Times New Roman"/>
          <w:sz w:val="18"/>
          <w:szCs w:val="18"/>
        </w:rPr>
      </w:pPr>
      <w:r w:rsidRPr="00D1042E">
        <w:rPr>
          <w:rFonts w:ascii="Times New Roman" w:hAnsi="Times New Roman" w:cs="Times New Roman"/>
          <w:sz w:val="18"/>
          <w:szCs w:val="18"/>
        </w:rPr>
        <w:br w:type="page"/>
      </w:r>
    </w:p>
    <w:p w14:paraId="39440357" w14:textId="77777777" w:rsidR="00FA5CE1" w:rsidRPr="002A3CBE" w:rsidRDefault="00FA5CE1" w:rsidP="001427DA">
      <w:pPr>
        <w:pageBreakBefore/>
        <w:wordWrap/>
        <w:spacing w:after="0" w:line="480" w:lineRule="auto"/>
        <w:rPr>
          <w:rFonts w:ascii="Times New Roman" w:hAnsi="Times New Roman" w:cs="Times New Roman"/>
          <w:bCs/>
          <w:sz w:val="22"/>
        </w:rPr>
      </w:pPr>
      <w:r w:rsidRPr="003A1757">
        <w:rPr>
          <w:rFonts w:ascii="Times New Roman" w:hAnsi="Times New Roman" w:cs="Times New Roman"/>
          <w:b/>
          <w:sz w:val="22"/>
        </w:rPr>
        <w:lastRenderedPageBreak/>
        <w:t xml:space="preserve">Table 3. </w:t>
      </w:r>
      <w:r w:rsidRPr="002A3CBE">
        <w:rPr>
          <w:rFonts w:ascii="Times New Roman" w:hAnsi="Times New Roman" w:cs="Times New Roman"/>
          <w:bCs/>
          <w:sz w:val="22"/>
        </w:rPr>
        <w:t>Logistic regression analysis for the determinants of early neurological deterioration</w:t>
      </w:r>
    </w:p>
    <w:tbl>
      <w:tblPr>
        <w:tblW w:w="5000" w:type="pct"/>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2374"/>
        <w:gridCol w:w="2143"/>
        <w:gridCol w:w="962"/>
        <w:gridCol w:w="2675"/>
        <w:gridCol w:w="872"/>
      </w:tblGrid>
      <w:tr w:rsidR="00FA5CE1" w:rsidRPr="00D1042E" w14:paraId="31CD17AE" w14:textId="77777777" w:rsidTr="002A3CBE">
        <w:trPr>
          <w:trHeight w:val="73"/>
        </w:trPr>
        <w:tc>
          <w:tcPr>
            <w:tcW w:w="1315" w:type="pct"/>
            <w:vMerge w:val="restart"/>
            <w:tcMar>
              <w:top w:w="15" w:type="dxa"/>
              <w:left w:w="108" w:type="dxa"/>
              <w:bottom w:w="0" w:type="dxa"/>
              <w:right w:w="108" w:type="dxa"/>
            </w:tcMar>
            <w:vAlign w:val="center"/>
            <w:hideMark/>
          </w:tcPr>
          <w:p w14:paraId="014104F0" w14:textId="644F888A" w:rsidR="00FA5CE1" w:rsidRPr="00D1042E" w:rsidRDefault="002F1179" w:rsidP="001427DA">
            <w:pPr>
              <w:spacing w:after="0" w:line="480" w:lineRule="auto"/>
              <w:rPr>
                <w:rFonts w:ascii="Times New Roman" w:hAnsi="Times New Roman" w:cs="Times New Roman"/>
                <w:b/>
                <w:sz w:val="18"/>
                <w:szCs w:val="18"/>
              </w:rPr>
            </w:pPr>
            <w:r>
              <w:rPr>
                <w:rFonts w:ascii="Times New Roman" w:hAnsi="Times New Roman" w:cs="Times New Roman" w:hint="eastAsia"/>
                <w:b/>
                <w:sz w:val="18"/>
                <w:szCs w:val="18"/>
              </w:rPr>
              <w:t>V</w:t>
            </w:r>
            <w:r>
              <w:rPr>
                <w:rFonts w:ascii="Times New Roman" w:hAnsi="Times New Roman" w:cs="Times New Roman"/>
                <w:b/>
                <w:sz w:val="18"/>
                <w:szCs w:val="18"/>
              </w:rPr>
              <w:t>ariable</w:t>
            </w:r>
          </w:p>
        </w:tc>
        <w:tc>
          <w:tcPr>
            <w:tcW w:w="1720" w:type="pct"/>
            <w:gridSpan w:val="2"/>
            <w:tcBorders>
              <w:bottom w:val="single" w:sz="4" w:space="0" w:color="auto"/>
            </w:tcBorders>
            <w:tcMar>
              <w:top w:w="15" w:type="dxa"/>
              <w:left w:w="108" w:type="dxa"/>
              <w:bottom w:w="0" w:type="dxa"/>
              <w:right w:w="108" w:type="dxa"/>
            </w:tcMar>
            <w:vAlign w:val="center"/>
            <w:hideMark/>
          </w:tcPr>
          <w:p w14:paraId="366726FB" w14:textId="19FB9731" w:rsidR="00FA5CE1" w:rsidRPr="00D1042E" w:rsidRDefault="00FA5CE1"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sz w:val="18"/>
                <w:szCs w:val="18"/>
              </w:rPr>
              <w:t>Bivariable analyse</w:t>
            </w:r>
            <w:r w:rsidR="002F1179">
              <w:rPr>
                <w:rFonts w:ascii="Times New Roman" w:eastAsia="굴림체" w:hAnsi="Times New Roman" w:cs="Times New Roman"/>
                <w:sz w:val="18"/>
                <w:szCs w:val="18"/>
              </w:rPr>
              <w:t>s</w:t>
            </w:r>
          </w:p>
        </w:tc>
        <w:tc>
          <w:tcPr>
            <w:tcW w:w="1965" w:type="pct"/>
            <w:gridSpan w:val="2"/>
            <w:tcBorders>
              <w:bottom w:val="single" w:sz="4" w:space="0" w:color="auto"/>
            </w:tcBorders>
            <w:tcMar>
              <w:top w:w="15" w:type="dxa"/>
              <w:left w:w="108" w:type="dxa"/>
              <w:bottom w:w="0" w:type="dxa"/>
              <w:right w:w="108" w:type="dxa"/>
            </w:tcMar>
            <w:vAlign w:val="center"/>
            <w:hideMark/>
          </w:tcPr>
          <w:p w14:paraId="2E4F4314" w14:textId="63E3E1EE" w:rsidR="00FA5CE1" w:rsidRPr="00D1042E" w:rsidRDefault="00FA5CE1"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sz w:val="18"/>
                <w:szCs w:val="18"/>
              </w:rPr>
              <w:t>Multivariable analyse</w:t>
            </w:r>
            <w:r w:rsidR="002F1179">
              <w:rPr>
                <w:rFonts w:ascii="Times New Roman" w:eastAsia="굴림체" w:hAnsi="Times New Roman" w:cs="Times New Roman"/>
                <w:sz w:val="18"/>
                <w:szCs w:val="18"/>
              </w:rPr>
              <w:t>s</w:t>
            </w:r>
          </w:p>
        </w:tc>
      </w:tr>
      <w:tr w:rsidR="00FA5CE1" w:rsidRPr="00D1042E" w14:paraId="058CF888" w14:textId="77777777" w:rsidTr="002A3CBE">
        <w:trPr>
          <w:trHeight w:val="283"/>
        </w:trPr>
        <w:tc>
          <w:tcPr>
            <w:tcW w:w="0" w:type="auto"/>
            <w:vMerge/>
            <w:tcBorders>
              <w:bottom w:val="single" w:sz="4" w:space="0" w:color="auto"/>
            </w:tcBorders>
            <w:vAlign w:val="center"/>
            <w:hideMark/>
          </w:tcPr>
          <w:p w14:paraId="241237A5" w14:textId="77777777" w:rsidR="00FA5CE1" w:rsidRPr="00D1042E" w:rsidRDefault="00FA5CE1" w:rsidP="001427DA">
            <w:pPr>
              <w:widowControl/>
              <w:wordWrap/>
              <w:autoSpaceDE/>
              <w:autoSpaceDN/>
              <w:spacing w:after="0" w:line="480" w:lineRule="auto"/>
              <w:rPr>
                <w:rFonts w:ascii="Times New Roman" w:hAnsi="Times New Roman" w:cs="Times New Roman"/>
                <w:b/>
                <w:sz w:val="18"/>
                <w:szCs w:val="18"/>
              </w:rPr>
            </w:pPr>
          </w:p>
        </w:tc>
        <w:tc>
          <w:tcPr>
            <w:tcW w:w="1187" w:type="pct"/>
            <w:tcBorders>
              <w:top w:val="single" w:sz="4" w:space="0" w:color="auto"/>
              <w:bottom w:val="single" w:sz="4" w:space="0" w:color="auto"/>
            </w:tcBorders>
            <w:tcMar>
              <w:top w:w="15" w:type="dxa"/>
              <w:left w:w="108" w:type="dxa"/>
              <w:bottom w:w="0" w:type="dxa"/>
              <w:right w:w="108" w:type="dxa"/>
            </w:tcMar>
            <w:vAlign w:val="center"/>
            <w:hideMark/>
          </w:tcPr>
          <w:p w14:paraId="69ED68B7" w14:textId="77777777" w:rsidR="00FA5CE1" w:rsidRPr="00D1042E" w:rsidRDefault="00FA5CE1"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sz w:val="18"/>
                <w:szCs w:val="18"/>
              </w:rPr>
              <w:t>OR (95% CI)</w:t>
            </w:r>
          </w:p>
        </w:tc>
        <w:tc>
          <w:tcPr>
            <w:tcW w:w="533" w:type="pct"/>
            <w:tcBorders>
              <w:top w:val="single" w:sz="4" w:space="0" w:color="auto"/>
              <w:bottom w:val="single" w:sz="4" w:space="0" w:color="auto"/>
            </w:tcBorders>
            <w:tcMar>
              <w:top w:w="15" w:type="dxa"/>
              <w:left w:w="108" w:type="dxa"/>
              <w:bottom w:w="0" w:type="dxa"/>
              <w:right w:w="108" w:type="dxa"/>
            </w:tcMar>
            <w:vAlign w:val="center"/>
            <w:hideMark/>
          </w:tcPr>
          <w:p w14:paraId="53D72206" w14:textId="385F4AF7" w:rsidR="00FA5CE1" w:rsidRPr="002F1179" w:rsidRDefault="002F1179" w:rsidP="001427DA">
            <w:pPr>
              <w:widowControl/>
              <w:wordWrap/>
              <w:autoSpaceDE/>
              <w:spacing w:after="0" w:line="480" w:lineRule="auto"/>
              <w:jc w:val="center"/>
              <w:rPr>
                <w:rFonts w:ascii="Times New Roman" w:eastAsia="굴림" w:hAnsi="Times New Roman" w:cs="Times New Roman"/>
                <w:kern w:val="0"/>
                <w:sz w:val="18"/>
                <w:szCs w:val="18"/>
              </w:rPr>
            </w:pPr>
            <w:r w:rsidRPr="002A3CBE">
              <w:rPr>
                <w:rFonts w:ascii="Times New Roman" w:eastAsia="굴림체" w:hAnsi="Times New Roman" w:cs="Times New Roman"/>
                <w:sz w:val="18"/>
                <w:szCs w:val="18"/>
              </w:rPr>
              <w:t>P-value</w:t>
            </w:r>
          </w:p>
        </w:tc>
        <w:tc>
          <w:tcPr>
            <w:tcW w:w="1482" w:type="pct"/>
            <w:tcBorders>
              <w:top w:val="single" w:sz="4" w:space="0" w:color="auto"/>
              <w:bottom w:val="single" w:sz="4" w:space="0" w:color="auto"/>
            </w:tcBorders>
            <w:tcMar>
              <w:top w:w="15" w:type="dxa"/>
              <w:left w:w="108" w:type="dxa"/>
              <w:bottom w:w="0" w:type="dxa"/>
              <w:right w:w="108" w:type="dxa"/>
            </w:tcMar>
            <w:vAlign w:val="center"/>
            <w:hideMark/>
          </w:tcPr>
          <w:p w14:paraId="7F412F72" w14:textId="153D17BB" w:rsidR="00FA5CE1" w:rsidRPr="002A3CBE" w:rsidRDefault="00FA5CE1" w:rsidP="001427DA">
            <w:pPr>
              <w:widowControl/>
              <w:wordWrap/>
              <w:autoSpaceDE/>
              <w:spacing w:after="0" w:line="480" w:lineRule="auto"/>
              <w:jc w:val="center"/>
              <w:rPr>
                <w:rFonts w:ascii="Times New Roman" w:eastAsia="굴림" w:hAnsi="Times New Roman" w:cs="Times New Roman"/>
                <w:kern w:val="0"/>
                <w:sz w:val="18"/>
                <w:szCs w:val="18"/>
                <w:vertAlign w:val="superscript"/>
              </w:rPr>
            </w:pPr>
            <w:r w:rsidRPr="00D1042E">
              <w:rPr>
                <w:rFonts w:ascii="Times New Roman" w:eastAsia="굴림체" w:hAnsi="Times New Roman" w:cs="Times New Roman"/>
                <w:sz w:val="18"/>
                <w:szCs w:val="18"/>
              </w:rPr>
              <w:t>Adjusted OR (95% CI)</w:t>
            </w:r>
            <w:r w:rsidR="001F375C" w:rsidRPr="002A3CBE">
              <w:rPr>
                <w:rFonts w:ascii="Times New Roman" w:eastAsia="굴림체" w:hAnsi="Times New Roman" w:cs="Times New Roman"/>
                <w:sz w:val="18"/>
                <w:szCs w:val="18"/>
                <w:vertAlign w:val="superscript"/>
              </w:rPr>
              <w:t>a)</w:t>
            </w:r>
          </w:p>
        </w:tc>
        <w:tc>
          <w:tcPr>
            <w:tcW w:w="483" w:type="pct"/>
            <w:tcBorders>
              <w:top w:val="single" w:sz="4" w:space="0" w:color="auto"/>
              <w:bottom w:val="single" w:sz="4" w:space="0" w:color="auto"/>
            </w:tcBorders>
            <w:tcMar>
              <w:top w:w="15" w:type="dxa"/>
              <w:left w:w="108" w:type="dxa"/>
              <w:bottom w:w="0" w:type="dxa"/>
              <w:right w:w="108" w:type="dxa"/>
            </w:tcMar>
            <w:vAlign w:val="center"/>
            <w:hideMark/>
          </w:tcPr>
          <w:p w14:paraId="02C61E81" w14:textId="3ACBC7F6" w:rsidR="00FA5CE1" w:rsidRPr="00D1042E" w:rsidRDefault="002F1179" w:rsidP="001427DA">
            <w:pPr>
              <w:widowControl/>
              <w:wordWrap/>
              <w:autoSpaceDE/>
              <w:spacing w:after="0" w:line="480" w:lineRule="auto"/>
              <w:jc w:val="center"/>
              <w:rPr>
                <w:rFonts w:ascii="Times New Roman" w:eastAsia="굴림" w:hAnsi="Times New Roman" w:cs="Times New Roman"/>
                <w:kern w:val="0"/>
                <w:sz w:val="18"/>
                <w:szCs w:val="18"/>
              </w:rPr>
            </w:pPr>
            <w:r w:rsidRPr="00E832C2">
              <w:rPr>
                <w:rFonts w:ascii="Times New Roman" w:eastAsia="굴림체" w:hAnsi="Times New Roman" w:cs="Times New Roman"/>
                <w:sz w:val="18"/>
                <w:szCs w:val="18"/>
              </w:rPr>
              <w:t>P-value</w:t>
            </w:r>
          </w:p>
        </w:tc>
      </w:tr>
      <w:tr w:rsidR="00272E13" w:rsidRPr="00D1042E" w14:paraId="60949EF8" w14:textId="77777777" w:rsidTr="002A3CBE">
        <w:trPr>
          <w:trHeight w:val="283"/>
        </w:trPr>
        <w:tc>
          <w:tcPr>
            <w:tcW w:w="0" w:type="auto"/>
            <w:tcBorders>
              <w:top w:val="single" w:sz="4" w:space="0" w:color="auto"/>
              <w:bottom w:val="nil"/>
            </w:tcBorders>
            <w:vAlign w:val="center"/>
          </w:tcPr>
          <w:p w14:paraId="511CDB7D" w14:textId="66427A88" w:rsidR="00272E13" w:rsidRPr="00D1042E" w:rsidRDefault="00272E13" w:rsidP="001427DA">
            <w:pPr>
              <w:widowControl/>
              <w:wordWrap/>
              <w:autoSpaceDE/>
              <w:autoSpaceDN/>
              <w:spacing w:after="0" w:line="480" w:lineRule="auto"/>
              <w:ind w:firstLineChars="50" w:firstLine="90"/>
              <w:rPr>
                <w:rFonts w:ascii="Times New Roman" w:hAnsi="Times New Roman" w:cs="Times New Roman"/>
                <w:b/>
                <w:sz w:val="18"/>
                <w:szCs w:val="18"/>
              </w:rPr>
            </w:pPr>
            <w:r w:rsidRPr="00D1042E">
              <w:rPr>
                <w:rFonts w:ascii="Times New Roman" w:eastAsia="굴림체" w:hAnsi="Times New Roman" w:cs="Times New Roman" w:hint="eastAsia"/>
                <w:sz w:val="18"/>
                <w:szCs w:val="18"/>
              </w:rPr>
              <w:t>BA PI</w:t>
            </w:r>
          </w:p>
        </w:tc>
        <w:tc>
          <w:tcPr>
            <w:tcW w:w="1187" w:type="pct"/>
            <w:tcBorders>
              <w:top w:val="single" w:sz="4" w:space="0" w:color="auto"/>
              <w:bottom w:val="nil"/>
            </w:tcBorders>
            <w:tcMar>
              <w:top w:w="15" w:type="dxa"/>
              <w:left w:w="108" w:type="dxa"/>
              <w:bottom w:w="0" w:type="dxa"/>
              <w:right w:w="108" w:type="dxa"/>
            </w:tcMar>
            <w:vAlign w:val="center"/>
          </w:tcPr>
          <w:p w14:paraId="5B1D2718" w14:textId="7E23DBF1" w:rsidR="00272E13" w:rsidRPr="00D1042E" w:rsidRDefault="00145B3F" w:rsidP="001427DA">
            <w:pPr>
              <w:widowControl/>
              <w:wordWrap/>
              <w:autoSpaceDE/>
              <w:spacing w:after="0" w:line="480" w:lineRule="auto"/>
              <w:jc w:val="center"/>
              <w:rPr>
                <w:rFonts w:ascii="Times New Roman" w:eastAsia="굴림체" w:hAnsi="Times New Roman" w:cs="Times New Roman"/>
                <w:sz w:val="18"/>
                <w:szCs w:val="18"/>
              </w:rPr>
            </w:pPr>
            <w:r w:rsidRPr="00D1042E">
              <w:rPr>
                <w:rFonts w:ascii="Times New Roman" w:eastAsia="굴림체" w:hAnsi="Times New Roman" w:cs="Times New Roman" w:hint="eastAsia"/>
                <w:sz w:val="18"/>
                <w:szCs w:val="18"/>
              </w:rPr>
              <w:t>3.5</w:t>
            </w:r>
            <w:r w:rsidR="00AD3790" w:rsidRPr="00D1042E">
              <w:rPr>
                <w:rFonts w:ascii="Times New Roman" w:eastAsia="굴림체" w:hAnsi="Times New Roman" w:cs="Times New Roman"/>
                <w:sz w:val="18"/>
                <w:szCs w:val="18"/>
              </w:rPr>
              <w:t>9</w:t>
            </w:r>
            <w:r w:rsidRPr="00D1042E">
              <w:rPr>
                <w:rFonts w:ascii="Times New Roman" w:eastAsia="굴림체" w:hAnsi="Times New Roman" w:cs="Times New Roman" w:hint="eastAsia"/>
                <w:sz w:val="18"/>
                <w:szCs w:val="18"/>
              </w:rPr>
              <w:t xml:space="preserve"> (</w:t>
            </w:r>
            <w:r w:rsidRPr="00D1042E">
              <w:rPr>
                <w:rFonts w:ascii="Times New Roman" w:eastAsia="굴림체" w:hAnsi="Times New Roman" w:cs="Times New Roman"/>
                <w:kern w:val="24"/>
                <w:sz w:val="18"/>
                <w:szCs w:val="18"/>
              </w:rPr>
              <w:t>1.4</w:t>
            </w:r>
            <w:r w:rsidR="00AD3790" w:rsidRPr="00D1042E">
              <w:rPr>
                <w:rFonts w:ascii="Times New Roman" w:eastAsia="굴림체" w:hAnsi="Times New Roman" w:cs="Times New Roman"/>
                <w:kern w:val="24"/>
                <w:sz w:val="18"/>
                <w:szCs w:val="18"/>
              </w:rPr>
              <w:t>5</w:t>
            </w:r>
            <w:r w:rsidRPr="00D1042E">
              <w:rPr>
                <w:rFonts w:ascii="Times New Roman" w:eastAsia="굴림체" w:hAnsi="Times New Roman" w:cs="Times New Roman"/>
                <w:kern w:val="24"/>
                <w:sz w:val="18"/>
                <w:szCs w:val="18"/>
              </w:rPr>
              <w:t>–8.</w:t>
            </w:r>
            <w:r w:rsidR="00AD3790" w:rsidRPr="00D1042E">
              <w:rPr>
                <w:rFonts w:ascii="Times New Roman" w:eastAsia="굴림체" w:hAnsi="Times New Roman" w:cs="Times New Roman"/>
                <w:kern w:val="24"/>
                <w:sz w:val="18"/>
                <w:szCs w:val="18"/>
              </w:rPr>
              <w:t>8</w:t>
            </w:r>
            <w:r w:rsidRPr="00D1042E">
              <w:rPr>
                <w:rFonts w:ascii="Times New Roman" w:eastAsia="굴림체" w:hAnsi="Times New Roman" w:cs="Times New Roman"/>
                <w:kern w:val="24"/>
                <w:sz w:val="18"/>
                <w:szCs w:val="18"/>
              </w:rPr>
              <w:t>1)</w:t>
            </w:r>
          </w:p>
        </w:tc>
        <w:tc>
          <w:tcPr>
            <w:tcW w:w="533" w:type="pct"/>
            <w:tcBorders>
              <w:top w:val="single" w:sz="4" w:space="0" w:color="auto"/>
              <w:bottom w:val="nil"/>
            </w:tcBorders>
            <w:tcMar>
              <w:top w:w="15" w:type="dxa"/>
              <w:left w:w="108" w:type="dxa"/>
              <w:bottom w:w="0" w:type="dxa"/>
              <w:right w:w="108" w:type="dxa"/>
            </w:tcMar>
            <w:vAlign w:val="center"/>
          </w:tcPr>
          <w:p w14:paraId="0871B803" w14:textId="72F91442" w:rsidR="00272E13" w:rsidRPr="00D1042E" w:rsidRDefault="00145B3F" w:rsidP="001427DA">
            <w:pPr>
              <w:widowControl/>
              <w:wordWrap/>
              <w:autoSpaceDE/>
              <w:spacing w:after="0" w:line="480" w:lineRule="auto"/>
              <w:jc w:val="center"/>
              <w:rPr>
                <w:rFonts w:ascii="Times New Roman" w:eastAsia="굴림체" w:hAnsi="Times New Roman" w:cs="Times New Roman"/>
                <w:i/>
                <w:iCs/>
                <w:sz w:val="18"/>
                <w:szCs w:val="18"/>
              </w:rPr>
            </w:pPr>
            <w:r w:rsidRPr="00D1042E">
              <w:rPr>
                <w:rFonts w:ascii="Times New Roman" w:eastAsia="굴림체" w:hAnsi="Times New Roman" w:cs="Times New Roman" w:hint="eastAsia"/>
                <w:iCs/>
                <w:sz w:val="18"/>
                <w:szCs w:val="18"/>
              </w:rPr>
              <w:t>0.</w:t>
            </w:r>
            <w:r w:rsidRPr="00D1042E">
              <w:rPr>
                <w:rFonts w:ascii="Times New Roman" w:eastAsia="굴림체" w:hAnsi="Times New Roman" w:cs="Times New Roman"/>
                <w:iCs/>
                <w:sz w:val="18"/>
                <w:szCs w:val="18"/>
              </w:rPr>
              <w:t>0</w:t>
            </w:r>
            <w:r w:rsidRPr="00D1042E">
              <w:rPr>
                <w:rFonts w:ascii="Times New Roman" w:eastAsia="굴림체" w:hAnsi="Times New Roman" w:cs="Times New Roman" w:hint="eastAsia"/>
                <w:iCs/>
                <w:sz w:val="18"/>
                <w:szCs w:val="18"/>
              </w:rPr>
              <w:t>0</w:t>
            </w:r>
            <w:r w:rsidR="00B437CC" w:rsidRPr="00D1042E">
              <w:rPr>
                <w:rFonts w:ascii="Times New Roman" w:eastAsia="굴림체" w:hAnsi="Times New Roman" w:cs="Times New Roman"/>
                <w:iCs/>
                <w:sz w:val="18"/>
                <w:szCs w:val="18"/>
              </w:rPr>
              <w:t>5</w:t>
            </w:r>
            <w:r w:rsidR="002F1179" w:rsidRPr="002A3CBE">
              <w:rPr>
                <w:rFonts w:ascii="Times New Roman" w:hAnsi="Times New Roman" w:cs="Times New Roman"/>
                <w:b/>
                <w:sz w:val="18"/>
                <w:szCs w:val="18"/>
                <w:vertAlign w:val="superscript"/>
              </w:rPr>
              <w:t>*</w:t>
            </w:r>
          </w:p>
        </w:tc>
        <w:tc>
          <w:tcPr>
            <w:tcW w:w="1482" w:type="pct"/>
            <w:tcBorders>
              <w:top w:val="single" w:sz="4" w:space="0" w:color="auto"/>
              <w:bottom w:val="nil"/>
            </w:tcBorders>
            <w:tcMar>
              <w:top w:w="15" w:type="dxa"/>
              <w:left w:w="108" w:type="dxa"/>
              <w:bottom w:w="0" w:type="dxa"/>
              <w:right w:w="108" w:type="dxa"/>
            </w:tcMar>
            <w:vAlign w:val="center"/>
          </w:tcPr>
          <w:p w14:paraId="0DACFAF9" w14:textId="7E80B12D" w:rsidR="00272E13" w:rsidRPr="00D1042E" w:rsidRDefault="00964339" w:rsidP="001427DA">
            <w:pPr>
              <w:widowControl/>
              <w:wordWrap/>
              <w:autoSpaceDE/>
              <w:spacing w:after="0" w:line="480" w:lineRule="auto"/>
              <w:jc w:val="center"/>
              <w:rPr>
                <w:rFonts w:ascii="Times New Roman" w:eastAsia="굴림체" w:hAnsi="Times New Roman" w:cs="Times New Roman"/>
                <w:sz w:val="18"/>
                <w:szCs w:val="18"/>
              </w:rPr>
            </w:pPr>
            <w:r w:rsidRPr="00D1042E">
              <w:rPr>
                <w:rFonts w:ascii="Times New Roman" w:eastAsia="굴림체" w:hAnsi="Times New Roman" w:cs="Times New Roman"/>
                <w:kern w:val="24"/>
                <w:sz w:val="18"/>
                <w:szCs w:val="18"/>
              </w:rPr>
              <w:t>3.</w:t>
            </w:r>
            <w:r w:rsidR="004D2029" w:rsidRPr="00D1042E">
              <w:rPr>
                <w:rFonts w:ascii="Times New Roman" w:eastAsia="굴림체" w:hAnsi="Times New Roman" w:cs="Times New Roman"/>
                <w:kern w:val="24"/>
                <w:sz w:val="18"/>
                <w:szCs w:val="18"/>
              </w:rPr>
              <w:t>28</w:t>
            </w:r>
            <w:r w:rsidRPr="00D1042E">
              <w:rPr>
                <w:rFonts w:ascii="Times New Roman" w:eastAsia="굴림체" w:hAnsi="Times New Roman" w:cs="Times New Roman"/>
                <w:kern w:val="24"/>
                <w:sz w:val="18"/>
                <w:szCs w:val="18"/>
              </w:rPr>
              <w:t xml:space="preserve"> (1.</w:t>
            </w:r>
            <w:r w:rsidR="004D2029" w:rsidRPr="00D1042E">
              <w:rPr>
                <w:rFonts w:ascii="Times New Roman" w:eastAsia="굴림체" w:hAnsi="Times New Roman" w:cs="Times New Roman"/>
                <w:kern w:val="24"/>
                <w:sz w:val="18"/>
                <w:szCs w:val="18"/>
              </w:rPr>
              <w:t>07</w:t>
            </w:r>
            <w:r w:rsidRPr="00D1042E">
              <w:rPr>
                <w:rFonts w:ascii="Times New Roman" w:eastAsia="굴림체" w:hAnsi="Times New Roman" w:cs="Times New Roman"/>
                <w:kern w:val="24"/>
                <w:sz w:val="18"/>
                <w:szCs w:val="18"/>
              </w:rPr>
              <w:t>–1</w:t>
            </w:r>
            <w:r w:rsidR="004D2029" w:rsidRPr="00D1042E">
              <w:rPr>
                <w:rFonts w:ascii="Times New Roman" w:eastAsia="굴림체" w:hAnsi="Times New Roman" w:cs="Times New Roman"/>
                <w:kern w:val="24"/>
                <w:sz w:val="18"/>
                <w:szCs w:val="18"/>
              </w:rPr>
              <w:t>0</w:t>
            </w:r>
            <w:r w:rsidRPr="00D1042E">
              <w:rPr>
                <w:rFonts w:ascii="Times New Roman" w:eastAsia="굴림체" w:hAnsi="Times New Roman" w:cs="Times New Roman"/>
                <w:kern w:val="24"/>
                <w:sz w:val="18"/>
                <w:szCs w:val="18"/>
              </w:rPr>
              <w:t>.</w:t>
            </w:r>
            <w:r w:rsidR="004D2029" w:rsidRPr="00D1042E">
              <w:rPr>
                <w:rFonts w:ascii="Times New Roman" w:eastAsia="굴림체" w:hAnsi="Times New Roman" w:cs="Times New Roman"/>
                <w:kern w:val="24"/>
                <w:sz w:val="18"/>
                <w:szCs w:val="18"/>
              </w:rPr>
              <w:t>1</w:t>
            </w:r>
            <w:r w:rsidRPr="00D1042E">
              <w:rPr>
                <w:rFonts w:ascii="Times New Roman" w:eastAsia="굴림체" w:hAnsi="Times New Roman" w:cs="Times New Roman"/>
                <w:kern w:val="24"/>
                <w:sz w:val="18"/>
                <w:szCs w:val="18"/>
              </w:rPr>
              <w:t>7)</w:t>
            </w:r>
          </w:p>
        </w:tc>
        <w:tc>
          <w:tcPr>
            <w:tcW w:w="483" w:type="pct"/>
            <w:tcBorders>
              <w:top w:val="single" w:sz="4" w:space="0" w:color="auto"/>
              <w:bottom w:val="nil"/>
            </w:tcBorders>
            <w:tcMar>
              <w:top w:w="15" w:type="dxa"/>
              <w:left w:w="108" w:type="dxa"/>
              <w:bottom w:w="0" w:type="dxa"/>
              <w:right w:w="108" w:type="dxa"/>
            </w:tcMar>
            <w:vAlign w:val="center"/>
          </w:tcPr>
          <w:p w14:paraId="4024D88E" w14:textId="7CE6CA80" w:rsidR="00272E13" w:rsidRPr="00D1042E" w:rsidRDefault="00272E13" w:rsidP="001427DA">
            <w:pPr>
              <w:widowControl/>
              <w:wordWrap/>
              <w:autoSpaceDE/>
              <w:spacing w:after="0" w:line="480" w:lineRule="auto"/>
              <w:jc w:val="center"/>
              <w:rPr>
                <w:rFonts w:ascii="Times New Roman" w:eastAsia="굴림체" w:hAnsi="Times New Roman" w:cs="Times New Roman"/>
                <w:iCs/>
                <w:sz w:val="18"/>
                <w:szCs w:val="18"/>
              </w:rPr>
            </w:pPr>
            <w:r w:rsidRPr="00D1042E">
              <w:rPr>
                <w:rFonts w:ascii="Times New Roman" w:eastAsia="굴림체" w:hAnsi="Times New Roman" w:cs="Times New Roman" w:hint="eastAsia"/>
                <w:iCs/>
                <w:sz w:val="18"/>
                <w:szCs w:val="18"/>
              </w:rPr>
              <w:t>0.</w:t>
            </w:r>
            <w:r w:rsidRPr="00D1042E">
              <w:rPr>
                <w:rFonts w:ascii="Times New Roman" w:eastAsia="굴림체" w:hAnsi="Times New Roman" w:cs="Times New Roman"/>
                <w:iCs/>
                <w:sz w:val="18"/>
                <w:szCs w:val="18"/>
              </w:rPr>
              <w:t>0</w:t>
            </w:r>
            <w:r w:rsidRPr="00D1042E">
              <w:rPr>
                <w:rFonts w:ascii="Times New Roman" w:eastAsia="굴림체" w:hAnsi="Times New Roman" w:cs="Times New Roman" w:hint="eastAsia"/>
                <w:iCs/>
                <w:sz w:val="18"/>
                <w:szCs w:val="18"/>
              </w:rPr>
              <w:t>3</w:t>
            </w:r>
            <w:r w:rsidR="004D2029" w:rsidRPr="00D1042E">
              <w:rPr>
                <w:rFonts w:ascii="Times New Roman" w:eastAsia="굴림체" w:hAnsi="Times New Roman" w:cs="Times New Roman"/>
                <w:iCs/>
                <w:sz w:val="18"/>
                <w:szCs w:val="18"/>
              </w:rPr>
              <w:t>8</w:t>
            </w:r>
            <w:r w:rsidR="00E475EC" w:rsidRPr="002A3CBE">
              <w:rPr>
                <w:rFonts w:ascii="Times New Roman" w:hAnsi="Times New Roman" w:cs="Times New Roman"/>
                <w:b/>
                <w:sz w:val="18"/>
                <w:szCs w:val="18"/>
                <w:vertAlign w:val="superscript"/>
              </w:rPr>
              <w:t>*</w:t>
            </w:r>
            <w:r w:rsidR="001F375C" w:rsidRPr="002A3CBE">
              <w:rPr>
                <w:rFonts w:ascii="Times New Roman" w:hAnsi="Times New Roman" w:cs="Times New Roman"/>
                <w:b/>
                <w:sz w:val="18"/>
                <w:szCs w:val="18"/>
                <w:vertAlign w:val="superscript"/>
              </w:rPr>
              <w:t>*</w:t>
            </w:r>
          </w:p>
        </w:tc>
      </w:tr>
      <w:tr w:rsidR="00FA5CE1" w:rsidRPr="00D1042E" w14:paraId="56B317F7" w14:textId="77777777" w:rsidTr="002A3CBE">
        <w:trPr>
          <w:trHeight w:val="261"/>
        </w:trPr>
        <w:tc>
          <w:tcPr>
            <w:tcW w:w="5000" w:type="pct"/>
            <w:gridSpan w:val="5"/>
            <w:tcBorders>
              <w:top w:val="nil"/>
            </w:tcBorders>
            <w:tcMar>
              <w:top w:w="15" w:type="dxa"/>
              <w:left w:w="108" w:type="dxa"/>
              <w:bottom w:w="0" w:type="dxa"/>
              <w:right w:w="108" w:type="dxa"/>
            </w:tcMar>
            <w:vAlign w:val="center"/>
            <w:hideMark/>
          </w:tcPr>
          <w:p w14:paraId="40DF6F06" w14:textId="6C5DAC38" w:rsidR="00FA5CE1" w:rsidRPr="00D1042E" w:rsidRDefault="00FA5CE1" w:rsidP="001427DA">
            <w:pPr>
              <w:widowControl/>
              <w:wordWrap/>
              <w:autoSpaceDE/>
              <w:spacing w:after="0" w:line="480" w:lineRule="auto"/>
              <w:jc w:val="left"/>
              <w:rPr>
                <w:rFonts w:ascii="Times New Roman" w:eastAsia="굴림체" w:hAnsi="Times New Roman" w:cs="Times New Roman"/>
                <w:sz w:val="18"/>
                <w:szCs w:val="18"/>
              </w:rPr>
            </w:pPr>
            <w:r w:rsidRPr="00D1042E">
              <w:rPr>
                <w:rFonts w:ascii="Times New Roman" w:eastAsia="굴림체" w:hAnsi="Times New Roman" w:cs="Times New Roman"/>
                <w:sz w:val="18"/>
                <w:szCs w:val="18"/>
              </w:rPr>
              <w:t xml:space="preserve">BA PI, </w:t>
            </w:r>
            <w:proofErr w:type="spellStart"/>
            <w:r w:rsidRPr="00D1042E">
              <w:rPr>
                <w:rFonts w:ascii="Times New Roman" w:eastAsia="굴림체" w:hAnsi="Times New Roman" w:cs="Times New Roman"/>
                <w:sz w:val="18"/>
                <w:szCs w:val="18"/>
              </w:rPr>
              <w:t>quartile</w:t>
            </w:r>
            <w:r w:rsidR="001F375C">
              <w:rPr>
                <w:rFonts w:ascii="Times New Roman" w:eastAsia="굴림체" w:hAnsi="Times New Roman" w:cs="Times New Roman"/>
                <w:sz w:val="18"/>
                <w:szCs w:val="18"/>
                <w:vertAlign w:val="superscript"/>
              </w:rPr>
              <w:t>b</w:t>
            </w:r>
            <w:proofErr w:type="spellEnd"/>
            <w:r w:rsidR="00D1042E" w:rsidRPr="002A3CBE">
              <w:rPr>
                <w:rFonts w:ascii="Times New Roman" w:eastAsia="굴림체" w:hAnsi="Times New Roman" w:cs="Times New Roman"/>
                <w:sz w:val="18"/>
                <w:szCs w:val="18"/>
                <w:vertAlign w:val="superscript"/>
              </w:rPr>
              <w:t>)</w:t>
            </w:r>
          </w:p>
        </w:tc>
      </w:tr>
      <w:tr w:rsidR="00FA5CE1" w:rsidRPr="00D1042E" w14:paraId="3BB67DEE" w14:textId="77777777" w:rsidTr="002A3CBE">
        <w:trPr>
          <w:trHeight w:val="261"/>
        </w:trPr>
        <w:tc>
          <w:tcPr>
            <w:tcW w:w="1315" w:type="pct"/>
            <w:tcMar>
              <w:top w:w="15" w:type="dxa"/>
              <w:left w:w="108" w:type="dxa"/>
              <w:bottom w:w="0" w:type="dxa"/>
              <w:right w:w="108" w:type="dxa"/>
            </w:tcMar>
            <w:vAlign w:val="center"/>
            <w:hideMark/>
          </w:tcPr>
          <w:p w14:paraId="2FAB2FF4" w14:textId="42E1017D" w:rsidR="00FA5CE1" w:rsidRPr="00D1042E" w:rsidRDefault="006E0F51" w:rsidP="001427DA">
            <w:pPr>
              <w:widowControl/>
              <w:wordWrap/>
              <w:autoSpaceDE/>
              <w:spacing w:after="0" w:line="480" w:lineRule="auto"/>
              <w:jc w:val="left"/>
              <w:rPr>
                <w:rFonts w:ascii="Times New Roman" w:eastAsia="굴림" w:hAnsi="Times New Roman" w:cs="Times New Roman"/>
                <w:kern w:val="0"/>
                <w:sz w:val="18"/>
                <w:szCs w:val="18"/>
              </w:rPr>
            </w:pPr>
            <w:r w:rsidRPr="00D1042E">
              <w:rPr>
                <w:rFonts w:ascii="Times New Roman" w:eastAsia="굴림체" w:hAnsi="Times New Roman" w:cs="Times New Roman"/>
                <w:sz w:val="18"/>
                <w:szCs w:val="18"/>
              </w:rPr>
              <w:t xml:space="preserve">  Q1 (0.42–0.8</w:t>
            </w:r>
            <w:r w:rsidR="00D01289" w:rsidRPr="00D1042E">
              <w:rPr>
                <w:rFonts w:ascii="Times New Roman" w:eastAsia="굴림체" w:hAnsi="Times New Roman" w:cs="Times New Roman"/>
                <w:sz w:val="18"/>
                <w:szCs w:val="18"/>
              </w:rPr>
              <w:t>0</w:t>
            </w:r>
            <w:r w:rsidR="00FA5CE1" w:rsidRPr="00D1042E">
              <w:rPr>
                <w:rFonts w:ascii="Times New Roman" w:eastAsia="굴림체" w:hAnsi="Times New Roman" w:cs="Times New Roman"/>
                <w:sz w:val="18"/>
                <w:szCs w:val="18"/>
              </w:rPr>
              <w:t>)</w:t>
            </w:r>
          </w:p>
        </w:tc>
        <w:tc>
          <w:tcPr>
            <w:tcW w:w="1187" w:type="pct"/>
            <w:tcMar>
              <w:top w:w="15" w:type="dxa"/>
              <w:left w:w="108" w:type="dxa"/>
              <w:bottom w:w="0" w:type="dxa"/>
              <w:right w:w="108" w:type="dxa"/>
            </w:tcMar>
            <w:vAlign w:val="center"/>
            <w:hideMark/>
          </w:tcPr>
          <w:p w14:paraId="555B7995" w14:textId="77777777" w:rsidR="00FA5CE1" w:rsidRPr="00D1042E" w:rsidRDefault="00FA5CE1"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맑은 고딕" w:hAnsi="Times New Roman" w:cs="Times New Roman"/>
                <w:sz w:val="18"/>
                <w:szCs w:val="18"/>
              </w:rPr>
              <w:t>1</w:t>
            </w:r>
          </w:p>
        </w:tc>
        <w:tc>
          <w:tcPr>
            <w:tcW w:w="533" w:type="pct"/>
            <w:tcMar>
              <w:top w:w="15" w:type="dxa"/>
              <w:left w:w="108" w:type="dxa"/>
              <w:bottom w:w="0" w:type="dxa"/>
              <w:right w:w="108" w:type="dxa"/>
            </w:tcMar>
            <w:vAlign w:val="center"/>
            <w:hideMark/>
          </w:tcPr>
          <w:p w14:paraId="31543015" w14:textId="77777777" w:rsidR="00FA5CE1" w:rsidRPr="00D1042E" w:rsidRDefault="00FA5CE1" w:rsidP="001427DA">
            <w:pPr>
              <w:spacing w:after="0" w:line="480" w:lineRule="auto"/>
              <w:rPr>
                <w:rFonts w:ascii="Times New Roman" w:eastAsia="굴림" w:hAnsi="Times New Roman" w:cs="Times New Roman"/>
                <w:kern w:val="0"/>
                <w:sz w:val="18"/>
                <w:szCs w:val="18"/>
              </w:rPr>
            </w:pPr>
          </w:p>
        </w:tc>
        <w:tc>
          <w:tcPr>
            <w:tcW w:w="1482" w:type="pct"/>
            <w:tcMar>
              <w:top w:w="15" w:type="dxa"/>
              <w:left w:w="108" w:type="dxa"/>
              <w:bottom w:w="0" w:type="dxa"/>
              <w:right w:w="108" w:type="dxa"/>
            </w:tcMar>
            <w:vAlign w:val="center"/>
            <w:hideMark/>
          </w:tcPr>
          <w:p w14:paraId="05C55F23" w14:textId="77777777" w:rsidR="00FA5CE1" w:rsidRPr="00D1042E" w:rsidRDefault="00FA5CE1"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맑은 고딕" w:hAnsi="Times New Roman" w:cs="Times New Roman"/>
                <w:sz w:val="18"/>
                <w:szCs w:val="18"/>
              </w:rPr>
              <w:t>1</w:t>
            </w:r>
          </w:p>
        </w:tc>
        <w:tc>
          <w:tcPr>
            <w:tcW w:w="483" w:type="pct"/>
            <w:tcMar>
              <w:top w:w="15" w:type="dxa"/>
              <w:left w:w="108" w:type="dxa"/>
              <w:bottom w:w="0" w:type="dxa"/>
              <w:right w:w="108" w:type="dxa"/>
            </w:tcMar>
            <w:vAlign w:val="center"/>
            <w:hideMark/>
          </w:tcPr>
          <w:p w14:paraId="7FDF7C74" w14:textId="77777777" w:rsidR="00FA5CE1" w:rsidRPr="00D1042E" w:rsidRDefault="00FA5CE1" w:rsidP="001427DA">
            <w:pPr>
              <w:spacing w:after="0" w:line="480" w:lineRule="auto"/>
              <w:rPr>
                <w:rFonts w:ascii="Times New Roman" w:eastAsia="굴림" w:hAnsi="Times New Roman" w:cs="Times New Roman"/>
                <w:kern w:val="0"/>
                <w:sz w:val="18"/>
                <w:szCs w:val="18"/>
              </w:rPr>
            </w:pPr>
          </w:p>
        </w:tc>
      </w:tr>
      <w:tr w:rsidR="00FA5CE1" w:rsidRPr="00D1042E" w14:paraId="7745B1DF" w14:textId="77777777" w:rsidTr="002A3CBE">
        <w:trPr>
          <w:trHeight w:val="261"/>
        </w:trPr>
        <w:tc>
          <w:tcPr>
            <w:tcW w:w="1315" w:type="pct"/>
            <w:tcMar>
              <w:top w:w="15" w:type="dxa"/>
              <w:left w:w="108" w:type="dxa"/>
              <w:bottom w:w="0" w:type="dxa"/>
              <w:right w:w="108" w:type="dxa"/>
            </w:tcMar>
            <w:vAlign w:val="center"/>
            <w:hideMark/>
          </w:tcPr>
          <w:p w14:paraId="6309DCD0" w14:textId="4D02F492" w:rsidR="00FA5CE1" w:rsidRPr="00D1042E" w:rsidRDefault="006E0F51" w:rsidP="001427DA">
            <w:pPr>
              <w:widowControl/>
              <w:wordWrap/>
              <w:autoSpaceDE/>
              <w:spacing w:after="0" w:line="480" w:lineRule="auto"/>
              <w:jc w:val="left"/>
              <w:rPr>
                <w:rFonts w:ascii="Times New Roman" w:eastAsia="굴림" w:hAnsi="Times New Roman" w:cs="Times New Roman"/>
                <w:kern w:val="0"/>
                <w:sz w:val="18"/>
                <w:szCs w:val="18"/>
              </w:rPr>
            </w:pPr>
            <w:r w:rsidRPr="00D1042E">
              <w:rPr>
                <w:rFonts w:ascii="Times New Roman" w:eastAsia="굴림체" w:hAnsi="Times New Roman" w:cs="Times New Roman"/>
                <w:sz w:val="18"/>
                <w:szCs w:val="18"/>
              </w:rPr>
              <w:t xml:space="preserve">  Q2 (0.8</w:t>
            </w:r>
            <w:r w:rsidR="00D01289" w:rsidRPr="00D1042E">
              <w:rPr>
                <w:rFonts w:ascii="Times New Roman" w:eastAsia="굴림체" w:hAnsi="Times New Roman" w:cs="Times New Roman"/>
                <w:sz w:val="18"/>
                <w:szCs w:val="18"/>
              </w:rPr>
              <w:t>0</w:t>
            </w:r>
            <w:r w:rsidR="00FA5CE1" w:rsidRPr="00D1042E">
              <w:rPr>
                <w:rFonts w:ascii="Times New Roman" w:eastAsia="굴림체" w:hAnsi="Times New Roman" w:cs="Times New Roman"/>
                <w:sz w:val="18"/>
                <w:szCs w:val="18"/>
              </w:rPr>
              <w:t>–0.94)</w:t>
            </w:r>
          </w:p>
        </w:tc>
        <w:tc>
          <w:tcPr>
            <w:tcW w:w="1187" w:type="pct"/>
            <w:tcMar>
              <w:top w:w="15" w:type="dxa"/>
              <w:left w:w="108" w:type="dxa"/>
              <w:bottom w:w="0" w:type="dxa"/>
              <w:right w:w="108" w:type="dxa"/>
            </w:tcMar>
            <w:vAlign w:val="center"/>
            <w:hideMark/>
          </w:tcPr>
          <w:p w14:paraId="0C69111A" w14:textId="357BAD23" w:rsidR="00FA5CE1" w:rsidRPr="00D1042E" w:rsidRDefault="001F22FC"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0.9</w:t>
            </w:r>
            <w:r w:rsidR="00D0144B" w:rsidRPr="00D1042E">
              <w:rPr>
                <w:rFonts w:ascii="Times New Roman" w:eastAsia="굴림체" w:hAnsi="Times New Roman" w:cs="Times New Roman"/>
                <w:kern w:val="24"/>
                <w:sz w:val="18"/>
                <w:szCs w:val="18"/>
              </w:rPr>
              <w:t>7</w:t>
            </w:r>
            <w:r w:rsidRPr="00D1042E">
              <w:rPr>
                <w:rFonts w:ascii="Times New Roman" w:eastAsia="굴림체" w:hAnsi="Times New Roman" w:cs="Times New Roman"/>
                <w:kern w:val="24"/>
                <w:sz w:val="18"/>
                <w:szCs w:val="18"/>
              </w:rPr>
              <w:t xml:space="preserve"> (0.</w:t>
            </w:r>
            <w:r w:rsidR="00D0144B" w:rsidRPr="00D1042E">
              <w:rPr>
                <w:rFonts w:ascii="Times New Roman" w:eastAsia="굴림체" w:hAnsi="Times New Roman" w:cs="Times New Roman"/>
                <w:kern w:val="24"/>
                <w:sz w:val="18"/>
                <w:szCs w:val="18"/>
              </w:rPr>
              <w:t>50</w:t>
            </w:r>
            <w:r w:rsidRPr="00D1042E">
              <w:rPr>
                <w:rFonts w:ascii="Times New Roman" w:eastAsia="굴림체" w:hAnsi="Times New Roman" w:cs="Times New Roman"/>
                <w:kern w:val="24"/>
                <w:sz w:val="18"/>
                <w:szCs w:val="18"/>
              </w:rPr>
              <w:t>–1.8</w:t>
            </w:r>
            <w:r w:rsidR="00D0144B" w:rsidRPr="00D1042E">
              <w:rPr>
                <w:rFonts w:ascii="Times New Roman" w:eastAsia="굴림체" w:hAnsi="Times New Roman" w:cs="Times New Roman"/>
                <w:kern w:val="24"/>
                <w:sz w:val="18"/>
                <w:szCs w:val="18"/>
              </w:rPr>
              <w:t>9</w:t>
            </w:r>
            <w:r w:rsidR="00FA5CE1" w:rsidRPr="00D1042E">
              <w:rPr>
                <w:rFonts w:ascii="Times New Roman" w:eastAsia="굴림체" w:hAnsi="Times New Roman" w:cs="Times New Roman"/>
                <w:kern w:val="24"/>
                <w:sz w:val="18"/>
                <w:szCs w:val="18"/>
              </w:rPr>
              <w:t>)</w:t>
            </w:r>
          </w:p>
        </w:tc>
        <w:tc>
          <w:tcPr>
            <w:tcW w:w="533" w:type="pct"/>
            <w:tcMar>
              <w:top w:w="15" w:type="dxa"/>
              <w:left w:w="108" w:type="dxa"/>
              <w:bottom w:w="0" w:type="dxa"/>
              <w:right w:w="108" w:type="dxa"/>
            </w:tcMar>
            <w:vAlign w:val="center"/>
            <w:hideMark/>
          </w:tcPr>
          <w:p w14:paraId="35C1B763" w14:textId="64ADE963" w:rsidR="00FA5CE1" w:rsidRPr="00D1042E" w:rsidRDefault="001F22FC"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맑은 고딕" w:hAnsi="Times New Roman" w:cs="Times New Roman"/>
                <w:sz w:val="18"/>
                <w:szCs w:val="18"/>
              </w:rPr>
              <w:t>0.</w:t>
            </w:r>
            <w:r w:rsidR="006B0C00" w:rsidRPr="00D1042E">
              <w:rPr>
                <w:rFonts w:ascii="Times New Roman" w:eastAsia="맑은 고딕" w:hAnsi="Times New Roman" w:cs="Times New Roman"/>
                <w:sz w:val="18"/>
                <w:szCs w:val="18"/>
              </w:rPr>
              <w:t>935</w:t>
            </w:r>
          </w:p>
        </w:tc>
        <w:tc>
          <w:tcPr>
            <w:tcW w:w="1482" w:type="pct"/>
            <w:tcMar>
              <w:top w:w="15" w:type="dxa"/>
              <w:left w:w="108" w:type="dxa"/>
              <w:bottom w:w="0" w:type="dxa"/>
              <w:right w:w="108" w:type="dxa"/>
            </w:tcMar>
            <w:vAlign w:val="center"/>
            <w:hideMark/>
          </w:tcPr>
          <w:p w14:paraId="63A5197E" w14:textId="0AD5BD47" w:rsidR="00FA5CE1" w:rsidRPr="00D1042E" w:rsidRDefault="00D2590C"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0.</w:t>
            </w:r>
            <w:r w:rsidR="000E775D" w:rsidRPr="00D1042E">
              <w:rPr>
                <w:rFonts w:ascii="Times New Roman" w:eastAsia="굴림체" w:hAnsi="Times New Roman" w:cs="Times New Roman"/>
                <w:kern w:val="24"/>
                <w:sz w:val="18"/>
                <w:szCs w:val="18"/>
              </w:rPr>
              <w:t>93</w:t>
            </w:r>
            <w:r w:rsidRPr="00D1042E">
              <w:rPr>
                <w:rFonts w:ascii="Times New Roman" w:eastAsia="굴림체" w:hAnsi="Times New Roman" w:cs="Times New Roman"/>
                <w:kern w:val="24"/>
                <w:sz w:val="18"/>
                <w:szCs w:val="18"/>
              </w:rPr>
              <w:t xml:space="preserve"> (0.</w:t>
            </w:r>
            <w:r w:rsidR="000E775D" w:rsidRPr="00D1042E">
              <w:rPr>
                <w:rFonts w:ascii="Times New Roman" w:eastAsia="굴림체" w:hAnsi="Times New Roman" w:cs="Times New Roman"/>
                <w:kern w:val="24"/>
                <w:sz w:val="18"/>
                <w:szCs w:val="18"/>
              </w:rPr>
              <w:t>45</w:t>
            </w:r>
            <w:r w:rsidRPr="00D1042E">
              <w:rPr>
                <w:rFonts w:ascii="Times New Roman" w:eastAsia="굴림체" w:hAnsi="Times New Roman" w:cs="Times New Roman"/>
                <w:kern w:val="24"/>
                <w:sz w:val="18"/>
                <w:szCs w:val="18"/>
              </w:rPr>
              <w:t>–1.</w:t>
            </w:r>
            <w:r w:rsidR="000E775D" w:rsidRPr="00D1042E">
              <w:rPr>
                <w:rFonts w:ascii="Times New Roman" w:eastAsia="굴림체" w:hAnsi="Times New Roman" w:cs="Times New Roman"/>
                <w:kern w:val="24"/>
                <w:sz w:val="18"/>
                <w:szCs w:val="18"/>
              </w:rPr>
              <w:t>90</w:t>
            </w:r>
            <w:r w:rsidR="00FA5CE1" w:rsidRPr="00D1042E">
              <w:rPr>
                <w:rFonts w:ascii="Times New Roman" w:eastAsia="굴림체" w:hAnsi="Times New Roman" w:cs="Times New Roman"/>
                <w:kern w:val="24"/>
                <w:sz w:val="18"/>
                <w:szCs w:val="18"/>
              </w:rPr>
              <w:t>)</w:t>
            </w:r>
          </w:p>
        </w:tc>
        <w:tc>
          <w:tcPr>
            <w:tcW w:w="483" w:type="pct"/>
            <w:tcMar>
              <w:top w:w="15" w:type="dxa"/>
              <w:left w:w="108" w:type="dxa"/>
              <w:bottom w:w="0" w:type="dxa"/>
              <w:right w:w="108" w:type="dxa"/>
            </w:tcMar>
            <w:vAlign w:val="center"/>
            <w:hideMark/>
          </w:tcPr>
          <w:p w14:paraId="4FCFF062" w14:textId="44CAF268" w:rsidR="00FA5CE1" w:rsidRPr="00D1042E" w:rsidRDefault="00280703"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0.</w:t>
            </w:r>
            <w:r w:rsidR="001563D0" w:rsidRPr="00D1042E">
              <w:rPr>
                <w:rFonts w:ascii="Times New Roman" w:eastAsia="굴림체" w:hAnsi="Times New Roman" w:cs="Times New Roman"/>
                <w:kern w:val="24"/>
                <w:sz w:val="18"/>
                <w:szCs w:val="18"/>
              </w:rPr>
              <w:t>841</w:t>
            </w:r>
          </w:p>
        </w:tc>
      </w:tr>
      <w:tr w:rsidR="00FA5CE1" w:rsidRPr="00D1042E" w14:paraId="5376DBEB" w14:textId="77777777" w:rsidTr="002A3CBE">
        <w:trPr>
          <w:trHeight w:val="261"/>
        </w:trPr>
        <w:tc>
          <w:tcPr>
            <w:tcW w:w="1315" w:type="pct"/>
            <w:tcMar>
              <w:top w:w="15" w:type="dxa"/>
              <w:left w:w="108" w:type="dxa"/>
              <w:bottom w:w="0" w:type="dxa"/>
              <w:right w:w="108" w:type="dxa"/>
            </w:tcMar>
            <w:vAlign w:val="center"/>
            <w:hideMark/>
          </w:tcPr>
          <w:p w14:paraId="47C5A2C9" w14:textId="77777777" w:rsidR="00FA5CE1" w:rsidRPr="00D1042E" w:rsidRDefault="00FA5CE1" w:rsidP="001427DA">
            <w:pPr>
              <w:widowControl/>
              <w:wordWrap/>
              <w:autoSpaceDE/>
              <w:spacing w:after="0" w:line="480" w:lineRule="auto"/>
              <w:jc w:val="left"/>
              <w:rPr>
                <w:rFonts w:ascii="Times New Roman" w:eastAsia="굴림" w:hAnsi="Times New Roman" w:cs="Times New Roman"/>
                <w:kern w:val="0"/>
                <w:sz w:val="18"/>
                <w:szCs w:val="18"/>
              </w:rPr>
            </w:pPr>
            <w:r w:rsidRPr="00D1042E">
              <w:rPr>
                <w:rFonts w:ascii="Times New Roman" w:eastAsia="굴림체" w:hAnsi="Times New Roman" w:cs="Times New Roman"/>
                <w:sz w:val="18"/>
                <w:szCs w:val="18"/>
              </w:rPr>
              <w:t xml:space="preserve">  Q3 (0.94–1.10)</w:t>
            </w:r>
          </w:p>
        </w:tc>
        <w:tc>
          <w:tcPr>
            <w:tcW w:w="1187" w:type="pct"/>
            <w:tcMar>
              <w:top w:w="15" w:type="dxa"/>
              <w:left w:w="108" w:type="dxa"/>
              <w:bottom w:w="0" w:type="dxa"/>
              <w:right w:w="108" w:type="dxa"/>
            </w:tcMar>
            <w:vAlign w:val="center"/>
            <w:hideMark/>
          </w:tcPr>
          <w:p w14:paraId="0402CCB8" w14:textId="59132F6F" w:rsidR="00FA5CE1" w:rsidRPr="00D1042E" w:rsidRDefault="00802312"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1.</w:t>
            </w:r>
            <w:r w:rsidR="00D0144B" w:rsidRPr="00D1042E">
              <w:rPr>
                <w:rFonts w:ascii="Times New Roman" w:eastAsia="굴림체" w:hAnsi="Times New Roman" w:cs="Times New Roman"/>
                <w:kern w:val="24"/>
                <w:sz w:val="18"/>
                <w:szCs w:val="18"/>
              </w:rPr>
              <w:t>23</w:t>
            </w:r>
            <w:r w:rsidR="001F22FC" w:rsidRPr="00D1042E">
              <w:rPr>
                <w:rFonts w:ascii="Times New Roman" w:eastAsia="굴림체" w:hAnsi="Times New Roman" w:cs="Times New Roman"/>
                <w:kern w:val="24"/>
                <w:sz w:val="18"/>
                <w:szCs w:val="18"/>
              </w:rPr>
              <w:t xml:space="preserve"> (0.6</w:t>
            </w:r>
            <w:r w:rsidR="00D0144B" w:rsidRPr="00D1042E">
              <w:rPr>
                <w:rFonts w:ascii="Times New Roman" w:eastAsia="굴림체" w:hAnsi="Times New Roman" w:cs="Times New Roman"/>
                <w:kern w:val="24"/>
                <w:sz w:val="18"/>
                <w:szCs w:val="18"/>
              </w:rPr>
              <w:t>6</w:t>
            </w:r>
            <w:r w:rsidR="001F22FC" w:rsidRPr="00D1042E">
              <w:rPr>
                <w:rFonts w:ascii="Times New Roman" w:eastAsia="굴림체" w:hAnsi="Times New Roman" w:cs="Times New Roman"/>
                <w:kern w:val="24"/>
                <w:sz w:val="18"/>
                <w:szCs w:val="18"/>
              </w:rPr>
              <w:t>–2.2</w:t>
            </w:r>
            <w:r w:rsidR="00D0144B" w:rsidRPr="00D1042E">
              <w:rPr>
                <w:rFonts w:ascii="Times New Roman" w:eastAsia="굴림체" w:hAnsi="Times New Roman" w:cs="Times New Roman"/>
                <w:kern w:val="24"/>
                <w:sz w:val="18"/>
                <w:szCs w:val="18"/>
              </w:rPr>
              <w:t>8</w:t>
            </w:r>
            <w:r w:rsidR="00FA5CE1" w:rsidRPr="00D1042E">
              <w:rPr>
                <w:rFonts w:ascii="Times New Roman" w:eastAsia="굴림체" w:hAnsi="Times New Roman" w:cs="Times New Roman"/>
                <w:kern w:val="24"/>
                <w:sz w:val="18"/>
                <w:szCs w:val="18"/>
              </w:rPr>
              <w:t>)</w:t>
            </w:r>
          </w:p>
        </w:tc>
        <w:tc>
          <w:tcPr>
            <w:tcW w:w="533" w:type="pct"/>
            <w:tcMar>
              <w:top w:w="15" w:type="dxa"/>
              <w:left w:w="108" w:type="dxa"/>
              <w:bottom w:w="0" w:type="dxa"/>
              <w:right w:w="108" w:type="dxa"/>
            </w:tcMar>
            <w:vAlign w:val="center"/>
            <w:hideMark/>
          </w:tcPr>
          <w:p w14:paraId="7A745E32" w14:textId="500FA6C4" w:rsidR="00FA5CE1" w:rsidRPr="00D1042E" w:rsidRDefault="001F22FC"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0.</w:t>
            </w:r>
            <w:r w:rsidR="006B0C00" w:rsidRPr="00D1042E">
              <w:rPr>
                <w:rFonts w:ascii="Times New Roman" w:eastAsia="굴림체" w:hAnsi="Times New Roman" w:cs="Times New Roman"/>
                <w:kern w:val="24"/>
                <w:sz w:val="18"/>
                <w:szCs w:val="18"/>
              </w:rPr>
              <w:t>51</w:t>
            </w:r>
            <w:r w:rsidRPr="00D1042E">
              <w:rPr>
                <w:rFonts w:ascii="Times New Roman" w:eastAsia="굴림체" w:hAnsi="Times New Roman" w:cs="Times New Roman"/>
                <w:kern w:val="24"/>
                <w:sz w:val="18"/>
                <w:szCs w:val="18"/>
              </w:rPr>
              <w:t>8</w:t>
            </w:r>
          </w:p>
        </w:tc>
        <w:tc>
          <w:tcPr>
            <w:tcW w:w="1482" w:type="pct"/>
            <w:tcMar>
              <w:top w:w="15" w:type="dxa"/>
              <w:left w:w="108" w:type="dxa"/>
              <w:bottom w:w="0" w:type="dxa"/>
              <w:right w:w="108" w:type="dxa"/>
            </w:tcMar>
            <w:vAlign w:val="center"/>
            <w:hideMark/>
          </w:tcPr>
          <w:p w14:paraId="5D4E9C93" w14:textId="7746C16B" w:rsidR="00FA5CE1" w:rsidRPr="00D1042E" w:rsidRDefault="000E775D"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1</w:t>
            </w:r>
            <w:r w:rsidR="00D2590C" w:rsidRPr="00D1042E">
              <w:rPr>
                <w:rFonts w:ascii="Times New Roman" w:eastAsia="굴림체" w:hAnsi="Times New Roman" w:cs="Times New Roman"/>
                <w:kern w:val="24"/>
                <w:sz w:val="18"/>
                <w:szCs w:val="18"/>
              </w:rPr>
              <w:t>.</w:t>
            </w:r>
            <w:r w:rsidRPr="00D1042E">
              <w:rPr>
                <w:rFonts w:ascii="Times New Roman" w:eastAsia="굴림체" w:hAnsi="Times New Roman" w:cs="Times New Roman"/>
                <w:kern w:val="24"/>
                <w:sz w:val="18"/>
                <w:szCs w:val="18"/>
              </w:rPr>
              <w:t>05</w:t>
            </w:r>
            <w:r w:rsidR="00D2590C" w:rsidRPr="00D1042E">
              <w:rPr>
                <w:rFonts w:ascii="Times New Roman" w:eastAsia="굴림체" w:hAnsi="Times New Roman" w:cs="Times New Roman"/>
                <w:kern w:val="24"/>
                <w:sz w:val="18"/>
                <w:szCs w:val="18"/>
              </w:rPr>
              <w:t xml:space="preserve"> (0.</w:t>
            </w:r>
            <w:r w:rsidRPr="00D1042E">
              <w:rPr>
                <w:rFonts w:ascii="Times New Roman" w:eastAsia="굴림체" w:hAnsi="Times New Roman" w:cs="Times New Roman"/>
                <w:kern w:val="24"/>
                <w:sz w:val="18"/>
                <w:szCs w:val="18"/>
              </w:rPr>
              <w:t>52</w:t>
            </w:r>
            <w:r w:rsidR="00D2590C" w:rsidRPr="00D1042E">
              <w:rPr>
                <w:rFonts w:ascii="Times New Roman" w:eastAsia="굴림체" w:hAnsi="Times New Roman" w:cs="Times New Roman"/>
                <w:kern w:val="24"/>
                <w:sz w:val="18"/>
                <w:szCs w:val="18"/>
              </w:rPr>
              <w:t>–</w:t>
            </w:r>
            <w:r w:rsidRPr="00D1042E">
              <w:rPr>
                <w:rFonts w:ascii="Times New Roman" w:eastAsia="굴림체" w:hAnsi="Times New Roman" w:cs="Times New Roman"/>
                <w:kern w:val="24"/>
                <w:sz w:val="18"/>
                <w:szCs w:val="18"/>
              </w:rPr>
              <w:t>2</w:t>
            </w:r>
            <w:r w:rsidR="00D2590C" w:rsidRPr="00D1042E">
              <w:rPr>
                <w:rFonts w:ascii="Times New Roman" w:eastAsia="굴림체" w:hAnsi="Times New Roman" w:cs="Times New Roman"/>
                <w:kern w:val="24"/>
                <w:sz w:val="18"/>
                <w:szCs w:val="18"/>
              </w:rPr>
              <w:t>.</w:t>
            </w:r>
            <w:r w:rsidRPr="00D1042E">
              <w:rPr>
                <w:rFonts w:ascii="Times New Roman" w:eastAsia="굴림체" w:hAnsi="Times New Roman" w:cs="Times New Roman"/>
                <w:kern w:val="24"/>
                <w:sz w:val="18"/>
                <w:szCs w:val="18"/>
              </w:rPr>
              <w:t>1</w:t>
            </w:r>
            <w:r w:rsidR="00D2590C" w:rsidRPr="00D1042E">
              <w:rPr>
                <w:rFonts w:ascii="Times New Roman" w:eastAsia="굴림체" w:hAnsi="Times New Roman" w:cs="Times New Roman"/>
                <w:kern w:val="24"/>
                <w:sz w:val="18"/>
                <w:szCs w:val="18"/>
              </w:rPr>
              <w:t>5</w:t>
            </w:r>
            <w:r w:rsidR="00FA5CE1" w:rsidRPr="00D1042E">
              <w:rPr>
                <w:rFonts w:ascii="Times New Roman" w:eastAsia="굴림체" w:hAnsi="Times New Roman" w:cs="Times New Roman"/>
                <w:kern w:val="24"/>
                <w:sz w:val="18"/>
                <w:szCs w:val="18"/>
              </w:rPr>
              <w:t>)</w:t>
            </w:r>
          </w:p>
        </w:tc>
        <w:tc>
          <w:tcPr>
            <w:tcW w:w="483" w:type="pct"/>
            <w:tcMar>
              <w:top w:w="15" w:type="dxa"/>
              <w:left w:w="108" w:type="dxa"/>
              <w:bottom w:w="0" w:type="dxa"/>
              <w:right w:w="108" w:type="dxa"/>
            </w:tcMar>
            <w:vAlign w:val="center"/>
            <w:hideMark/>
          </w:tcPr>
          <w:p w14:paraId="2BD98959" w14:textId="70770C4C" w:rsidR="00FA5CE1" w:rsidRPr="00D1042E" w:rsidRDefault="00280703"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맑은 고딕" w:hAnsi="Times New Roman" w:cs="Times New Roman"/>
                <w:sz w:val="18"/>
                <w:szCs w:val="18"/>
              </w:rPr>
              <w:t>0.8</w:t>
            </w:r>
            <w:r w:rsidR="001563D0" w:rsidRPr="00D1042E">
              <w:rPr>
                <w:rFonts w:ascii="Times New Roman" w:eastAsia="맑은 고딕" w:hAnsi="Times New Roman" w:cs="Times New Roman"/>
                <w:sz w:val="18"/>
                <w:szCs w:val="18"/>
              </w:rPr>
              <w:t>90</w:t>
            </w:r>
          </w:p>
        </w:tc>
      </w:tr>
      <w:tr w:rsidR="00FA5CE1" w:rsidRPr="00D1042E" w14:paraId="632FC57D" w14:textId="77777777" w:rsidTr="002A3CBE">
        <w:trPr>
          <w:trHeight w:val="261"/>
        </w:trPr>
        <w:tc>
          <w:tcPr>
            <w:tcW w:w="1315" w:type="pct"/>
            <w:tcMar>
              <w:top w:w="15" w:type="dxa"/>
              <w:left w:w="108" w:type="dxa"/>
              <w:bottom w:w="0" w:type="dxa"/>
              <w:right w:w="108" w:type="dxa"/>
            </w:tcMar>
            <w:vAlign w:val="center"/>
            <w:hideMark/>
          </w:tcPr>
          <w:p w14:paraId="11DFB63E" w14:textId="77777777" w:rsidR="00FA5CE1" w:rsidRPr="00D1042E" w:rsidRDefault="00FA5CE1" w:rsidP="001427DA">
            <w:pPr>
              <w:widowControl/>
              <w:wordWrap/>
              <w:autoSpaceDE/>
              <w:spacing w:after="0" w:line="480" w:lineRule="auto"/>
              <w:jc w:val="left"/>
              <w:rPr>
                <w:rFonts w:ascii="Times New Roman" w:eastAsia="굴림" w:hAnsi="Times New Roman" w:cs="Times New Roman"/>
                <w:kern w:val="0"/>
                <w:sz w:val="18"/>
                <w:szCs w:val="18"/>
              </w:rPr>
            </w:pPr>
            <w:r w:rsidRPr="00D1042E">
              <w:rPr>
                <w:rFonts w:ascii="Times New Roman" w:eastAsia="굴림체" w:hAnsi="Times New Roman" w:cs="Times New Roman"/>
                <w:sz w:val="18"/>
                <w:szCs w:val="18"/>
              </w:rPr>
              <w:t xml:space="preserve">  Q4 (1.10–2.50)</w:t>
            </w:r>
          </w:p>
        </w:tc>
        <w:tc>
          <w:tcPr>
            <w:tcW w:w="1187" w:type="pct"/>
            <w:tcMar>
              <w:top w:w="15" w:type="dxa"/>
              <w:left w:w="108" w:type="dxa"/>
              <w:bottom w:w="0" w:type="dxa"/>
              <w:right w:w="108" w:type="dxa"/>
            </w:tcMar>
            <w:vAlign w:val="center"/>
            <w:hideMark/>
          </w:tcPr>
          <w:p w14:paraId="4E5F2344" w14:textId="63A655FB" w:rsidR="00FA5CE1" w:rsidRPr="00D1042E" w:rsidRDefault="00802312"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2.</w:t>
            </w:r>
            <w:r w:rsidR="00D0144B" w:rsidRPr="00D1042E">
              <w:rPr>
                <w:rFonts w:ascii="Times New Roman" w:eastAsia="굴림체" w:hAnsi="Times New Roman" w:cs="Times New Roman"/>
                <w:kern w:val="24"/>
                <w:sz w:val="18"/>
                <w:szCs w:val="18"/>
              </w:rPr>
              <w:t>22</w:t>
            </w:r>
            <w:r w:rsidRPr="00D1042E">
              <w:rPr>
                <w:rFonts w:ascii="Times New Roman" w:eastAsia="굴림체" w:hAnsi="Times New Roman" w:cs="Times New Roman"/>
                <w:kern w:val="24"/>
                <w:sz w:val="18"/>
                <w:szCs w:val="18"/>
              </w:rPr>
              <w:t xml:space="preserve"> (1.1</w:t>
            </w:r>
            <w:r w:rsidR="00D0144B" w:rsidRPr="00D1042E">
              <w:rPr>
                <w:rFonts w:ascii="Times New Roman" w:eastAsia="굴림체" w:hAnsi="Times New Roman" w:cs="Times New Roman"/>
                <w:kern w:val="24"/>
                <w:sz w:val="18"/>
                <w:szCs w:val="18"/>
              </w:rPr>
              <w:t>6</w:t>
            </w:r>
            <w:r w:rsidRPr="00D1042E">
              <w:rPr>
                <w:rFonts w:ascii="Times New Roman" w:eastAsia="굴림체" w:hAnsi="Times New Roman" w:cs="Times New Roman"/>
                <w:kern w:val="24"/>
                <w:sz w:val="18"/>
                <w:szCs w:val="18"/>
              </w:rPr>
              <w:t>–4.2</w:t>
            </w:r>
            <w:r w:rsidR="00D0144B" w:rsidRPr="00D1042E">
              <w:rPr>
                <w:rFonts w:ascii="Times New Roman" w:eastAsia="굴림체" w:hAnsi="Times New Roman" w:cs="Times New Roman"/>
                <w:kern w:val="24"/>
                <w:sz w:val="18"/>
                <w:szCs w:val="18"/>
              </w:rPr>
              <w:t>6</w:t>
            </w:r>
            <w:r w:rsidR="00FA5CE1" w:rsidRPr="00D1042E">
              <w:rPr>
                <w:rFonts w:ascii="Times New Roman" w:eastAsia="굴림체" w:hAnsi="Times New Roman" w:cs="Times New Roman"/>
                <w:kern w:val="24"/>
                <w:sz w:val="18"/>
                <w:szCs w:val="18"/>
              </w:rPr>
              <w:t>)</w:t>
            </w:r>
          </w:p>
        </w:tc>
        <w:tc>
          <w:tcPr>
            <w:tcW w:w="533" w:type="pct"/>
            <w:tcMar>
              <w:top w:w="15" w:type="dxa"/>
              <w:left w:w="108" w:type="dxa"/>
              <w:bottom w:w="0" w:type="dxa"/>
              <w:right w:w="108" w:type="dxa"/>
            </w:tcMar>
            <w:vAlign w:val="center"/>
            <w:hideMark/>
          </w:tcPr>
          <w:p w14:paraId="32D8D121" w14:textId="3CF3913A" w:rsidR="00FA5CE1" w:rsidRPr="00D1042E" w:rsidRDefault="001F22FC"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맑은 고딕" w:hAnsi="Times New Roman" w:cs="Times New Roman"/>
                <w:sz w:val="18"/>
                <w:szCs w:val="18"/>
              </w:rPr>
              <w:t>0.01</w:t>
            </w:r>
            <w:r w:rsidR="006B0C00" w:rsidRPr="00D1042E">
              <w:rPr>
                <w:rFonts w:ascii="Times New Roman" w:eastAsia="맑은 고딕" w:hAnsi="Times New Roman" w:cs="Times New Roman"/>
                <w:sz w:val="18"/>
                <w:szCs w:val="18"/>
              </w:rPr>
              <w:t>6</w:t>
            </w:r>
            <w:r w:rsidR="00FA5CE1" w:rsidRPr="002A3CBE">
              <w:rPr>
                <w:rFonts w:ascii="Times New Roman" w:hAnsi="Times New Roman" w:cs="Times New Roman"/>
                <w:sz w:val="18"/>
                <w:szCs w:val="18"/>
                <w:vertAlign w:val="superscript"/>
              </w:rPr>
              <w:t>*</w:t>
            </w:r>
            <w:r w:rsidR="001F375C" w:rsidRPr="002A3CBE">
              <w:rPr>
                <w:rFonts w:ascii="Times New Roman" w:hAnsi="Times New Roman" w:cs="Times New Roman"/>
                <w:sz w:val="18"/>
                <w:szCs w:val="18"/>
                <w:vertAlign w:val="superscript"/>
              </w:rPr>
              <w:t>*</w:t>
            </w:r>
          </w:p>
        </w:tc>
        <w:tc>
          <w:tcPr>
            <w:tcW w:w="1482" w:type="pct"/>
            <w:tcMar>
              <w:top w:w="15" w:type="dxa"/>
              <w:left w:w="108" w:type="dxa"/>
              <w:bottom w:w="0" w:type="dxa"/>
              <w:right w:w="108" w:type="dxa"/>
            </w:tcMar>
            <w:vAlign w:val="center"/>
            <w:hideMark/>
          </w:tcPr>
          <w:p w14:paraId="42DBA845" w14:textId="5360CF8D" w:rsidR="00FA5CE1" w:rsidRPr="00D1042E" w:rsidRDefault="00D2590C"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2.</w:t>
            </w:r>
            <w:r w:rsidR="000E775D" w:rsidRPr="00D1042E">
              <w:rPr>
                <w:rFonts w:ascii="Times New Roman" w:eastAsia="굴림체" w:hAnsi="Times New Roman" w:cs="Times New Roman"/>
                <w:kern w:val="24"/>
                <w:sz w:val="18"/>
                <w:szCs w:val="18"/>
              </w:rPr>
              <w:t>39</w:t>
            </w:r>
            <w:r w:rsidRPr="00D1042E">
              <w:rPr>
                <w:rFonts w:ascii="Times New Roman" w:eastAsia="굴림체" w:hAnsi="Times New Roman" w:cs="Times New Roman"/>
                <w:kern w:val="24"/>
                <w:sz w:val="18"/>
                <w:szCs w:val="18"/>
              </w:rPr>
              <w:t xml:space="preserve"> (1.</w:t>
            </w:r>
            <w:r w:rsidR="000E775D" w:rsidRPr="00D1042E">
              <w:rPr>
                <w:rFonts w:ascii="Times New Roman" w:eastAsia="굴림체" w:hAnsi="Times New Roman" w:cs="Times New Roman"/>
                <w:kern w:val="24"/>
                <w:sz w:val="18"/>
                <w:szCs w:val="18"/>
              </w:rPr>
              <w:t>10</w:t>
            </w:r>
            <w:r w:rsidRPr="00D1042E">
              <w:rPr>
                <w:rFonts w:ascii="Times New Roman" w:eastAsia="굴림체" w:hAnsi="Times New Roman" w:cs="Times New Roman"/>
                <w:kern w:val="24"/>
                <w:sz w:val="18"/>
                <w:szCs w:val="18"/>
              </w:rPr>
              <w:t>–5.</w:t>
            </w:r>
            <w:r w:rsidR="000E775D" w:rsidRPr="00D1042E">
              <w:rPr>
                <w:rFonts w:ascii="Times New Roman" w:eastAsia="굴림체" w:hAnsi="Times New Roman" w:cs="Times New Roman"/>
                <w:kern w:val="24"/>
                <w:sz w:val="18"/>
                <w:szCs w:val="18"/>
              </w:rPr>
              <w:t>2</w:t>
            </w:r>
            <w:r w:rsidRPr="00D1042E">
              <w:rPr>
                <w:rFonts w:ascii="Times New Roman" w:eastAsia="굴림체" w:hAnsi="Times New Roman" w:cs="Times New Roman"/>
                <w:kern w:val="24"/>
                <w:sz w:val="18"/>
                <w:szCs w:val="18"/>
              </w:rPr>
              <w:t>5</w:t>
            </w:r>
            <w:r w:rsidR="00FA5CE1" w:rsidRPr="00D1042E">
              <w:rPr>
                <w:rFonts w:ascii="Times New Roman" w:eastAsia="굴림체" w:hAnsi="Times New Roman" w:cs="Times New Roman"/>
                <w:kern w:val="24"/>
                <w:sz w:val="18"/>
                <w:szCs w:val="18"/>
              </w:rPr>
              <w:t>)</w:t>
            </w:r>
          </w:p>
        </w:tc>
        <w:tc>
          <w:tcPr>
            <w:tcW w:w="483" w:type="pct"/>
            <w:tcMar>
              <w:top w:w="15" w:type="dxa"/>
              <w:left w:w="108" w:type="dxa"/>
              <w:bottom w:w="0" w:type="dxa"/>
              <w:right w:w="108" w:type="dxa"/>
            </w:tcMar>
            <w:vAlign w:val="center"/>
            <w:hideMark/>
          </w:tcPr>
          <w:p w14:paraId="7FD32B44" w14:textId="67173A4E" w:rsidR="00FA5CE1" w:rsidRPr="00D1042E" w:rsidRDefault="00280703"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0.0</w:t>
            </w:r>
            <w:r w:rsidR="001563D0" w:rsidRPr="00D1042E">
              <w:rPr>
                <w:rFonts w:ascii="Times New Roman" w:eastAsia="굴림체" w:hAnsi="Times New Roman" w:cs="Times New Roman"/>
                <w:kern w:val="24"/>
                <w:sz w:val="18"/>
                <w:szCs w:val="18"/>
              </w:rPr>
              <w:t>28</w:t>
            </w:r>
            <w:r w:rsidR="004619F1" w:rsidRPr="002A3CBE">
              <w:rPr>
                <w:rFonts w:ascii="Times New Roman" w:hAnsi="Times New Roman" w:cs="Times New Roman"/>
                <w:b/>
                <w:sz w:val="18"/>
                <w:szCs w:val="18"/>
                <w:vertAlign w:val="superscript"/>
              </w:rPr>
              <w:t>*</w:t>
            </w:r>
            <w:r w:rsidR="001F375C" w:rsidRPr="002A3CBE">
              <w:rPr>
                <w:rFonts w:ascii="Times New Roman" w:hAnsi="Times New Roman" w:cs="Times New Roman"/>
                <w:b/>
                <w:sz w:val="18"/>
                <w:szCs w:val="18"/>
                <w:vertAlign w:val="superscript"/>
              </w:rPr>
              <w:t>*</w:t>
            </w:r>
          </w:p>
        </w:tc>
      </w:tr>
    </w:tbl>
    <w:p w14:paraId="124FADA3" w14:textId="7EE1A49D" w:rsidR="00851C76" w:rsidRDefault="00851C76" w:rsidP="001F375C">
      <w:pPr>
        <w:wordWrap/>
        <w:spacing w:after="0" w:line="240" w:lineRule="atLeast"/>
        <w:rPr>
          <w:rFonts w:ascii="Times New Roman" w:hAnsi="Times New Roman" w:cs="Times New Roman"/>
          <w:sz w:val="22"/>
        </w:rPr>
      </w:pPr>
      <w:r>
        <w:rPr>
          <w:rFonts w:ascii="Times New Roman" w:hAnsi="Times New Roman" w:cs="Times New Roman" w:hint="eastAsia"/>
          <w:sz w:val="22"/>
        </w:rPr>
        <w:t>B</w:t>
      </w:r>
      <w:r>
        <w:rPr>
          <w:rFonts w:ascii="Times New Roman" w:hAnsi="Times New Roman" w:cs="Times New Roman"/>
          <w:sz w:val="22"/>
        </w:rPr>
        <w:t xml:space="preserve">A PI </w:t>
      </w:r>
      <w:r w:rsidRPr="006B3B73">
        <w:rPr>
          <w:rFonts w:ascii="Times New Roman" w:hAnsi="Times New Roman" w:cs="Times New Roman"/>
          <w:sz w:val="22"/>
        </w:rPr>
        <w:t xml:space="preserve">measured by transcranial Doppler ultrasonography. </w:t>
      </w:r>
    </w:p>
    <w:p w14:paraId="4842B978" w14:textId="4B5313D5" w:rsidR="001F375C" w:rsidRPr="002A3CBE" w:rsidRDefault="00FA5CE1" w:rsidP="002A3CBE">
      <w:pPr>
        <w:wordWrap/>
        <w:spacing w:after="0" w:line="240" w:lineRule="atLeast"/>
        <w:rPr>
          <w:rFonts w:ascii="Times New Roman" w:hAnsi="Times New Roman" w:cs="Times New Roman"/>
          <w:sz w:val="22"/>
        </w:rPr>
      </w:pPr>
      <w:r w:rsidRPr="002A3CBE">
        <w:rPr>
          <w:rFonts w:ascii="Times New Roman" w:hAnsi="Times New Roman" w:cs="Times New Roman"/>
          <w:sz w:val="22"/>
        </w:rPr>
        <w:t xml:space="preserve">OR, </w:t>
      </w:r>
      <w:r w:rsidR="00D1042E" w:rsidRPr="002A3CBE">
        <w:rPr>
          <w:rFonts w:ascii="Times New Roman" w:hAnsi="Times New Roman" w:cs="Times New Roman"/>
          <w:sz w:val="22"/>
        </w:rPr>
        <w:t xml:space="preserve">odds </w:t>
      </w:r>
      <w:r w:rsidRPr="002A3CBE">
        <w:rPr>
          <w:rFonts w:ascii="Times New Roman" w:hAnsi="Times New Roman" w:cs="Times New Roman"/>
          <w:sz w:val="22"/>
        </w:rPr>
        <w:t xml:space="preserve">ratio; CI, </w:t>
      </w:r>
      <w:r w:rsidR="00D1042E" w:rsidRPr="002A3CBE">
        <w:rPr>
          <w:rFonts w:ascii="Times New Roman" w:hAnsi="Times New Roman" w:cs="Times New Roman"/>
          <w:sz w:val="22"/>
        </w:rPr>
        <w:t>c</w:t>
      </w:r>
      <w:r w:rsidRPr="002A3CBE">
        <w:rPr>
          <w:rFonts w:ascii="Times New Roman" w:hAnsi="Times New Roman" w:cs="Times New Roman"/>
          <w:sz w:val="22"/>
        </w:rPr>
        <w:t xml:space="preserve">onfidence interval; BA PI, </w:t>
      </w:r>
      <w:r w:rsidR="00D1042E" w:rsidRPr="002A3CBE">
        <w:rPr>
          <w:rFonts w:ascii="Times New Roman" w:hAnsi="Times New Roman" w:cs="Times New Roman"/>
          <w:sz w:val="22"/>
        </w:rPr>
        <w:t xml:space="preserve">basilar </w:t>
      </w:r>
      <w:r w:rsidRPr="002A3CBE">
        <w:rPr>
          <w:rFonts w:ascii="Times New Roman" w:hAnsi="Times New Roman" w:cs="Times New Roman"/>
          <w:sz w:val="22"/>
        </w:rPr>
        <w:t xml:space="preserve">artery </w:t>
      </w:r>
      <w:proofErr w:type="spellStart"/>
      <w:r w:rsidRPr="002A3CBE">
        <w:rPr>
          <w:rFonts w:ascii="Times New Roman" w:hAnsi="Times New Roman" w:cs="Times New Roman"/>
          <w:sz w:val="22"/>
        </w:rPr>
        <w:t>pulsatility</w:t>
      </w:r>
      <w:proofErr w:type="spellEnd"/>
      <w:r w:rsidRPr="002A3CBE">
        <w:rPr>
          <w:rFonts w:ascii="Times New Roman" w:hAnsi="Times New Roman" w:cs="Times New Roman"/>
          <w:sz w:val="22"/>
        </w:rPr>
        <w:t xml:space="preserve"> index</w:t>
      </w:r>
      <w:r w:rsidR="00851C76">
        <w:rPr>
          <w:rFonts w:ascii="Times New Roman" w:hAnsi="Times New Roman" w:cs="Times New Roman"/>
          <w:sz w:val="22"/>
        </w:rPr>
        <w:t>.</w:t>
      </w:r>
      <w:r w:rsidRPr="002A3CBE">
        <w:rPr>
          <w:rFonts w:ascii="Times New Roman" w:hAnsi="Times New Roman" w:cs="Times New Roman"/>
          <w:sz w:val="22"/>
        </w:rPr>
        <w:t xml:space="preserve"> </w:t>
      </w:r>
    </w:p>
    <w:p w14:paraId="085327E4" w14:textId="1324913E" w:rsidR="00D1042E" w:rsidRPr="002A3CBE" w:rsidRDefault="001F375C" w:rsidP="002A3CBE">
      <w:pPr>
        <w:wordWrap/>
        <w:spacing w:after="0" w:line="240" w:lineRule="atLeast"/>
        <w:rPr>
          <w:rFonts w:ascii="Times New Roman" w:hAnsi="Times New Roman" w:cs="Times New Roman"/>
          <w:sz w:val="22"/>
        </w:rPr>
      </w:pPr>
      <w:r>
        <w:rPr>
          <w:rFonts w:ascii="Times New Roman" w:hAnsi="Times New Roman" w:cs="Times New Roman"/>
          <w:sz w:val="22"/>
          <w:vertAlign w:val="superscript"/>
        </w:rPr>
        <w:t>a)</w:t>
      </w:r>
      <w:r w:rsidRPr="00755B13">
        <w:rPr>
          <w:rFonts w:ascii="Times New Roman" w:hAnsi="Times New Roman" w:cs="Times New Roman"/>
          <w:sz w:val="22"/>
        </w:rPr>
        <w:t xml:space="preserve">Adjusted by age, sex, history of atrial fibrillation, current smoking status, National Institutes of Health Stroke Scale at admission, systolic blood pressure, serum homocysteine level, cerebral atherosclerosis score, </w:t>
      </w:r>
      <w:r w:rsidR="00851C76">
        <w:rPr>
          <w:rFonts w:ascii="Times New Roman" w:hAnsi="Times New Roman" w:cs="Times New Roman"/>
          <w:sz w:val="22"/>
        </w:rPr>
        <w:t xml:space="preserve">and </w:t>
      </w:r>
      <w:r w:rsidRPr="00755B13">
        <w:rPr>
          <w:rFonts w:ascii="Times New Roman" w:hAnsi="Times New Roman" w:cs="Times New Roman"/>
          <w:sz w:val="22"/>
        </w:rPr>
        <w:t>white matter hyperintensity lesion.</w:t>
      </w:r>
      <w:r>
        <w:rPr>
          <w:rFonts w:ascii="Times New Roman" w:hAnsi="Times New Roman" w:cs="Times New Roman"/>
          <w:sz w:val="22"/>
        </w:rPr>
        <w:t xml:space="preserve"> </w:t>
      </w:r>
      <w:r>
        <w:rPr>
          <w:rFonts w:ascii="Times New Roman" w:eastAsia="굴림체" w:hAnsi="Times New Roman" w:cs="Times New Roman"/>
          <w:sz w:val="22"/>
          <w:vertAlign w:val="superscript"/>
        </w:rPr>
        <w:t>b</w:t>
      </w:r>
      <w:r w:rsidR="00D1042E" w:rsidRPr="002A3CBE">
        <w:rPr>
          <w:rFonts w:ascii="Times New Roman" w:eastAsia="굴림체" w:hAnsi="Times New Roman" w:cs="Times New Roman"/>
          <w:sz w:val="22"/>
          <w:vertAlign w:val="superscript"/>
        </w:rPr>
        <w:t>)</w:t>
      </w:r>
      <w:r w:rsidR="00D1042E" w:rsidRPr="002A3CBE">
        <w:rPr>
          <w:rFonts w:ascii="Times New Roman" w:hAnsi="Times New Roman" w:cs="Times New Roman"/>
          <w:sz w:val="22"/>
        </w:rPr>
        <w:t>Group was divided into quartiles based on BA PI</w:t>
      </w:r>
      <w:r w:rsidR="002F1179" w:rsidRPr="002A3CBE">
        <w:rPr>
          <w:rFonts w:ascii="Times New Roman" w:hAnsi="Times New Roman" w:cs="Times New Roman"/>
          <w:sz w:val="22"/>
        </w:rPr>
        <w:t>.</w:t>
      </w:r>
    </w:p>
    <w:bookmarkEnd w:id="0"/>
    <w:p w14:paraId="75E743CE" w14:textId="1969F986" w:rsidR="001F375C" w:rsidRPr="00CF66C9" w:rsidRDefault="001F375C" w:rsidP="001F375C">
      <w:pPr>
        <w:wordWrap/>
        <w:spacing w:after="0" w:line="240" w:lineRule="atLeast"/>
        <w:rPr>
          <w:rFonts w:ascii="Times New Roman" w:hAnsi="Times New Roman" w:cs="Times New Roman"/>
          <w:sz w:val="22"/>
        </w:rPr>
      </w:pPr>
      <w:r w:rsidRPr="002A3CBE">
        <w:rPr>
          <w:rFonts w:ascii="Times New Roman" w:hAnsi="Times New Roman" w:cs="Times New Roman"/>
          <w:sz w:val="22"/>
          <w:vertAlign w:val="superscript"/>
        </w:rPr>
        <w:t>*</w:t>
      </w:r>
      <w:r w:rsidRPr="00CF66C9">
        <w:rPr>
          <w:rFonts w:ascii="Times New Roman" w:hAnsi="Times New Roman" w:cs="Times New Roman"/>
          <w:sz w:val="22"/>
        </w:rPr>
        <w:t>P &lt; 0.01</w:t>
      </w:r>
      <w:r w:rsidR="00851C76">
        <w:rPr>
          <w:rFonts w:ascii="Times New Roman" w:hAnsi="Times New Roman" w:cs="Times New Roman"/>
          <w:sz w:val="22"/>
        </w:rPr>
        <w:t xml:space="preserve">, </w:t>
      </w:r>
      <w:r w:rsidRPr="002A3CBE">
        <w:rPr>
          <w:rFonts w:ascii="Times New Roman" w:hAnsi="Times New Roman" w:cs="Times New Roman"/>
          <w:b/>
          <w:sz w:val="22"/>
          <w:vertAlign w:val="superscript"/>
        </w:rPr>
        <w:t>*</w:t>
      </w:r>
      <w:r w:rsidR="00851C76" w:rsidRPr="002A3CBE">
        <w:rPr>
          <w:rFonts w:ascii="Times New Roman" w:hAnsi="Times New Roman" w:cs="Times New Roman"/>
          <w:b/>
          <w:sz w:val="22"/>
          <w:vertAlign w:val="superscript"/>
        </w:rPr>
        <w:t>*</w:t>
      </w:r>
      <w:r w:rsidRPr="00CF66C9">
        <w:rPr>
          <w:rFonts w:ascii="Times New Roman" w:hAnsi="Times New Roman" w:cs="Times New Roman"/>
          <w:sz w:val="22"/>
        </w:rPr>
        <w:t>P &lt; 0.05</w:t>
      </w:r>
      <w:r w:rsidR="00851C76">
        <w:rPr>
          <w:rFonts w:ascii="Times New Roman" w:hAnsi="Times New Roman" w:cs="Times New Roman"/>
          <w:sz w:val="22"/>
        </w:rPr>
        <w:t>.</w:t>
      </w:r>
    </w:p>
    <w:bookmarkEnd w:id="1"/>
    <w:p w14:paraId="740C39F8" w14:textId="77777777" w:rsidR="00D1042E" w:rsidRPr="00D1042E" w:rsidRDefault="00D1042E" w:rsidP="001427DA">
      <w:pPr>
        <w:wordWrap/>
        <w:spacing w:after="0" w:line="240" w:lineRule="atLeast"/>
        <w:ind w:firstLineChars="50" w:firstLine="90"/>
        <w:rPr>
          <w:rFonts w:ascii="Times New Roman" w:hAnsi="Times New Roman" w:cs="Times New Roman"/>
          <w:sz w:val="18"/>
          <w:szCs w:val="18"/>
        </w:rPr>
      </w:pPr>
    </w:p>
    <w:sectPr w:rsidR="00D1042E" w:rsidRPr="00D1042E" w:rsidSect="00B23538">
      <w:pgSz w:w="11906" w:h="16838" w:code="9"/>
      <w:pgMar w:top="1440" w:right="1440" w:bottom="1440" w:left="1440" w:header="850"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0BCDA" w14:textId="77777777" w:rsidR="00B47F97" w:rsidRDefault="00B47F97">
      <w:pPr>
        <w:spacing w:after="0" w:line="240" w:lineRule="auto"/>
      </w:pPr>
      <w:r>
        <w:separator/>
      </w:r>
    </w:p>
  </w:endnote>
  <w:endnote w:type="continuationSeparator" w:id="0">
    <w:p w14:paraId="20E54374" w14:textId="77777777" w:rsidR="00B47F97" w:rsidRDefault="00B47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STIX-Regular">
    <w:altName w:val="바탕"/>
    <w:panose1 w:val="00000000000000000000"/>
    <w:charset w:val="81"/>
    <w:family w:val="roman"/>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BCFE2" w14:textId="77777777" w:rsidR="00B47F97" w:rsidRDefault="00B47F97">
      <w:pPr>
        <w:spacing w:after="0" w:line="240" w:lineRule="auto"/>
      </w:pPr>
      <w:r>
        <w:separator/>
      </w:r>
    </w:p>
  </w:footnote>
  <w:footnote w:type="continuationSeparator" w:id="0">
    <w:p w14:paraId="7631ACB6" w14:textId="77777777" w:rsidR="00B47F97" w:rsidRDefault="00B47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0A6412A"/>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proofState w:spelling="clean" w:grammar="clean"/>
  <w:trackRevisions/>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LA&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t00vepq5wwa4evsr4x5pfc22xefxxe092p&quot;&gt;김교수님논문 reference-Converted&lt;record-ids&gt;&lt;item&gt;59&lt;/item&gt;&lt;item&gt;64&lt;/item&gt;&lt;item&gt;81&lt;/item&gt;&lt;/record-ids&gt;&lt;/item&gt;&lt;/Libraries&gt;"/>
  </w:docVars>
  <w:rsids>
    <w:rsidRoot w:val="00835E6E"/>
    <w:rsid w:val="000026F6"/>
    <w:rsid w:val="00006546"/>
    <w:rsid w:val="00011E38"/>
    <w:rsid w:val="00016BF8"/>
    <w:rsid w:val="00017AF3"/>
    <w:rsid w:val="0002209A"/>
    <w:rsid w:val="00024917"/>
    <w:rsid w:val="00027A03"/>
    <w:rsid w:val="00027D97"/>
    <w:rsid w:val="00030647"/>
    <w:rsid w:val="00030668"/>
    <w:rsid w:val="00032426"/>
    <w:rsid w:val="00032BB9"/>
    <w:rsid w:val="000339C3"/>
    <w:rsid w:val="000345EB"/>
    <w:rsid w:val="000400EC"/>
    <w:rsid w:val="000505F2"/>
    <w:rsid w:val="0005123B"/>
    <w:rsid w:val="00052026"/>
    <w:rsid w:val="00053499"/>
    <w:rsid w:val="00060F7C"/>
    <w:rsid w:val="00061757"/>
    <w:rsid w:val="00062490"/>
    <w:rsid w:val="00065434"/>
    <w:rsid w:val="00070A72"/>
    <w:rsid w:val="00072702"/>
    <w:rsid w:val="00072FF6"/>
    <w:rsid w:val="00073C73"/>
    <w:rsid w:val="000746C9"/>
    <w:rsid w:val="00076199"/>
    <w:rsid w:val="00080CCC"/>
    <w:rsid w:val="00084DDD"/>
    <w:rsid w:val="0008574C"/>
    <w:rsid w:val="000907D3"/>
    <w:rsid w:val="00090F02"/>
    <w:rsid w:val="00094E4F"/>
    <w:rsid w:val="00097D50"/>
    <w:rsid w:val="000A3E34"/>
    <w:rsid w:val="000B1585"/>
    <w:rsid w:val="000B44AD"/>
    <w:rsid w:val="000B7A5C"/>
    <w:rsid w:val="000C05B5"/>
    <w:rsid w:val="000D0A43"/>
    <w:rsid w:val="000D3B12"/>
    <w:rsid w:val="000D418E"/>
    <w:rsid w:val="000D570F"/>
    <w:rsid w:val="000E0573"/>
    <w:rsid w:val="000E264B"/>
    <w:rsid w:val="000E6488"/>
    <w:rsid w:val="000E74FA"/>
    <w:rsid w:val="000E775D"/>
    <w:rsid w:val="000F3277"/>
    <w:rsid w:val="000F50CA"/>
    <w:rsid w:val="000F649B"/>
    <w:rsid w:val="00100970"/>
    <w:rsid w:val="00107AF8"/>
    <w:rsid w:val="00113562"/>
    <w:rsid w:val="00116845"/>
    <w:rsid w:val="00120A7C"/>
    <w:rsid w:val="00121A86"/>
    <w:rsid w:val="001377C4"/>
    <w:rsid w:val="00140D29"/>
    <w:rsid w:val="001427DA"/>
    <w:rsid w:val="00144F6F"/>
    <w:rsid w:val="00145041"/>
    <w:rsid w:val="00145698"/>
    <w:rsid w:val="00145B3F"/>
    <w:rsid w:val="00150583"/>
    <w:rsid w:val="00151E44"/>
    <w:rsid w:val="00152D4C"/>
    <w:rsid w:val="001563D0"/>
    <w:rsid w:val="001577BB"/>
    <w:rsid w:val="00157CC8"/>
    <w:rsid w:val="001607CD"/>
    <w:rsid w:val="00163D5D"/>
    <w:rsid w:val="00163DC6"/>
    <w:rsid w:val="00173162"/>
    <w:rsid w:val="00175DCB"/>
    <w:rsid w:val="0018254B"/>
    <w:rsid w:val="00182C60"/>
    <w:rsid w:val="00183D71"/>
    <w:rsid w:val="00185A91"/>
    <w:rsid w:val="00186CBF"/>
    <w:rsid w:val="001972A5"/>
    <w:rsid w:val="001972ED"/>
    <w:rsid w:val="001A0E0F"/>
    <w:rsid w:val="001A3F02"/>
    <w:rsid w:val="001A6F38"/>
    <w:rsid w:val="001B0C57"/>
    <w:rsid w:val="001B3D60"/>
    <w:rsid w:val="001C014F"/>
    <w:rsid w:val="001C1B06"/>
    <w:rsid w:val="001C3BDD"/>
    <w:rsid w:val="001C4059"/>
    <w:rsid w:val="001C5081"/>
    <w:rsid w:val="001C7493"/>
    <w:rsid w:val="001D20AF"/>
    <w:rsid w:val="001D7BEF"/>
    <w:rsid w:val="001E33F1"/>
    <w:rsid w:val="001E50F4"/>
    <w:rsid w:val="001E5265"/>
    <w:rsid w:val="001E70EE"/>
    <w:rsid w:val="001F03F1"/>
    <w:rsid w:val="001F1AEF"/>
    <w:rsid w:val="001F22FC"/>
    <w:rsid w:val="001F375C"/>
    <w:rsid w:val="001F38AA"/>
    <w:rsid w:val="00201B30"/>
    <w:rsid w:val="00210EF8"/>
    <w:rsid w:val="00215B0B"/>
    <w:rsid w:val="00215F6D"/>
    <w:rsid w:val="002171E1"/>
    <w:rsid w:val="00225734"/>
    <w:rsid w:val="00231975"/>
    <w:rsid w:val="00231A09"/>
    <w:rsid w:val="00237EB0"/>
    <w:rsid w:val="0025509F"/>
    <w:rsid w:val="00257214"/>
    <w:rsid w:val="0025740B"/>
    <w:rsid w:val="002626C3"/>
    <w:rsid w:val="0026428C"/>
    <w:rsid w:val="00267188"/>
    <w:rsid w:val="0026747D"/>
    <w:rsid w:val="00270EFF"/>
    <w:rsid w:val="002712D6"/>
    <w:rsid w:val="00271336"/>
    <w:rsid w:val="00271B5F"/>
    <w:rsid w:val="00272E13"/>
    <w:rsid w:val="00273CF4"/>
    <w:rsid w:val="00277C38"/>
    <w:rsid w:val="00277E9D"/>
    <w:rsid w:val="00280703"/>
    <w:rsid w:val="00281F68"/>
    <w:rsid w:val="00284120"/>
    <w:rsid w:val="00287872"/>
    <w:rsid w:val="00291B1C"/>
    <w:rsid w:val="0029786C"/>
    <w:rsid w:val="00297F87"/>
    <w:rsid w:val="002A1926"/>
    <w:rsid w:val="002A1EE0"/>
    <w:rsid w:val="002A3CBE"/>
    <w:rsid w:val="002A7B5D"/>
    <w:rsid w:val="002B0C81"/>
    <w:rsid w:val="002B4262"/>
    <w:rsid w:val="002B44E9"/>
    <w:rsid w:val="002B54C4"/>
    <w:rsid w:val="002B7E62"/>
    <w:rsid w:val="002C3225"/>
    <w:rsid w:val="002D040B"/>
    <w:rsid w:val="002D1DE3"/>
    <w:rsid w:val="002D3EBD"/>
    <w:rsid w:val="002D4EE5"/>
    <w:rsid w:val="002D6B7A"/>
    <w:rsid w:val="002E3507"/>
    <w:rsid w:val="002E55D7"/>
    <w:rsid w:val="002F1179"/>
    <w:rsid w:val="002F4FF3"/>
    <w:rsid w:val="002F7C39"/>
    <w:rsid w:val="00303F2C"/>
    <w:rsid w:val="003079BF"/>
    <w:rsid w:val="00311E46"/>
    <w:rsid w:val="00313114"/>
    <w:rsid w:val="00313EFD"/>
    <w:rsid w:val="00314CCD"/>
    <w:rsid w:val="0032642C"/>
    <w:rsid w:val="00331D67"/>
    <w:rsid w:val="00332A2C"/>
    <w:rsid w:val="00335319"/>
    <w:rsid w:val="003431A1"/>
    <w:rsid w:val="003432E3"/>
    <w:rsid w:val="00344C23"/>
    <w:rsid w:val="00351291"/>
    <w:rsid w:val="00353CBD"/>
    <w:rsid w:val="00357231"/>
    <w:rsid w:val="0035758D"/>
    <w:rsid w:val="00360A02"/>
    <w:rsid w:val="003726BF"/>
    <w:rsid w:val="00373FB0"/>
    <w:rsid w:val="0037661C"/>
    <w:rsid w:val="00376C8A"/>
    <w:rsid w:val="00381A1E"/>
    <w:rsid w:val="00381E0F"/>
    <w:rsid w:val="00385F2B"/>
    <w:rsid w:val="003863C5"/>
    <w:rsid w:val="00386480"/>
    <w:rsid w:val="003878A1"/>
    <w:rsid w:val="003905F1"/>
    <w:rsid w:val="00396644"/>
    <w:rsid w:val="003A1757"/>
    <w:rsid w:val="003A2056"/>
    <w:rsid w:val="003A54D6"/>
    <w:rsid w:val="003A7038"/>
    <w:rsid w:val="003A7CFA"/>
    <w:rsid w:val="003B1C92"/>
    <w:rsid w:val="003B4FB9"/>
    <w:rsid w:val="003B68CF"/>
    <w:rsid w:val="003C6A64"/>
    <w:rsid w:val="003C6EEB"/>
    <w:rsid w:val="003D48C0"/>
    <w:rsid w:val="003D7D6B"/>
    <w:rsid w:val="003E09C8"/>
    <w:rsid w:val="003E0A97"/>
    <w:rsid w:val="003E0C02"/>
    <w:rsid w:val="003E5C16"/>
    <w:rsid w:val="003F09D1"/>
    <w:rsid w:val="003F15C3"/>
    <w:rsid w:val="003F2B52"/>
    <w:rsid w:val="0040202F"/>
    <w:rsid w:val="00402C84"/>
    <w:rsid w:val="004050B4"/>
    <w:rsid w:val="00406EF5"/>
    <w:rsid w:val="00410D9D"/>
    <w:rsid w:val="004115B2"/>
    <w:rsid w:val="00414E1A"/>
    <w:rsid w:val="00415986"/>
    <w:rsid w:val="00417535"/>
    <w:rsid w:val="004234D8"/>
    <w:rsid w:val="00426B44"/>
    <w:rsid w:val="00427024"/>
    <w:rsid w:val="00432DAF"/>
    <w:rsid w:val="00433FB4"/>
    <w:rsid w:val="00435B0E"/>
    <w:rsid w:val="00441D93"/>
    <w:rsid w:val="00442DA0"/>
    <w:rsid w:val="004434F6"/>
    <w:rsid w:val="004443DB"/>
    <w:rsid w:val="00446DA9"/>
    <w:rsid w:val="0045067D"/>
    <w:rsid w:val="004534B2"/>
    <w:rsid w:val="004619F1"/>
    <w:rsid w:val="0046300B"/>
    <w:rsid w:val="00465011"/>
    <w:rsid w:val="004669AA"/>
    <w:rsid w:val="00467DEA"/>
    <w:rsid w:val="004727EE"/>
    <w:rsid w:val="00473069"/>
    <w:rsid w:val="00475245"/>
    <w:rsid w:val="0048450B"/>
    <w:rsid w:val="00484AC4"/>
    <w:rsid w:val="004853E4"/>
    <w:rsid w:val="00486A4A"/>
    <w:rsid w:val="004928D0"/>
    <w:rsid w:val="0049298A"/>
    <w:rsid w:val="00495647"/>
    <w:rsid w:val="004A023A"/>
    <w:rsid w:val="004A28BB"/>
    <w:rsid w:val="004A535B"/>
    <w:rsid w:val="004A614D"/>
    <w:rsid w:val="004B5BFA"/>
    <w:rsid w:val="004B6C66"/>
    <w:rsid w:val="004B753E"/>
    <w:rsid w:val="004C0ABD"/>
    <w:rsid w:val="004C0DD2"/>
    <w:rsid w:val="004C2D74"/>
    <w:rsid w:val="004D194B"/>
    <w:rsid w:val="004D2029"/>
    <w:rsid w:val="004D7EE8"/>
    <w:rsid w:val="004E009C"/>
    <w:rsid w:val="004E34BA"/>
    <w:rsid w:val="004E4A63"/>
    <w:rsid w:val="004F136F"/>
    <w:rsid w:val="004F5E23"/>
    <w:rsid w:val="004F5FBE"/>
    <w:rsid w:val="004F61B8"/>
    <w:rsid w:val="004F66DF"/>
    <w:rsid w:val="0050008F"/>
    <w:rsid w:val="00501D5E"/>
    <w:rsid w:val="0050268C"/>
    <w:rsid w:val="00504312"/>
    <w:rsid w:val="00506272"/>
    <w:rsid w:val="005077F8"/>
    <w:rsid w:val="00516B53"/>
    <w:rsid w:val="00521046"/>
    <w:rsid w:val="0052111B"/>
    <w:rsid w:val="00521802"/>
    <w:rsid w:val="00522C98"/>
    <w:rsid w:val="00526C10"/>
    <w:rsid w:val="00527F3F"/>
    <w:rsid w:val="00534D90"/>
    <w:rsid w:val="0053548A"/>
    <w:rsid w:val="00537F2E"/>
    <w:rsid w:val="00541468"/>
    <w:rsid w:val="005550CD"/>
    <w:rsid w:val="00564195"/>
    <w:rsid w:val="0057122C"/>
    <w:rsid w:val="005721AF"/>
    <w:rsid w:val="00577920"/>
    <w:rsid w:val="00582A63"/>
    <w:rsid w:val="00582CBD"/>
    <w:rsid w:val="005838A5"/>
    <w:rsid w:val="00585CE6"/>
    <w:rsid w:val="00586B64"/>
    <w:rsid w:val="0058707A"/>
    <w:rsid w:val="00590892"/>
    <w:rsid w:val="005923C5"/>
    <w:rsid w:val="005929D1"/>
    <w:rsid w:val="00594018"/>
    <w:rsid w:val="00597E1F"/>
    <w:rsid w:val="005A4195"/>
    <w:rsid w:val="005A4985"/>
    <w:rsid w:val="005A61C1"/>
    <w:rsid w:val="005A6376"/>
    <w:rsid w:val="005B4CBD"/>
    <w:rsid w:val="005B5229"/>
    <w:rsid w:val="005B5AC7"/>
    <w:rsid w:val="005B678C"/>
    <w:rsid w:val="005C21C3"/>
    <w:rsid w:val="005D2175"/>
    <w:rsid w:val="005D2C82"/>
    <w:rsid w:val="005D3830"/>
    <w:rsid w:val="005E36D9"/>
    <w:rsid w:val="005E38EA"/>
    <w:rsid w:val="005E6C93"/>
    <w:rsid w:val="005F7003"/>
    <w:rsid w:val="00601C95"/>
    <w:rsid w:val="00601E45"/>
    <w:rsid w:val="00602C1D"/>
    <w:rsid w:val="00610AD0"/>
    <w:rsid w:val="0061208A"/>
    <w:rsid w:val="0061243B"/>
    <w:rsid w:val="00616DBC"/>
    <w:rsid w:val="0061752A"/>
    <w:rsid w:val="006251D8"/>
    <w:rsid w:val="00631BE1"/>
    <w:rsid w:val="0063681A"/>
    <w:rsid w:val="00642E8A"/>
    <w:rsid w:val="00643741"/>
    <w:rsid w:val="00643CD4"/>
    <w:rsid w:val="00643E75"/>
    <w:rsid w:val="0064449C"/>
    <w:rsid w:val="00645840"/>
    <w:rsid w:val="0064617F"/>
    <w:rsid w:val="006534B6"/>
    <w:rsid w:val="00654B75"/>
    <w:rsid w:val="00655C65"/>
    <w:rsid w:val="00662241"/>
    <w:rsid w:val="00663346"/>
    <w:rsid w:val="00663EE4"/>
    <w:rsid w:val="00665958"/>
    <w:rsid w:val="006659C2"/>
    <w:rsid w:val="00672395"/>
    <w:rsid w:val="0067261E"/>
    <w:rsid w:val="00675EEE"/>
    <w:rsid w:val="00685C20"/>
    <w:rsid w:val="0068676B"/>
    <w:rsid w:val="006868D9"/>
    <w:rsid w:val="00687F84"/>
    <w:rsid w:val="00692DF7"/>
    <w:rsid w:val="006931E5"/>
    <w:rsid w:val="00693F13"/>
    <w:rsid w:val="006948A7"/>
    <w:rsid w:val="00696834"/>
    <w:rsid w:val="006A1595"/>
    <w:rsid w:val="006A208D"/>
    <w:rsid w:val="006A5F7F"/>
    <w:rsid w:val="006A78FB"/>
    <w:rsid w:val="006B0C00"/>
    <w:rsid w:val="006B11E0"/>
    <w:rsid w:val="006B40B8"/>
    <w:rsid w:val="006C12A3"/>
    <w:rsid w:val="006C3829"/>
    <w:rsid w:val="006C3958"/>
    <w:rsid w:val="006C5570"/>
    <w:rsid w:val="006C6B18"/>
    <w:rsid w:val="006D73D6"/>
    <w:rsid w:val="006E0F51"/>
    <w:rsid w:val="006E23AD"/>
    <w:rsid w:val="006E2EF8"/>
    <w:rsid w:val="006E3737"/>
    <w:rsid w:val="006E5191"/>
    <w:rsid w:val="006E663D"/>
    <w:rsid w:val="006F1E75"/>
    <w:rsid w:val="006F3FD2"/>
    <w:rsid w:val="006F579D"/>
    <w:rsid w:val="00700E75"/>
    <w:rsid w:val="00706735"/>
    <w:rsid w:val="00707122"/>
    <w:rsid w:val="007071C7"/>
    <w:rsid w:val="007072F4"/>
    <w:rsid w:val="00711E21"/>
    <w:rsid w:val="00713422"/>
    <w:rsid w:val="00716885"/>
    <w:rsid w:val="00722472"/>
    <w:rsid w:val="007224D3"/>
    <w:rsid w:val="007233A8"/>
    <w:rsid w:val="007233EF"/>
    <w:rsid w:val="00725835"/>
    <w:rsid w:val="007264F3"/>
    <w:rsid w:val="00733770"/>
    <w:rsid w:val="00735969"/>
    <w:rsid w:val="00736545"/>
    <w:rsid w:val="00736FC9"/>
    <w:rsid w:val="00740183"/>
    <w:rsid w:val="00745F8A"/>
    <w:rsid w:val="00747775"/>
    <w:rsid w:val="007526E7"/>
    <w:rsid w:val="00755875"/>
    <w:rsid w:val="00763DCA"/>
    <w:rsid w:val="00764E29"/>
    <w:rsid w:val="00766050"/>
    <w:rsid w:val="00774CD3"/>
    <w:rsid w:val="00780468"/>
    <w:rsid w:val="00790096"/>
    <w:rsid w:val="007931B9"/>
    <w:rsid w:val="00795C39"/>
    <w:rsid w:val="007A0884"/>
    <w:rsid w:val="007A1513"/>
    <w:rsid w:val="007A1B38"/>
    <w:rsid w:val="007A298C"/>
    <w:rsid w:val="007A5E61"/>
    <w:rsid w:val="007A7542"/>
    <w:rsid w:val="007B0950"/>
    <w:rsid w:val="007B173C"/>
    <w:rsid w:val="007B1E8E"/>
    <w:rsid w:val="007B3000"/>
    <w:rsid w:val="007B3030"/>
    <w:rsid w:val="007B6430"/>
    <w:rsid w:val="007B675D"/>
    <w:rsid w:val="007B77A8"/>
    <w:rsid w:val="007B7B2F"/>
    <w:rsid w:val="007C1E76"/>
    <w:rsid w:val="007C41D5"/>
    <w:rsid w:val="007D18AB"/>
    <w:rsid w:val="007E46CA"/>
    <w:rsid w:val="007E7084"/>
    <w:rsid w:val="007F097F"/>
    <w:rsid w:val="007F0F3B"/>
    <w:rsid w:val="007F17C0"/>
    <w:rsid w:val="007F22DD"/>
    <w:rsid w:val="00800A20"/>
    <w:rsid w:val="008018A9"/>
    <w:rsid w:val="00802312"/>
    <w:rsid w:val="00803F49"/>
    <w:rsid w:val="008072D1"/>
    <w:rsid w:val="00810161"/>
    <w:rsid w:val="00812B23"/>
    <w:rsid w:val="008130BF"/>
    <w:rsid w:val="00816A36"/>
    <w:rsid w:val="00821F42"/>
    <w:rsid w:val="00822455"/>
    <w:rsid w:val="0082702D"/>
    <w:rsid w:val="008313F5"/>
    <w:rsid w:val="00832C0E"/>
    <w:rsid w:val="00835E6E"/>
    <w:rsid w:val="00836762"/>
    <w:rsid w:val="00836BE5"/>
    <w:rsid w:val="008432FE"/>
    <w:rsid w:val="008439D6"/>
    <w:rsid w:val="00843C00"/>
    <w:rsid w:val="00844DF9"/>
    <w:rsid w:val="0084552B"/>
    <w:rsid w:val="0084630D"/>
    <w:rsid w:val="00851C76"/>
    <w:rsid w:val="00861FD2"/>
    <w:rsid w:val="00862087"/>
    <w:rsid w:val="00865E49"/>
    <w:rsid w:val="0086679E"/>
    <w:rsid w:val="00866C72"/>
    <w:rsid w:val="008671A3"/>
    <w:rsid w:val="008705AC"/>
    <w:rsid w:val="00873FBE"/>
    <w:rsid w:val="00874A08"/>
    <w:rsid w:val="0087576B"/>
    <w:rsid w:val="008762B5"/>
    <w:rsid w:val="00877B28"/>
    <w:rsid w:val="0088492A"/>
    <w:rsid w:val="0088782F"/>
    <w:rsid w:val="0089711B"/>
    <w:rsid w:val="008A1E0E"/>
    <w:rsid w:val="008A573E"/>
    <w:rsid w:val="008A5ADB"/>
    <w:rsid w:val="008A7637"/>
    <w:rsid w:val="008B181C"/>
    <w:rsid w:val="008B24A4"/>
    <w:rsid w:val="008B410D"/>
    <w:rsid w:val="008B4D39"/>
    <w:rsid w:val="008B5144"/>
    <w:rsid w:val="008C2F9A"/>
    <w:rsid w:val="008C6F84"/>
    <w:rsid w:val="008C7CAD"/>
    <w:rsid w:val="008C7FFC"/>
    <w:rsid w:val="008D0941"/>
    <w:rsid w:val="008D4373"/>
    <w:rsid w:val="008D457B"/>
    <w:rsid w:val="008D4FA6"/>
    <w:rsid w:val="008D60BF"/>
    <w:rsid w:val="008D712E"/>
    <w:rsid w:val="008F0934"/>
    <w:rsid w:val="008F1E70"/>
    <w:rsid w:val="008F3895"/>
    <w:rsid w:val="0090034D"/>
    <w:rsid w:val="009032CD"/>
    <w:rsid w:val="0090331E"/>
    <w:rsid w:val="00907281"/>
    <w:rsid w:val="009075DD"/>
    <w:rsid w:val="00914B7B"/>
    <w:rsid w:val="00916021"/>
    <w:rsid w:val="009324E5"/>
    <w:rsid w:val="00932B3F"/>
    <w:rsid w:val="00933EEC"/>
    <w:rsid w:val="0094527A"/>
    <w:rsid w:val="00956A15"/>
    <w:rsid w:val="00961547"/>
    <w:rsid w:val="009624D0"/>
    <w:rsid w:val="0096261E"/>
    <w:rsid w:val="00964339"/>
    <w:rsid w:val="00964D6B"/>
    <w:rsid w:val="00965C93"/>
    <w:rsid w:val="0096730D"/>
    <w:rsid w:val="009733F4"/>
    <w:rsid w:val="00974592"/>
    <w:rsid w:val="00974903"/>
    <w:rsid w:val="009835DD"/>
    <w:rsid w:val="00987850"/>
    <w:rsid w:val="00987F6B"/>
    <w:rsid w:val="00993483"/>
    <w:rsid w:val="009943E7"/>
    <w:rsid w:val="00994620"/>
    <w:rsid w:val="009A30EF"/>
    <w:rsid w:val="009B4549"/>
    <w:rsid w:val="009B5AF7"/>
    <w:rsid w:val="009B742B"/>
    <w:rsid w:val="009B75CE"/>
    <w:rsid w:val="009B76DE"/>
    <w:rsid w:val="009C0004"/>
    <w:rsid w:val="009C4D41"/>
    <w:rsid w:val="009C5B79"/>
    <w:rsid w:val="009D2A5B"/>
    <w:rsid w:val="009D6446"/>
    <w:rsid w:val="009E137E"/>
    <w:rsid w:val="009E26B1"/>
    <w:rsid w:val="009E5CF9"/>
    <w:rsid w:val="009F0702"/>
    <w:rsid w:val="009F0BE1"/>
    <w:rsid w:val="009F2C33"/>
    <w:rsid w:val="009F6A8F"/>
    <w:rsid w:val="009F7373"/>
    <w:rsid w:val="00A000ED"/>
    <w:rsid w:val="00A03E2F"/>
    <w:rsid w:val="00A070A9"/>
    <w:rsid w:val="00A07929"/>
    <w:rsid w:val="00A138C6"/>
    <w:rsid w:val="00A16F87"/>
    <w:rsid w:val="00A20D0B"/>
    <w:rsid w:val="00A25B90"/>
    <w:rsid w:val="00A25D9D"/>
    <w:rsid w:val="00A3170D"/>
    <w:rsid w:val="00A3183F"/>
    <w:rsid w:val="00A32F0D"/>
    <w:rsid w:val="00A32F31"/>
    <w:rsid w:val="00A35020"/>
    <w:rsid w:val="00A355FF"/>
    <w:rsid w:val="00A376A8"/>
    <w:rsid w:val="00A4409B"/>
    <w:rsid w:val="00A47E67"/>
    <w:rsid w:val="00A52734"/>
    <w:rsid w:val="00A60390"/>
    <w:rsid w:val="00A623DF"/>
    <w:rsid w:val="00A654B5"/>
    <w:rsid w:val="00A708E7"/>
    <w:rsid w:val="00A71E1F"/>
    <w:rsid w:val="00A77C63"/>
    <w:rsid w:val="00A80E8B"/>
    <w:rsid w:val="00A875C7"/>
    <w:rsid w:val="00A91379"/>
    <w:rsid w:val="00A92B90"/>
    <w:rsid w:val="00A9350C"/>
    <w:rsid w:val="00AA085E"/>
    <w:rsid w:val="00AA780F"/>
    <w:rsid w:val="00AB2748"/>
    <w:rsid w:val="00AB2DB8"/>
    <w:rsid w:val="00AB32D9"/>
    <w:rsid w:val="00AB32F8"/>
    <w:rsid w:val="00AB5BEE"/>
    <w:rsid w:val="00AB6194"/>
    <w:rsid w:val="00AC087E"/>
    <w:rsid w:val="00AD3254"/>
    <w:rsid w:val="00AD3790"/>
    <w:rsid w:val="00AD66FB"/>
    <w:rsid w:val="00AE21DE"/>
    <w:rsid w:val="00AE269B"/>
    <w:rsid w:val="00AE2F99"/>
    <w:rsid w:val="00AE4F53"/>
    <w:rsid w:val="00AE7A53"/>
    <w:rsid w:val="00AF42A0"/>
    <w:rsid w:val="00AF54FF"/>
    <w:rsid w:val="00AF5F58"/>
    <w:rsid w:val="00AF676D"/>
    <w:rsid w:val="00B002B9"/>
    <w:rsid w:val="00B00445"/>
    <w:rsid w:val="00B04B12"/>
    <w:rsid w:val="00B1372C"/>
    <w:rsid w:val="00B14AA2"/>
    <w:rsid w:val="00B14BE6"/>
    <w:rsid w:val="00B2206F"/>
    <w:rsid w:val="00B2207E"/>
    <w:rsid w:val="00B23538"/>
    <w:rsid w:val="00B30D86"/>
    <w:rsid w:val="00B343A1"/>
    <w:rsid w:val="00B40C19"/>
    <w:rsid w:val="00B4267A"/>
    <w:rsid w:val="00B437CC"/>
    <w:rsid w:val="00B444EB"/>
    <w:rsid w:val="00B451B0"/>
    <w:rsid w:val="00B452C6"/>
    <w:rsid w:val="00B47F22"/>
    <w:rsid w:val="00B47F97"/>
    <w:rsid w:val="00B53004"/>
    <w:rsid w:val="00B537E7"/>
    <w:rsid w:val="00B55C47"/>
    <w:rsid w:val="00B56FC5"/>
    <w:rsid w:val="00B5771F"/>
    <w:rsid w:val="00B61438"/>
    <w:rsid w:val="00B6206D"/>
    <w:rsid w:val="00B64170"/>
    <w:rsid w:val="00B658A5"/>
    <w:rsid w:val="00B66C78"/>
    <w:rsid w:val="00B73475"/>
    <w:rsid w:val="00B73BFF"/>
    <w:rsid w:val="00B73F10"/>
    <w:rsid w:val="00B80AA5"/>
    <w:rsid w:val="00B825B5"/>
    <w:rsid w:val="00B8326D"/>
    <w:rsid w:val="00B83305"/>
    <w:rsid w:val="00B83354"/>
    <w:rsid w:val="00B853C1"/>
    <w:rsid w:val="00B926BB"/>
    <w:rsid w:val="00B96C23"/>
    <w:rsid w:val="00BA15FA"/>
    <w:rsid w:val="00BA35A0"/>
    <w:rsid w:val="00BA5A29"/>
    <w:rsid w:val="00BA6A86"/>
    <w:rsid w:val="00BC0988"/>
    <w:rsid w:val="00BC2FE4"/>
    <w:rsid w:val="00BC4667"/>
    <w:rsid w:val="00BC6D73"/>
    <w:rsid w:val="00BC6DFD"/>
    <w:rsid w:val="00BD210C"/>
    <w:rsid w:val="00BD28D0"/>
    <w:rsid w:val="00BD387A"/>
    <w:rsid w:val="00BD5034"/>
    <w:rsid w:val="00BD521B"/>
    <w:rsid w:val="00BD64B4"/>
    <w:rsid w:val="00BE5C0E"/>
    <w:rsid w:val="00BF0E3B"/>
    <w:rsid w:val="00BF1533"/>
    <w:rsid w:val="00BF5258"/>
    <w:rsid w:val="00BF7528"/>
    <w:rsid w:val="00C0205B"/>
    <w:rsid w:val="00C02FEA"/>
    <w:rsid w:val="00C07C97"/>
    <w:rsid w:val="00C11123"/>
    <w:rsid w:val="00C14757"/>
    <w:rsid w:val="00C15D85"/>
    <w:rsid w:val="00C17D14"/>
    <w:rsid w:val="00C23A51"/>
    <w:rsid w:val="00C24592"/>
    <w:rsid w:val="00C271C0"/>
    <w:rsid w:val="00C273ED"/>
    <w:rsid w:val="00C325B6"/>
    <w:rsid w:val="00C339AF"/>
    <w:rsid w:val="00C37D95"/>
    <w:rsid w:val="00C410D4"/>
    <w:rsid w:val="00C41242"/>
    <w:rsid w:val="00C4201F"/>
    <w:rsid w:val="00C42D0D"/>
    <w:rsid w:val="00C462F8"/>
    <w:rsid w:val="00C47D3A"/>
    <w:rsid w:val="00C51F59"/>
    <w:rsid w:val="00C57C9B"/>
    <w:rsid w:val="00C668FC"/>
    <w:rsid w:val="00C66C37"/>
    <w:rsid w:val="00C9423E"/>
    <w:rsid w:val="00CA00E9"/>
    <w:rsid w:val="00CA16F7"/>
    <w:rsid w:val="00CA71CF"/>
    <w:rsid w:val="00CB0173"/>
    <w:rsid w:val="00CB0FA4"/>
    <w:rsid w:val="00CB10D0"/>
    <w:rsid w:val="00CB27C9"/>
    <w:rsid w:val="00CB3CA2"/>
    <w:rsid w:val="00CB651A"/>
    <w:rsid w:val="00CC13C2"/>
    <w:rsid w:val="00CC14DB"/>
    <w:rsid w:val="00CC6313"/>
    <w:rsid w:val="00CC739C"/>
    <w:rsid w:val="00CD1732"/>
    <w:rsid w:val="00CD24B6"/>
    <w:rsid w:val="00CD4CFA"/>
    <w:rsid w:val="00CD4E6A"/>
    <w:rsid w:val="00CD4FDE"/>
    <w:rsid w:val="00CD5083"/>
    <w:rsid w:val="00CD55BF"/>
    <w:rsid w:val="00CD70D4"/>
    <w:rsid w:val="00CD7EC7"/>
    <w:rsid w:val="00CE085C"/>
    <w:rsid w:val="00CE09E5"/>
    <w:rsid w:val="00CE109A"/>
    <w:rsid w:val="00CE52DC"/>
    <w:rsid w:val="00CF04B7"/>
    <w:rsid w:val="00CF3D07"/>
    <w:rsid w:val="00CF4592"/>
    <w:rsid w:val="00CF7BFC"/>
    <w:rsid w:val="00D01289"/>
    <w:rsid w:val="00D0144B"/>
    <w:rsid w:val="00D01458"/>
    <w:rsid w:val="00D04444"/>
    <w:rsid w:val="00D0595D"/>
    <w:rsid w:val="00D0685B"/>
    <w:rsid w:val="00D07FE7"/>
    <w:rsid w:val="00D1042E"/>
    <w:rsid w:val="00D126C1"/>
    <w:rsid w:val="00D13C3A"/>
    <w:rsid w:val="00D15686"/>
    <w:rsid w:val="00D15EE7"/>
    <w:rsid w:val="00D15FCB"/>
    <w:rsid w:val="00D166A7"/>
    <w:rsid w:val="00D21D7C"/>
    <w:rsid w:val="00D21E9B"/>
    <w:rsid w:val="00D23C47"/>
    <w:rsid w:val="00D23EAF"/>
    <w:rsid w:val="00D24909"/>
    <w:rsid w:val="00D2590C"/>
    <w:rsid w:val="00D25D44"/>
    <w:rsid w:val="00D272BF"/>
    <w:rsid w:val="00D30685"/>
    <w:rsid w:val="00D4626F"/>
    <w:rsid w:val="00D50422"/>
    <w:rsid w:val="00D530ED"/>
    <w:rsid w:val="00D574FE"/>
    <w:rsid w:val="00D61AEB"/>
    <w:rsid w:val="00D70829"/>
    <w:rsid w:val="00D7188C"/>
    <w:rsid w:val="00D72670"/>
    <w:rsid w:val="00D72820"/>
    <w:rsid w:val="00D7653E"/>
    <w:rsid w:val="00D7680D"/>
    <w:rsid w:val="00D779B5"/>
    <w:rsid w:val="00D81438"/>
    <w:rsid w:val="00D81928"/>
    <w:rsid w:val="00D81AE4"/>
    <w:rsid w:val="00D8321A"/>
    <w:rsid w:val="00D90B35"/>
    <w:rsid w:val="00D9352A"/>
    <w:rsid w:val="00D968A3"/>
    <w:rsid w:val="00D97901"/>
    <w:rsid w:val="00DA1403"/>
    <w:rsid w:val="00DA35FB"/>
    <w:rsid w:val="00DA4E0B"/>
    <w:rsid w:val="00DA5457"/>
    <w:rsid w:val="00DA5E26"/>
    <w:rsid w:val="00DB066B"/>
    <w:rsid w:val="00DB14F4"/>
    <w:rsid w:val="00DB6B4A"/>
    <w:rsid w:val="00DB7EB1"/>
    <w:rsid w:val="00DC67CC"/>
    <w:rsid w:val="00DC7308"/>
    <w:rsid w:val="00DE16ED"/>
    <w:rsid w:val="00DE2103"/>
    <w:rsid w:val="00DE62A8"/>
    <w:rsid w:val="00DF04CC"/>
    <w:rsid w:val="00DF1620"/>
    <w:rsid w:val="00DF164C"/>
    <w:rsid w:val="00DF1BC0"/>
    <w:rsid w:val="00DF378E"/>
    <w:rsid w:val="00DF7534"/>
    <w:rsid w:val="00E02397"/>
    <w:rsid w:val="00E03940"/>
    <w:rsid w:val="00E04D34"/>
    <w:rsid w:val="00E14FDF"/>
    <w:rsid w:val="00E16472"/>
    <w:rsid w:val="00E1699B"/>
    <w:rsid w:val="00E20221"/>
    <w:rsid w:val="00E2206B"/>
    <w:rsid w:val="00E225AF"/>
    <w:rsid w:val="00E23DA6"/>
    <w:rsid w:val="00E24FA0"/>
    <w:rsid w:val="00E30C82"/>
    <w:rsid w:val="00E330DD"/>
    <w:rsid w:val="00E355F2"/>
    <w:rsid w:val="00E37185"/>
    <w:rsid w:val="00E37E4E"/>
    <w:rsid w:val="00E475EC"/>
    <w:rsid w:val="00E56BC5"/>
    <w:rsid w:val="00E604BE"/>
    <w:rsid w:val="00E627A9"/>
    <w:rsid w:val="00E631FF"/>
    <w:rsid w:val="00E64BA5"/>
    <w:rsid w:val="00E676AF"/>
    <w:rsid w:val="00E67AD7"/>
    <w:rsid w:val="00E739DF"/>
    <w:rsid w:val="00E77034"/>
    <w:rsid w:val="00E80606"/>
    <w:rsid w:val="00E8133F"/>
    <w:rsid w:val="00E84B14"/>
    <w:rsid w:val="00E85BF8"/>
    <w:rsid w:val="00E90F39"/>
    <w:rsid w:val="00E9654D"/>
    <w:rsid w:val="00E97E18"/>
    <w:rsid w:val="00EA264B"/>
    <w:rsid w:val="00EA2CA2"/>
    <w:rsid w:val="00EB2487"/>
    <w:rsid w:val="00EB570E"/>
    <w:rsid w:val="00EB692D"/>
    <w:rsid w:val="00EC01F7"/>
    <w:rsid w:val="00EC076F"/>
    <w:rsid w:val="00EC1635"/>
    <w:rsid w:val="00EC4E1A"/>
    <w:rsid w:val="00EC5624"/>
    <w:rsid w:val="00EC7DD4"/>
    <w:rsid w:val="00ED11C7"/>
    <w:rsid w:val="00ED1342"/>
    <w:rsid w:val="00ED1689"/>
    <w:rsid w:val="00ED327B"/>
    <w:rsid w:val="00ED3A41"/>
    <w:rsid w:val="00ED7ED3"/>
    <w:rsid w:val="00EE585F"/>
    <w:rsid w:val="00EE5945"/>
    <w:rsid w:val="00EE5CB5"/>
    <w:rsid w:val="00EE6CE4"/>
    <w:rsid w:val="00EE6EA0"/>
    <w:rsid w:val="00EE77CF"/>
    <w:rsid w:val="00EF4AC1"/>
    <w:rsid w:val="00EF7384"/>
    <w:rsid w:val="00F10C61"/>
    <w:rsid w:val="00F1114B"/>
    <w:rsid w:val="00F11406"/>
    <w:rsid w:val="00F16FFF"/>
    <w:rsid w:val="00F233B3"/>
    <w:rsid w:val="00F24877"/>
    <w:rsid w:val="00F30249"/>
    <w:rsid w:val="00F3033E"/>
    <w:rsid w:val="00F3107D"/>
    <w:rsid w:val="00F3367B"/>
    <w:rsid w:val="00F352BD"/>
    <w:rsid w:val="00F37091"/>
    <w:rsid w:val="00F40EAC"/>
    <w:rsid w:val="00F41094"/>
    <w:rsid w:val="00F4233B"/>
    <w:rsid w:val="00F44B7A"/>
    <w:rsid w:val="00F5022B"/>
    <w:rsid w:val="00F51361"/>
    <w:rsid w:val="00F535AF"/>
    <w:rsid w:val="00F55455"/>
    <w:rsid w:val="00F61E4E"/>
    <w:rsid w:val="00F65579"/>
    <w:rsid w:val="00F67947"/>
    <w:rsid w:val="00F67A4F"/>
    <w:rsid w:val="00F74383"/>
    <w:rsid w:val="00F77542"/>
    <w:rsid w:val="00F775BA"/>
    <w:rsid w:val="00F86EEF"/>
    <w:rsid w:val="00F87F50"/>
    <w:rsid w:val="00F9057C"/>
    <w:rsid w:val="00F90634"/>
    <w:rsid w:val="00F93E61"/>
    <w:rsid w:val="00F95A98"/>
    <w:rsid w:val="00F9699C"/>
    <w:rsid w:val="00FA2307"/>
    <w:rsid w:val="00FA5CE1"/>
    <w:rsid w:val="00FB08E1"/>
    <w:rsid w:val="00FB5B7B"/>
    <w:rsid w:val="00FB773C"/>
    <w:rsid w:val="00FC5E8C"/>
    <w:rsid w:val="00FD042A"/>
    <w:rsid w:val="00FD1819"/>
    <w:rsid w:val="00FD31D2"/>
    <w:rsid w:val="00FD3ADD"/>
    <w:rsid w:val="00FD7694"/>
    <w:rsid w:val="00FE32C6"/>
    <w:rsid w:val="00FE4417"/>
    <w:rsid w:val="00FE54DE"/>
    <w:rsid w:val="00FE5E32"/>
    <w:rsid w:val="00FE6815"/>
    <w:rsid w:val="00FF0531"/>
    <w:rsid w:val="00FF23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ED88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B2DB8"/>
    <w:pPr>
      <w:widowControl w:val="0"/>
      <w:wordWrap w:val="0"/>
      <w:autoSpaceDE w:val="0"/>
      <w:autoSpaceDN w:val="0"/>
      <w:spacing w:line="256" w:lineRule="auto"/>
    </w:pPr>
  </w:style>
  <w:style w:type="paragraph" w:styleId="1">
    <w:name w:val="heading 1"/>
    <w:basedOn w:val="a0"/>
    <w:next w:val="a0"/>
    <w:link w:val="1Char"/>
    <w:uiPriority w:val="9"/>
    <w:qFormat/>
    <w:rsid w:val="00835E6E"/>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unhideWhenUsed/>
    <w:qFormat/>
    <w:rsid w:val="00835E6E"/>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835E6E"/>
    <w:rPr>
      <w:rFonts w:asciiTheme="majorHAnsi" w:eastAsiaTheme="majorEastAsia" w:hAnsiTheme="majorHAnsi" w:cstheme="majorBidi"/>
      <w:sz w:val="28"/>
      <w:szCs w:val="28"/>
    </w:rPr>
  </w:style>
  <w:style w:type="character" w:customStyle="1" w:styleId="2Char">
    <w:name w:val="제목 2 Char"/>
    <w:basedOn w:val="a1"/>
    <w:link w:val="2"/>
    <w:uiPriority w:val="9"/>
    <w:rsid w:val="00835E6E"/>
    <w:rPr>
      <w:rFonts w:asciiTheme="majorHAnsi" w:eastAsiaTheme="majorEastAsia" w:hAnsiTheme="majorHAnsi" w:cstheme="majorBidi"/>
    </w:rPr>
  </w:style>
  <w:style w:type="paragraph" w:styleId="a4">
    <w:name w:val="header"/>
    <w:basedOn w:val="a0"/>
    <w:link w:val="Char"/>
    <w:uiPriority w:val="99"/>
    <w:unhideWhenUsed/>
    <w:rsid w:val="00835E6E"/>
    <w:pPr>
      <w:tabs>
        <w:tab w:val="center" w:pos="4513"/>
        <w:tab w:val="right" w:pos="9026"/>
      </w:tabs>
      <w:snapToGrid w:val="0"/>
    </w:pPr>
  </w:style>
  <w:style w:type="character" w:customStyle="1" w:styleId="Char">
    <w:name w:val="머리글 Char"/>
    <w:basedOn w:val="a1"/>
    <w:link w:val="a4"/>
    <w:uiPriority w:val="99"/>
    <w:rsid w:val="00835E6E"/>
  </w:style>
  <w:style w:type="paragraph" w:styleId="a5">
    <w:name w:val="footer"/>
    <w:basedOn w:val="a0"/>
    <w:link w:val="Char0"/>
    <w:uiPriority w:val="99"/>
    <w:unhideWhenUsed/>
    <w:rsid w:val="00835E6E"/>
    <w:pPr>
      <w:tabs>
        <w:tab w:val="center" w:pos="4513"/>
        <w:tab w:val="right" w:pos="9026"/>
      </w:tabs>
      <w:snapToGrid w:val="0"/>
    </w:pPr>
  </w:style>
  <w:style w:type="character" w:customStyle="1" w:styleId="Char0">
    <w:name w:val="바닥글 Char"/>
    <w:basedOn w:val="a1"/>
    <w:link w:val="a5"/>
    <w:uiPriority w:val="99"/>
    <w:rsid w:val="00835E6E"/>
  </w:style>
  <w:style w:type="paragraph" w:customStyle="1" w:styleId="EndNoteBibliographyTitle">
    <w:name w:val="EndNote Bibliography Title"/>
    <w:basedOn w:val="a0"/>
    <w:link w:val="EndNoteBibliographyTitleChar"/>
    <w:rsid w:val="00835E6E"/>
    <w:pPr>
      <w:spacing w:after="0"/>
      <w:jc w:val="center"/>
    </w:pPr>
    <w:rPr>
      <w:rFonts w:ascii="맑은 고딕" w:eastAsia="맑은 고딕" w:hAnsi="맑은 고딕"/>
      <w:noProof/>
    </w:rPr>
  </w:style>
  <w:style w:type="character" w:customStyle="1" w:styleId="EndNoteBibliographyTitleChar">
    <w:name w:val="EndNote Bibliography Title Char"/>
    <w:basedOn w:val="a1"/>
    <w:link w:val="EndNoteBibliographyTitle"/>
    <w:rsid w:val="00835E6E"/>
    <w:rPr>
      <w:rFonts w:ascii="맑은 고딕" w:eastAsia="맑은 고딕" w:hAnsi="맑은 고딕"/>
      <w:noProof/>
    </w:rPr>
  </w:style>
  <w:style w:type="paragraph" w:customStyle="1" w:styleId="EndNoteBibliography">
    <w:name w:val="EndNote Bibliography"/>
    <w:basedOn w:val="a0"/>
    <w:link w:val="EndNoteBibliographyChar"/>
    <w:rsid w:val="00835E6E"/>
    <w:pPr>
      <w:spacing w:line="480" w:lineRule="auto"/>
    </w:pPr>
    <w:rPr>
      <w:rFonts w:ascii="맑은 고딕" w:eastAsia="맑은 고딕" w:hAnsi="맑은 고딕"/>
      <w:noProof/>
    </w:rPr>
  </w:style>
  <w:style w:type="character" w:customStyle="1" w:styleId="EndNoteBibliographyChar">
    <w:name w:val="EndNote Bibliography Char"/>
    <w:basedOn w:val="a1"/>
    <w:link w:val="EndNoteBibliography"/>
    <w:rsid w:val="00835E6E"/>
    <w:rPr>
      <w:rFonts w:ascii="맑은 고딕" w:eastAsia="맑은 고딕" w:hAnsi="맑은 고딕"/>
      <w:noProof/>
    </w:rPr>
  </w:style>
  <w:style w:type="table" w:styleId="a6">
    <w:name w:val="Table Grid"/>
    <w:basedOn w:val="a2"/>
    <w:uiPriority w:val="59"/>
    <w:rsid w:val="00835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uiPriority w:val="34"/>
    <w:qFormat/>
    <w:rsid w:val="00835E6E"/>
    <w:pPr>
      <w:ind w:leftChars="400" w:left="800"/>
    </w:pPr>
  </w:style>
  <w:style w:type="character" w:styleId="a8">
    <w:name w:val="Hyperlink"/>
    <w:uiPriority w:val="99"/>
    <w:unhideWhenUsed/>
    <w:rsid w:val="00835E6E"/>
    <w:rPr>
      <w:color w:val="0000FF"/>
      <w:u w:val="single"/>
    </w:rPr>
  </w:style>
  <w:style w:type="paragraph" w:styleId="a9">
    <w:name w:val="Balloon Text"/>
    <w:basedOn w:val="a0"/>
    <w:link w:val="Char1"/>
    <w:uiPriority w:val="99"/>
    <w:semiHidden/>
    <w:unhideWhenUsed/>
    <w:rsid w:val="00835E6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9"/>
    <w:uiPriority w:val="99"/>
    <w:semiHidden/>
    <w:rsid w:val="00835E6E"/>
    <w:rPr>
      <w:rFonts w:asciiTheme="majorHAnsi" w:eastAsiaTheme="majorEastAsia" w:hAnsiTheme="majorHAnsi" w:cstheme="majorBidi"/>
      <w:sz w:val="18"/>
      <w:szCs w:val="18"/>
    </w:rPr>
  </w:style>
  <w:style w:type="paragraph" w:styleId="aa">
    <w:name w:val="Normal (Web)"/>
    <w:basedOn w:val="a0"/>
    <w:uiPriority w:val="99"/>
    <w:semiHidden/>
    <w:unhideWhenUsed/>
    <w:rsid w:val="00835E6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endnote text"/>
    <w:basedOn w:val="a0"/>
    <w:link w:val="Char2"/>
    <w:uiPriority w:val="99"/>
    <w:semiHidden/>
    <w:unhideWhenUsed/>
    <w:rsid w:val="00835E6E"/>
    <w:pPr>
      <w:snapToGrid w:val="0"/>
      <w:jc w:val="left"/>
    </w:pPr>
  </w:style>
  <w:style w:type="character" w:customStyle="1" w:styleId="Char2">
    <w:name w:val="미주 텍스트 Char"/>
    <w:basedOn w:val="a1"/>
    <w:link w:val="ab"/>
    <w:uiPriority w:val="99"/>
    <w:semiHidden/>
    <w:rsid w:val="00835E6E"/>
  </w:style>
  <w:style w:type="character" w:styleId="ac">
    <w:name w:val="endnote reference"/>
    <w:basedOn w:val="a1"/>
    <w:uiPriority w:val="99"/>
    <w:semiHidden/>
    <w:unhideWhenUsed/>
    <w:rsid w:val="00835E6E"/>
    <w:rPr>
      <w:vertAlign w:val="superscript"/>
    </w:rPr>
  </w:style>
  <w:style w:type="character" w:styleId="ad">
    <w:name w:val="annotation reference"/>
    <w:basedOn w:val="a1"/>
    <w:uiPriority w:val="99"/>
    <w:semiHidden/>
    <w:unhideWhenUsed/>
    <w:rsid w:val="00835E6E"/>
    <w:rPr>
      <w:sz w:val="18"/>
      <w:szCs w:val="18"/>
    </w:rPr>
  </w:style>
  <w:style w:type="paragraph" w:styleId="ae">
    <w:name w:val="annotation text"/>
    <w:basedOn w:val="a0"/>
    <w:link w:val="Char3"/>
    <w:uiPriority w:val="99"/>
    <w:unhideWhenUsed/>
    <w:rsid w:val="00835E6E"/>
    <w:pPr>
      <w:jc w:val="left"/>
    </w:pPr>
  </w:style>
  <w:style w:type="character" w:customStyle="1" w:styleId="Char3">
    <w:name w:val="메모 텍스트 Char"/>
    <w:basedOn w:val="a1"/>
    <w:link w:val="ae"/>
    <w:uiPriority w:val="99"/>
    <w:rsid w:val="00835E6E"/>
  </w:style>
  <w:style w:type="paragraph" w:styleId="af">
    <w:name w:val="annotation subject"/>
    <w:basedOn w:val="ae"/>
    <w:next w:val="ae"/>
    <w:link w:val="Char4"/>
    <w:uiPriority w:val="99"/>
    <w:semiHidden/>
    <w:unhideWhenUsed/>
    <w:rsid w:val="00835E6E"/>
    <w:rPr>
      <w:b/>
      <w:bCs/>
    </w:rPr>
  </w:style>
  <w:style w:type="character" w:customStyle="1" w:styleId="Char4">
    <w:name w:val="메모 주제 Char"/>
    <w:basedOn w:val="Char3"/>
    <w:link w:val="af"/>
    <w:uiPriority w:val="99"/>
    <w:semiHidden/>
    <w:rsid w:val="00835E6E"/>
    <w:rPr>
      <w:b/>
      <w:bCs/>
    </w:rPr>
  </w:style>
  <w:style w:type="paragraph" w:styleId="af0">
    <w:name w:val="footnote text"/>
    <w:basedOn w:val="a0"/>
    <w:link w:val="Char5"/>
    <w:uiPriority w:val="99"/>
    <w:semiHidden/>
    <w:unhideWhenUsed/>
    <w:rsid w:val="00835E6E"/>
    <w:pPr>
      <w:snapToGrid w:val="0"/>
      <w:jc w:val="left"/>
    </w:pPr>
  </w:style>
  <w:style w:type="character" w:customStyle="1" w:styleId="Char5">
    <w:name w:val="각주 텍스트 Char"/>
    <w:basedOn w:val="a1"/>
    <w:link w:val="af0"/>
    <w:uiPriority w:val="99"/>
    <w:semiHidden/>
    <w:rsid w:val="00835E6E"/>
  </w:style>
  <w:style w:type="character" w:styleId="af1">
    <w:name w:val="footnote reference"/>
    <w:basedOn w:val="a1"/>
    <w:uiPriority w:val="99"/>
    <w:semiHidden/>
    <w:unhideWhenUsed/>
    <w:rsid w:val="00835E6E"/>
    <w:rPr>
      <w:vertAlign w:val="superscript"/>
    </w:rPr>
  </w:style>
  <w:style w:type="paragraph" w:styleId="a">
    <w:name w:val="List Bullet"/>
    <w:basedOn w:val="a0"/>
    <w:uiPriority w:val="99"/>
    <w:unhideWhenUsed/>
    <w:rsid w:val="00835E6E"/>
    <w:pPr>
      <w:numPr>
        <w:numId w:val="1"/>
      </w:numPr>
      <w:contextualSpacing/>
    </w:pPr>
  </w:style>
  <w:style w:type="character" w:styleId="af2">
    <w:name w:val="line number"/>
    <w:basedOn w:val="a1"/>
    <w:uiPriority w:val="99"/>
    <w:semiHidden/>
    <w:unhideWhenUsed/>
    <w:rsid w:val="00E676AF"/>
  </w:style>
  <w:style w:type="character" w:customStyle="1" w:styleId="gnkrckgcgsb">
    <w:name w:val="gnkrckgcgsb"/>
    <w:basedOn w:val="a1"/>
    <w:rsid w:val="00201B30"/>
  </w:style>
  <w:style w:type="paragraph" w:styleId="af3">
    <w:name w:val="Revision"/>
    <w:hidden/>
    <w:uiPriority w:val="99"/>
    <w:semiHidden/>
    <w:rsid w:val="00D15FCB"/>
    <w:pPr>
      <w:spacing w:after="0" w:line="240" w:lineRule="auto"/>
      <w:jc w:val="left"/>
    </w:pPr>
  </w:style>
  <w:style w:type="character" w:customStyle="1" w:styleId="10">
    <w:name w:val="확인되지 않은 멘션1"/>
    <w:basedOn w:val="a1"/>
    <w:uiPriority w:val="99"/>
    <w:semiHidden/>
    <w:unhideWhenUsed/>
    <w:rsid w:val="00140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4082">
      <w:bodyDiv w:val="1"/>
      <w:marLeft w:val="0"/>
      <w:marRight w:val="0"/>
      <w:marTop w:val="0"/>
      <w:marBottom w:val="0"/>
      <w:divBdr>
        <w:top w:val="none" w:sz="0" w:space="0" w:color="auto"/>
        <w:left w:val="none" w:sz="0" w:space="0" w:color="auto"/>
        <w:bottom w:val="none" w:sz="0" w:space="0" w:color="auto"/>
        <w:right w:val="none" w:sz="0" w:space="0" w:color="auto"/>
      </w:divBdr>
    </w:div>
    <w:div w:id="151264750">
      <w:bodyDiv w:val="1"/>
      <w:marLeft w:val="0"/>
      <w:marRight w:val="0"/>
      <w:marTop w:val="0"/>
      <w:marBottom w:val="0"/>
      <w:divBdr>
        <w:top w:val="none" w:sz="0" w:space="0" w:color="auto"/>
        <w:left w:val="none" w:sz="0" w:space="0" w:color="auto"/>
        <w:bottom w:val="none" w:sz="0" w:space="0" w:color="auto"/>
        <w:right w:val="none" w:sz="0" w:space="0" w:color="auto"/>
      </w:divBdr>
    </w:div>
    <w:div w:id="254823708">
      <w:bodyDiv w:val="1"/>
      <w:marLeft w:val="0"/>
      <w:marRight w:val="0"/>
      <w:marTop w:val="0"/>
      <w:marBottom w:val="0"/>
      <w:divBdr>
        <w:top w:val="none" w:sz="0" w:space="0" w:color="auto"/>
        <w:left w:val="none" w:sz="0" w:space="0" w:color="auto"/>
        <w:bottom w:val="none" w:sz="0" w:space="0" w:color="auto"/>
        <w:right w:val="none" w:sz="0" w:space="0" w:color="auto"/>
      </w:divBdr>
    </w:div>
    <w:div w:id="508252653">
      <w:bodyDiv w:val="1"/>
      <w:marLeft w:val="0"/>
      <w:marRight w:val="0"/>
      <w:marTop w:val="0"/>
      <w:marBottom w:val="0"/>
      <w:divBdr>
        <w:top w:val="none" w:sz="0" w:space="0" w:color="auto"/>
        <w:left w:val="none" w:sz="0" w:space="0" w:color="auto"/>
        <w:bottom w:val="none" w:sz="0" w:space="0" w:color="auto"/>
        <w:right w:val="none" w:sz="0" w:space="0" w:color="auto"/>
      </w:divBdr>
    </w:div>
    <w:div w:id="1444762170">
      <w:bodyDiv w:val="1"/>
      <w:marLeft w:val="0"/>
      <w:marRight w:val="0"/>
      <w:marTop w:val="0"/>
      <w:marBottom w:val="0"/>
      <w:divBdr>
        <w:top w:val="none" w:sz="0" w:space="0" w:color="auto"/>
        <w:left w:val="none" w:sz="0" w:space="0" w:color="auto"/>
        <w:bottom w:val="none" w:sz="0" w:space="0" w:color="auto"/>
        <w:right w:val="none" w:sz="0" w:space="0" w:color="auto"/>
      </w:divBdr>
    </w:div>
    <w:div w:id="1521819748">
      <w:bodyDiv w:val="1"/>
      <w:marLeft w:val="0"/>
      <w:marRight w:val="0"/>
      <w:marTop w:val="0"/>
      <w:marBottom w:val="0"/>
      <w:divBdr>
        <w:top w:val="none" w:sz="0" w:space="0" w:color="auto"/>
        <w:left w:val="none" w:sz="0" w:space="0" w:color="auto"/>
        <w:bottom w:val="none" w:sz="0" w:space="0" w:color="auto"/>
        <w:right w:val="none" w:sz="0" w:space="0" w:color="auto"/>
      </w:divBdr>
    </w:div>
    <w:div w:id="1787314227">
      <w:bodyDiv w:val="1"/>
      <w:marLeft w:val="0"/>
      <w:marRight w:val="0"/>
      <w:marTop w:val="0"/>
      <w:marBottom w:val="0"/>
      <w:divBdr>
        <w:top w:val="none" w:sz="0" w:space="0" w:color="auto"/>
        <w:left w:val="none" w:sz="0" w:space="0" w:color="auto"/>
        <w:bottom w:val="none" w:sz="0" w:space="0" w:color="auto"/>
        <w:right w:val="none" w:sz="0" w:space="0" w:color="auto"/>
      </w:divBdr>
    </w:div>
    <w:div w:id="195069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FD180-C5D6-44C0-990D-D2CB0D6DD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4159</Words>
  <Characters>23711</Characters>
  <Application>Microsoft Office Word</Application>
  <DocSecurity>0</DocSecurity>
  <Lines>197</Lines>
  <Paragraphs>55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2022-04-11T15:28:00Z</dcterms:created>
  <dcterms:modified xsi:type="dcterms:W3CDTF">2022-04-12T15:18:00Z</dcterms:modified>
</cp:coreProperties>
</file>